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B763FC" w14:textId="5884E356" w:rsidR="00A86416" w:rsidRPr="00A86416" w:rsidRDefault="002D3192" w:rsidP="00A86416">
      <w:pPr>
        <w:pStyle w:val="Title"/>
      </w:pPr>
      <w:r>
        <w:t>BETO FY</w:t>
      </w:r>
      <w:r w:rsidR="00071CCF">
        <w:t>20</w:t>
      </w:r>
      <w:r>
        <w:t xml:space="preserve"> AOP MR </w:t>
      </w:r>
      <w:r w:rsidR="00361E8C">
        <w:t xml:space="preserve">Full </w:t>
      </w:r>
      <w:r w:rsidR="00361E8C" w:rsidRPr="00B87D06">
        <w:t>Application</w:t>
      </w:r>
    </w:p>
    <w:p w14:paraId="41D2B44B" w14:textId="390053D5" w:rsidR="00361E8C" w:rsidRDefault="005F7914" w:rsidP="005F7914">
      <w:pPr>
        <w:pStyle w:val="Heading1"/>
      </w:pPr>
      <w:r w:rsidRPr="005F7914">
        <w:t xml:space="preserve">Section 1: </w:t>
      </w:r>
      <w:r w:rsidR="00361E8C" w:rsidRPr="005F7914">
        <w:t>Project</w:t>
      </w:r>
      <w:r w:rsidR="00361E8C">
        <w:t xml:space="preserve"> General Information </w:t>
      </w:r>
    </w:p>
    <w:tbl>
      <w:tblPr>
        <w:tblStyle w:val="GridTable4-Accent4"/>
        <w:tblW w:w="0" w:type="auto"/>
        <w:tblInd w:w="5" w:type="dxa"/>
        <w:tblLook w:val="04A0" w:firstRow="1" w:lastRow="0" w:firstColumn="1" w:lastColumn="0" w:noHBand="0" w:noVBand="1"/>
      </w:tblPr>
      <w:tblGrid>
        <w:gridCol w:w="2695"/>
        <w:gridCol w:w="6655"/>
      </w:tblGrid>
      <w:tr w:rsidR="00587001" w14:paraId="4E0157DC" w14:textId="77777777" w:rsidTr="005870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01AB4E5A" w14:textId="73AB3954" w:rsidR="00587001" w:rsidRPr="00587001" w:rsidRDefault="00587001" w:rsidP="00587001">
            <w:pPr>
              <w:jc w:val="left"/>
              <w:rPr>
                <w:b w:val="0"/>
              </w:rPr>
            </w:pPr>
            <w:r w:rsidRPr="00587001">
              <w:rPr>
                <w:rStyle w:val="SubtleEmphasis"/>
                <w:b/>
                <w:color w:val="FFFFFF" w:themeColor="background1"/>
                <w:sz w:val="23"/>
              </w:rPr>
              <w:t>Overview</w:t>
            </w:r>
          </w:p>
        </w:tc>
        <w:tc>
          <w:tcPr>
            <w:tcW w:w="6655" w:type="dxa"/>
          </w:tcPr>
          <w:p w14:paraId="23E97384" w14:textId="77777777" w:rsidR="00587001" w:rsidRDefault="00587001" w:rsidP="00587001">
            <w:pPr>
              <w:cnfStyle w:val="100000000000" w:firstRow="1" w:lastRow="0" w:firstColumn="0" w:lastColumn="0" w:oddVBand="0" w:evenVBand="0" w:oddHBand="0" w:evenHBand="0" w:firstRowFirstColumn="0" w:firstRowLastColumn="0" w:lastRowFirstColumn="0" w:lastRowLastColumn="0"/>
            </w:pPr>
          </w:p>
        </w:tc>
      </w:tr>
      <w:tr w:rsidR="00587001" w14:paraId="2E760E2D" w14:textId="77777777" w:rsidTr="00587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49479A7" w14:textId="62A26809" w:rsidR="00587001" w:rsidRPr="00587001" w:rsidRDefault="00587001" w:rsidP="00587001">
            <w:pPr>
              <w:rPr>
                <w:b w:val="0"/>
              </w:rPr>
            </w:pPr>
            <w:r w:rsidRPr="00587001">
              <w:rPr>
                <w:rStyle w:val="SubtleEmphasis"/>
                <w:b/>
              </w:rPr>
              <w:t xml:space="preserve">Project Title: </w:t>
            </w:r>
          </w:p>
        </w:tc>
        <w:tc>
          <w:tcPr>
            <w:tcW w:w="6655" w:type="dxa"/>
          </w:tcPr>
          <w:p w14:paraId="6F0BB044" w14:textId="36066587" w:rsidR="00587001" w:rsidRDefault="00084830" w:rsidP="00587001">
            <w:pPr>
              <w:cnfStyle w:val="000000100000" w:firstRow="0" w:lastRow="0" w:firstColumn="0" w:lastColumn="0" w:oddVBand="0" w:evenVBand="0" w:oddHBand="1" w:evenHBand="0" w:firstRowFirstColumn="0" w:firstRowLastColumn="0" w:lastRowFirstColumn="0" w:lastRowLastColumn="0"/>
            </w:pPr>
            <w:r>
              <w:rPr>
                <w:rFonts w:cstheme="minorHAnsi"/>
                <w:bCs/>
                <w:color w:val="000000"/>
              </w:rPr>
              <w:t>Bioeconomy Systems Effects of Carbon Pricing</w:t>
            </w:r>
          </w:p>
        </w:tc>
      </w:tr>
      <w:tr w:rsidR="00587001" w14:paraId="3D293755" w14:textId="77777777" w:rsidTr="00587001">
        <w:tc>
          <w:tcPr>
            <w:cnfStyle w:val="001000000000" w:firstRow="0" w:lastRow="0" w:firstColumn="1" w:lastColumn="0" w:oddVBand="0" w:evenVBand="0" w:oddHBand="0" w:evenHBand="0" w:firstRowFirstColumn="0" w:firstRowLastColumn="0" w:lastRowFirstColumn="0" w:lastRowLastColumn="0"/>
            <w:tcW w:w="2695" w:type="dxa"/>
          </w:tcPr>
          <w:p w14:paraId="020A965D" w14:textId="0B7E018E" w:rsidR="00587001" w:rsidRPr="00587001" w:rsidRDefault="00587001" w:rsidP="00587001">
            <w:pPr>
              <w:rPr>
                <w:b w:val="0"/>
              </w:rPr>
            </w:pPr>
            <w:r w:rsidRPr="00587001">
              <w:rPr>
                <w:rStyle w:val="SubtleEmphasis"/>
                <w:b/>
              </w:rPr>
              <w:t xml:space="preserve">Control Number: </w:t>
            </w:r>
          </w:p>
        </w:tc>
        <w:tc>
          <w:tcPr>
            <w:tcW w:w="6655" w:type="dxa"/>
          </w:tcPr>
          <w:p w14:paraId="6B37223C" w14:textId="77777777" w:rsidR="00587001" w:rsidRDefault="00587001" w:rsidP="00587001">
            <w:pPr>
              <w:cnfStyle w:val="000000000000" w:firstRow="0" w:lastRow="0" w:firstColumn="0" w:lastColumn="0" w:oddVBand="0" w:evenVBand="0" w:oddHBand="0" w:evenHBand="0" w:firstRowFirstColumn="0" w:firstRowLastColumn="0" w:lastRowFirstColumn="0" w:lastRowLastColumn="0"/>
            </w:pPr>
          </w:p>
        </w:tc>
      </w:tr>
      <w:tr w:rsidR="00587001" w14:paraId="7D3457A0" w14:textId="77777777" w:rsidTr="00587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713C990F" w14:textId="7C0E67B8" w:rsidR="00587001" w:rsidRPr="00587001" w:rsidRDefault="00587001" w:rsidP="00587001">
            <w:pPr>
              <w:rPr>
                <w:b w:val="0"/>
              </w:rPr>
            </w:pPr>
            <w:r w:rsidRPr="00587001">
              <w:rPr>
                <w:rStyle w:val="SubtleEmphasis"/>
                <w:b/>
              </w:rPr>
              <w:t xml:space="preserve">Applicant (Name and Email Address): </w:t>
            </w:r>
          </w:p>
        </w:tc>
        <w:tc>
          <w:tcPr>
            <w:tcW w:w="6655" w:type="dxa"/>
          </w:tcPr>
          <w:p w14:paraId="3CC8C4D8" w14:textId="3328F050" w:rsidR="00587001" w:rsidRDefault="00084830" w:rsidP="00587001">
            <w:pPr>
              <w:cnfStyle w:val="000000100000" w:firstRow="0" w:lastRow="0" w:firstColumn="0" w:lastColumn="0" w:oddVBand="0" w:evenVBand="0" w:oddHBand="1" w:evenHBand="0" w:firstRowFirstColumn="0" w:firstRowLastColumn="0" w:lastRowFirstColumn="0" w:lastRowLastColumn="0"/>
            </w:pPr>
            <w:r>
              <w:t>Laura Vimmerstedt, laura.vimmerstedt@nrel.gov</w:t>
            </w:r>
          </w:p>
        </w:tc>
      </w:tr>
      <w:tr w:rsidR="00587001" w14:paraId="27AD58EC" w14:textId="77777777" w:rsidTr="00587001">
        <w:tc>
          <w:tcPr>
            <w:cnfStyle w:val="001000000000" w:firstRow="0" w:lastRow="0" w:firstColumn="1" w:lastColumn="0" w:oddVBand="0" w:evenVBand="0" w:oddHBand="0" w:evenHBand="0" w:firstRowFirstColumn="0" w:firstRowLastColumn="0" w:lastRowFirstColumn="0" w:lastRowLastColumn="0"/>
            <w:tcW w:w="2695" w:type="dxa"/>
          </w:tcPr>
          <w:p w14:paraId="5C128810" w14:textId="4FADF474" w:rsidR="00587001" w:rsidRPr="00587001" w:rsidRDefault="00587001" w:rsidP="00587001">
            <w:pPr>
              <w:rPr>
                <w:b w:val="0"/>
              </w:rPr>
            </w:pPr>
            <w:r w:rsidRPr="00587001">
              <w:rPr>
                <w:rStyle w:val="SubtleEmphasis"/>
                <w:b/>
              </w:rPr>
              <w:t xml:space="preserve">Organization: </w:t>
            </w:r>
          </w:p>
        </w:tc>
        <w:tc>
          <w:tcPr>
            <w:tcW w:w="6655" w:type="dxa"/>
          </w:tcPr>
          <w:p w14:paraId="4DFAC03A" w14:textId="5AD8C5BD" w:rsidR="00587001" w:rsidRDefault="00084830" w:rsidP="00587001">
            <w:pPr>
              <w:cnfStyle w:val="000000000000" w:firstRow="0" w:lastRow="0" w:firstColumn="0" w:lastColumn="0" w:oddVBand="0" w:evenVBand="0" w:oddHBand="0" w:evenHBand="0" w:firstRowFirstColumn="0" w:firstRowLastColumn="0" w:lastRowFirstColumn="0" w:lastRowLastColumn="0"/>
            </w:pPr>
            <w:r>
              <w:t>National Renewable Energy Lab</w:t>
            </w:r>
          </w:p>
        </w:tc>
      </w:tr>
      <w:tr w:rsidR="00587001" w14:paraId="11DF5012" w14:textId="77777777" w:rsidTr="00587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0392622" w14:textId="5F87F4A9" w:rsidR="00587001" w:rsidRPr="00587001" w:rsidRDefault="00587001" w:rsidP="00587001">
            <w:pPr>
              <w:rPr>
                <w:b w:val="0"/>
              </w:rPr>
            </w:pPr>
            <w:r w:rsidRPr="00587001">
              <w:rPr>
                <w:rStyle w:val="SubtleEmphasis"/>
                <w:b/>
              </w:rPr>
              <w:t xml:space="preserve">Topic: </w:t>
            </w:r>
          </w:p>
        </w:tc>
        <w:tc>
          <w:tcPr>
            <w:tcW w:w="6655" w:type="dxa"/>
          </w:tcPr>
          <w:p w14:paraId="6B78BC5E" w14:textId="58E1271F" w:rsidR="00587001" w:rsidRDefault="00EC6A92" w:rsidP="00587001">
            <w:pPr>
              <w:cnfStyle w:val="000000100000" w:firstRow="0" w:lastRow="0" w:firstColumn="0" w:lastColumn="0" w:oddVBand="0" w:evenVBand="0" w:oddHBand="1" w:evenHBand="0" w:firstRowFirstColumn="0" w:firstRowLastColumn="0" w:lastRowFirstColumn="0" w:lastRowLastColumn="0"/>
            </w:pPr>
            <w:r>
              <w:t>Analysis and Sustainability</w:t>
            </w:r>
          </w:p>
        </w:tc>
      </w:tr>
      <w:tr w:rsidR="00587001" w14:paraId="46186FC6" w14:textId="77777777" w:rsidTr="00587001">
        <w:tc>
          <w:tcPr>
            <w:cnfStyle w:val="001000000000" w:firstRow="0" w:lastRow="0" w:firstColumn="1" w:lastColumn="0" w:oddVBand="0" w:evenVBand="0" w:oddHBand="0" w:evenHBand="0" w:firstRowFirstColumn="0" w:firstRowLastColumn="0" w:lastRowFirstColumn="0" w:lastRowLastColumn="0"/>
            <w:tcW w:w="2695" w:type="dxa"/>
          </w:tcPr>
          <w:p w14:paraId="3F0F87FF" w14:textId="7DC1CE28" w:rsidR="00587001" w:rsidRPr="00587001" w:rsidRDefault="00587001" w:rsidP="00587001">
            <w:pPr>
              <w:rPr>
                <w:b w:val="0"/>
              </w:rPr>
            </w:pPr>
            <w:r w:rsidRPr="00587001">
              <w:rPr>
                <w:rStyle w:val="SubtleEmphasis"/>
                <w:b/>
              </w:rPr>
              <w:t>Project Start Date:</w:t>
            </w:r>
          </w:p>
        </w:tc>
        <w:tc>
          <w:tcPr>
            <w:tcW w:w="6655" w:type="dxa"/>
          </w:tcPr>
          <w:p w14:paraId="51E12A16" w14:textId="7EAADFD4" w:rsidR="00587001" w:rsidRDefault="00084830" w:rsidP="00587001">
            <w:pPr>
              <w:cnfStyle w:val="000000000000" w:firstRow="0" w:lastRow="0" w:firstColumn="0" w:lastColumn="0" w:oddVBand="0" w:evenVBand="0" w:oddHBand="0" w:evenHBand="0" w:firstRowFirstColumn="0" w:firstRowLastColumn="0" w:lastRowFirstColumn="0" w:lastRowLastColumn="0"/>
            </w:pPr>
            <w:r>
              <w:rPr>
                <w:rFonts w:cstheme="minorHAnsi"/>
                <w:sz w:val="20"/>
                <w:szCs w:val="20"/>
              </w:rPr>
              <w:t>10/1/2019</w:t>
            </w:r>
          </w:p>
        </w:tc>
      </w:tr>
      <w:tr w:rsidR="00587001" w14:paraId="33EDE041" w14:textId="77777777" w:rsidTr="00587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3284DA58" w14:textId="0F0EE1C6" w:rsidR="00587001" w:rsidRPr="00587001" w:rsidRDefault="00587001" w:rsidP="00587001">
            <w:pPr>
              <w:rPr>
                <w:b w:val="0"/>
              </w:rPr>
            </w:pPr>
            <w:r w:rsidRPr="00587001">
              <w:rPr>
                <w:rStyle w:val="SubtleEmphasis"/>
                <w:b/>
              </w:rPr>
              <w:t xml:space="preserve">Project End Date: </w:t>
            </w:r>
          </w:p>
        </w:tc>
        <w:tc>
          <w:tcPr>
            <w:tcW w:w="6655" w:type="dxa"/>
          </w:tcPr>
          <w:p w14:paraId="2DB92C86" w14:textId="7CCE21C6" w:rsidR="00587001" w:rsidRDefault="00084830" w:rsidP="00587001">
            <w:pPr>
              <w:cnfStyle w:val="000000100000" w:firstRow="0" w:lastRow="0" w:firstColumn="0" w:lastColumn="0" w:oddVBand="0" w:evenVBand="0" w:oddHBand="1" w:evenHBand="0" w:firstRowFirstColumn="0" w:firstRowLastColumn="0" w:lastRowFirstColumn="0" w:lastRowLastColumn="0"/>
            </w:pPr>
            <w:r>
              <w:rPr>
                <w:rFonts w:cstheme="minorHAnsi"/>
                <w:sz w:val="20"/>
                <w:szCs w:val="20"/>
              </w:rPr>
              <w:t>9/30/2022</w:t>
            </w:r>
          </w:p>
        </w:tc>
      </w:tr>
    </w:tbl>
    <w:p w14:paraId="0A781852" w14:textId="77777777" w:rsidR="00587001" w:rsidRPr="00587001" w:rsidRDefault="00587001" w:rsidP="00587001"/>
    <w:p w14:paraId="50721236" w14:textId="77777777" w:rsidR="00361E8C" w:rsidRPr="00587001" w:rsidRDefault="00361E8C" w:rsidP="00587001">
      <w:pPr>
        <w:pStyle w:val="Heading2"/>
        <w:rPr>
          <w:iCs/>
        </w:rPr>
      </w:pPr>
      <w:r w:rsidRPr="00587001">
        <w:rPr>
          <w:iCs/>
        </w:rPr>
        <w:t xml:space="preserve">Partner Laboratories: </w:t>
      </w:r>
    </w:p>
    <w:tbl>
      <w:tblPr>
        <w:tblStyle w:val="GridTable4-Accent4"/>
        <w:tblW w:w="0" w:type="auto"/>
        <w:tblLook w:val="04A0" w:firstRow="1" w:lastRow="0" w:firstColumn="1" w:lastColumn="0" w:noHBand="0" w:noVBand="1"/>
      </w:tblPr>
      <w:tblGrid>
        <w:gridCol w:w="2337"/>
        <w:gridCol w:w="2562"/>
        <w:gridCol w:w="2338"/>
        <w:gridCol w:w="2338"/>
      </w:tblGrid>
      <w:tr w:rsidR="000247D2" w14:paraId="7366D3B7" w14:textId="77777777" w:rsidTr="000A4F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3318C9D" w14:textId="77777777" w:rsidR="000247D2" w:rsidRPr="005E463C" w:rsidRDefault="005E463C" w:rsidP="005E463C">
            <w:pPr>
              <w:pStyle w:val="Default"/>
              <w:rPr>
                <w:bCs w:val="0"/>
                <w:color w:val="FFFFFF" w:themeColor="background1"/>
                <w:sz w:val="23"/>
                <w:szCs w:val="23"/>
              </w:rPr>
            </w:pPr>
            <w:r w:rsidRPr="005E463C">
              <w:rPr>
                <w:bCs w:val="0"/>
                <w:color w:val="FFFFFF" w:themeColor="background1"/>
                <w:sz w:val="23"/>
                <w:szCs w:val="23"/>
              </w:rPr>
              <w:t>Partner Laboratory</w:t>
            </w:r>
          </w:p>
        </w:tc>
        <w:tc>
          <w:tcPr>
            <w:tcW w:w="2337" w:type="dxa"/>
          </w:tcPr>
          <w:p w14:paraId="5EEC4B8F" w14:textId="77777777" w:rsidR="000247D2" w:rsidRPr="005E463C" w:rsidRDefault="005E463C" w:rsidP="005E463C">
            <w:pPr>
              <w:pStyle w:val="Default"/>
              <w:cnfStyle w:val="100000000000" w:firstRow="1" w:lastRow="0" w:firstColumn="0" w:lastColumn="0" w:oddVBand="0" w:evenVBand="0" w:oddHBand="0" w:evenHBand="0" w:firstRowFirstColumn="0" w:firstRowLastColumn="0" w:lastRowFirstColumn="0" w:lastRowLastColumn="0"/>
              <w:rPr>
                <w:bCs w:val="0"/>
                <w:color w:val="FFFFFF" w:themeColor="background1"/>
                <w:sz w:val="23"/>
                <w:szCs w:val="23"/>
              </w:rPr>
            </w:pPr>
            <w:r w:rsidRPr="005E463C">
              <w:rPr>
                <w:bCs w:val="0"/>
                <w:color w:val="FFFFFF" w:themeColor="background1"/>
                <w:sz w:val="23"/>
                <w:szCs w:val="23"/>
              </w:rPr>
              <w:t>Email</w:t>
            </w:r>
          </w:p>
        </w:tc>
        <w:tc>
          <w:tcPr>
            <w:tcW w:w="2338" w:type="dxa"/>
          </w:tcPr>
          <w:p w14:paraId="2A1B95B3" w14:textId="77777777" w:rsidR="000247D2" w:rsidRPr="005E463C" w:rsidRDefault="005E463C" w:rsidP="005E463C">
            <w:pPr>
              <w:pStyle w:val="Default"/>
              <w:cnfStyle w:val="100000000000" w:firstRow="1" w:lastRow="0" w:firstColumn="0" w:lastColumn="0" w:oddVBand="0" w:evenVBand="0" w:oddHBand="0" w:evenHBand="0" w:firstRowFirstColumn="0" w:firstRowLastColumn="0" w:lastRowFirstColumn="0" w:lastRowLastColumn="0"/>
              <w:rPr>
                <w:bCs w:val="0"/>
                <w:color w:val="FFFFFF" w:themeColor="background1"/>
                <w:sz w:val="23"/>
                <w:szCs w:val="23"/>
              </w:rPr>
            </w:pPr>
            <w:r w:rsidRPr="005E463C">
              <w:rPr>
                <w:bCs w:val="0"/>
                <w:color w:val="FFFFFF" w:themeColor="background1"/>
                <w:sz w:val="23"/>
                <w:szCs w:val="23"/>
              </w:rPr>
              <w:t>First Name</w:t>
            </w:r>
          </w:p>
        </w:tc>
        <w:tc>
          <w:tcPr>
            <w:tcW w:w="2338" w:type="dxa"/>
          </w:tcPr>
          <w:p w14:paraId="7F4ACB51" w14:textId="77777777" w:rsidR="000247D2" w:rsidRPr="005E463C" w:rsidRDefault="005E463C" w:rsidP="005E463C">
            <w:pPr>
              <w:pStyle w:val="Default"/>
              <w:cnfStyle w:val="100000000000" w:firstRow="1" w:lastRow="0" w:firstColumn="0" w:lastColumn="0" w:oddVBand="0" w:evenVBand="0" w:oddHBand="0" w:evenHBand="0" w:firstRowFirstColumn="0" w:firstRowLastColumn="0" w:lastRowFirstColumn="0" w:lastRowLastColumn="0"/>
              <w:rPr>
                <w:bCs w:val="0"/>
                <w:color w:val="FFFFFF" w:themeColor="background1"/>
                <w:sz w:val="23"/>
                <w:szCs w:val="23"/>
              </w:rPr>
            </w:pPr>
            <w:r w:rsidRPr="005E463C">
              <w:rPr>
                <w:bCs w:val="0"/>
                <w:color w:val="FFFFFF" w:themeColor="background1"/>
                <w:sz w:val="23"/>
                <w:szCs w:val="23"/>
              </w:rPr>
              <w:t>Last Name</w:t>
            </w:r>
          </w:p>
        </w:tc>
      </w:tr>
      <w:tr w:rsidR="000247D2" w14:paraId="68464DE0" w14:textId="77777777" w:rsidTr="000A4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AD505E5" w14:textId="18747BE6" w:rsidR="000247D2" w:rsidRDefault="00895CBD" w:rsidP="00361E8C">
            <w:pPr>
              <w:pStyle w:val="Default"/>
              <w:rPr>
                <w:b w:val="0"/>
                <w:bCs w:val="0"/>
                <w:sz w:val="23"/>
                <w:szCs w:val="23"/>
              </w:rPr>
            </w:pPr>
            <w:r>
              <w:rPr>
                <w:b w:val="0"/>
                <w:bCs w:val="0"/>
                <w:sz w:val="23"/>
                <w:szCs w:val="23"/>
              </w:rPr>
              <w:t>PNNL</w:t>
            </w:r>
          </w:p>
        </w:tc>
        <w:tc>
          <w:tcPr>
            <w:tcW w:w="2337" w:type="dxa"/>
          </w:tcPr>
          <w:p w14:paraId="69500A1D" w14:textId="448815CC" w:rsidR="000247D2" w:rsidRPr="00895CBD" w:rsidRDefault="00895CBD" w:rsidP="00361E8C">
            <w:pPr>
              <w:pStyle w:val="Default"/>
              <w:cnfStyle w:val="000000100000" w:firstRow="0" w:lastRow="0" w:firstColumn="0" w:lastColumn="0" w:oddVBand="0" w:evenVBand="0" w:oddHBand="1" w:evenHBand="0" w:firstRowFirstColumn="0" w:firstRowLastColumn="0" w:lastRowFirstColumn="0" w:lastRowLastColumn="0"/>
              <w:rPr>
                <w:bCs/>
                <w:sz w:val="23"/>
                <w:szCs w:val="23"/>
              </w:rPr>
            </w:pPr>
            <w:r w:rsidRPr="00895CBD">
              <w:rPr>
                <w:sz w:val="23"/>
                <w:szCs w:val="23"/>
              </w:rPr>
              <w:t>Marshall.Wise@pnnl.gov</w:t>
            </w:r>
          </w:p>
        </w:tc>
        <w:tc>
          <w:tcPr>
            <w:tcW w:w="2338" w:type="dxa"/>
          </w:tcPr>
          <w:p w14:paraId="3EA0F844" w14:textId="4609BD4D" w:rsidR="000247D2" w:rsidRPr="00895CBD" w:rsidRDefault="00895CBD" w:rsidP="00361E8C">
            <w:pPr>
              <w:pStyle w:val="Default"/>
              <w:cnfStyle w:val="000000100000" w:firstRow="0" w:lastRow="0" w:firstColumn="0" w:lastColumn="0" w:oddVBand="0" w:evenVBand="0" w:oddHBand="1" w:evenHBand="0" w:firstRowFirstColumn="0" w:firstRowLastColumn="0" w:lastRowFirstColumn="0" w:lastRowLastColumn="0"/>
              <w:rPr>
                <w:bCs/>
                <w:sz w:val="23"/>
                <w:szCs w:val="23"/>
              </w:rPr>
            </w:pPr>
            <w:r w:rsidRPr="00895CBD">
              <w:rPr>
                <w:bCs/>
                <w:sz w:val="23"/>
                <w:szCs w:val="23"/>
              </w:rPr>
              <w:t>Marshall</w:t>
            </w:r>
          </w:p>
        </w:tc>
        <w:tc>
          <w:tcPr>
            <w:tcW w:w="2338" w:type="dxa"/>
          </w:tcPr>
          <w:p w14:paraId="40611A9A" w14:textId="40A0EC11" w:rsidR="000247D2" w:rsidRPr="00895CBD" w:rsidRDefault="00895CBD" w:rsidP="00361E8C">
            <w:pPr>
              <w:pStyle w:val="Default"/>
              <w:cnfStyle w:val="000000100000" w:firstRow="0" w:lastRow="0" w:firstColumn="0" w:lastColumn="0" w:oddVBand="0" w:evenVBand="0" w:oddHBand="1" w:evenHBand="0" w:firstRowFirstColumn="0" w:firstRowLastColumn="0" w:lastRowFirstColumn="0" w:lastRowLastColumn="0"/>
              <w:rPr>
                <w:bCs/>
                <w:sz w:val="23"/>
                <w:szCs w:val="23"/>
              </w:rPr>
            </w:pPr>
            <w:r w:rsidRPr="00895CBD">
              <w:rPr>
                <w:bCs/>
                <w:sz w:val="23"/>
                <w:szCs w:val="23"/>
              </w:rPr>
              <w:t>Wise</w:t>
            </w:r>
          </w:p>
        </w:tc>
      </w:tr>
    </w:tbl>
    <w:p w14:paraId="4CE01AE3" w14:textId="77777777" w:rsidR="00361E8C" w:rsidRDefault="00361E8C" w:rsidP="005F7914">
      <w:pPr>
        <w:pStyle w:val="Heading2"/>
      </w:pPr>
      <w:r w:rsidRPr="00A171B4">
        <w:t xml:space="preserve">Financials </w:t>
      </w:r>
    </w:p>
    <w:tbl>
      <w:tblPr>
        <w:tblStyle w:val="GridTable4-Accent4"/>
        <w:tblW w:w="0" w:type="auto"/>
        <w:tblInd w:w="10" w:type="dxa"/>
        <w:tblLook w:val="04A0" w:firstRow="1" w:lastRow="0" w:firstColumn="1" w:lastColumn="0" w:noHBand="0" w:noVBand="1"/>
      </w:tblPr>
      <w:tblGrid>
        <w:gridCol w:w="3230"/>
        <w:gridCol w:w="2418"/>
        <w:gridCol w:w="2982"/>
      </w:tblGrid>
      <w:tr w:rsidR="00FA2BB6" w14:paraId="4BC63DAC" w14:textId="3FF4112E" w:rsidTr="00A85F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0" w:type="dxa"/>
          </w:tcPr>
          <w:p w14:paraId="5BE1B1CE" w14:textId="77777777" w:rsidR="00FA2BB6" w:rsidRDefault="00FA2BB6" w:rsidP="00A171B4">
            <w:r>
              <w:t>Year</w:t>
            </w:r>
          </w:p>
        </w:tc>
        <w:tc>
          <w:tcPr>
            <w:tcW w:w="2418" w:type="dxa"/>
          </w:tcPr>
          <w:p w14:paraId="7C6F1003" w14:textId="7DCB7A61" w:rsidR="00FA2BB6" w:rsidRDefault="00FA2BB6" w:rsidP="00A171B4">
            <w:pPr>
              <w:cnfStyle w:val="100000000000" w:firstRow="1" w:lastRow="0" w:firstColumn="0" w:lastColumn="0" w:oddVBand="0" w:evenVBand="0" w:oddHBand="0" w:evenHBand="0" w:firstRowFirstColumn="0" w:firstRowLastColumn="0" w:lastRowFirstColumn="0" w:lastRowLastColumn="0"/>
            </w:pPr>
            <w:r>
              <w:t>Planned Project Base Costs</w:t>
            </w:r>
          </w:p>
        </w:tc>
        <w:tc>
          <w:tcPr>
            <w:tcW w:w="2982" w:type="dxa"/>
          </w:tcPr>
          <w:p w14:paraId="1143D706" w14:textId="0222D633" w:rsidR="00FA2BB6" w:rsidRDefault="00FA2BB6" w:rsidP="00A171B4">
            <w:pPr>
              <w:cnfStyle w:val="100000000000" w:firstRow="1" w:lastRow="0" w:firstColumn="0" w:lastColumn="0" w:oddVBand="0" w:evenVBand="0" w:oddHBand="0" w:evenHBand="0" w:firstRowFirstColumn="0" w:firstRowLastColumn="0" w:lastRowFirstColumn="0" w:lastRowLastColumn="0"/>
            </w:pPr>
            <w:r>
              <w:t>Planned Project Overtarget Costs</w:t>
            </w:r>
          </w:p>
        </w:tc>
      </w:tr>
      <w:tr w:rsidR="00FA2BB6" w14:paraId="465E6EC7" w14:textId="77777777" w:rsidTr="00A85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0" w:type="dxa"/>
          </w:tcPr>
          <w:p w14:paraId="17FAAEB6" w14:textId="41C04EF9" w:rsidR="00FA2BB6" w:rsidRDefault="00A85F47" w:rsidP="00816E67">
            <w:r>
              <w:t xml:space="preserve">Funding Obligated </w:t>
            </w:r>
            <w:r w:rsidR="00816E67">
              <w:t xml:space="preserve">in FY19 </w:t>
            </w:r>
            <w:r>
              <w:t>(continuing projects only)</w:t>
            </w:r>
          </w:p>
        </w:tc>
        <w:tc>
          <w:tcPr>
            <w:tcW w:w="2418" w:type="dxa"/>
          </w:tcPr>
          <w:p w14:paraId="070D4733" w14:textId="77777777" w:rsidR="00FA2BB6" w:rsidRDefault="00FA2BB6" w:rsidP="00A171B4">
            <w:pPr>
              <w:cnfStyle w:val="000000100000" w:firstRow="0" w:lastRow="0" w:firstColumn="0" w:lastColumn="0" w:oddVBand="0" w:evenVBand="0" w:oddHBand="1" w:evenHBand="0" w:firstRowFirstColumn="0" w:firstRowLastColumn="0" w:lastRowFirstColumn="0" w:lastRowLastColumn="0"/>
            </w:pPr>
          </w:p>
        </w:tc>
        <w:tc>
          <w:tcPr>
            <w:tcW w:w="2982" w:type="dxa"/>
          </w:tcPr>
          <w:p w14:paraId="23712328" w14:textId="77777777" w:rsidR="00FA2BB6" w:rsidRDefault="00FA2BB6" w:rsidP="00A171B4">
            <w:pPr>
              <w:cnfStyle w:val="000000100000" w:firstRow="0" w:lastRow="0" w:firstColumn="0" w:lastColumn="0" w:oddVBand="0" w:evenVBand="0" w:oddHBand="1" w:evenHBand="0" w:firstRowFirstColumn="0" w:firstRowLastColumn="0" w:lastRowFirstColumn="0" w:lastRowLastColumn="0"/>
            </w:pPr>
          </w:p>
        </w:tc>
      </w:tr>
      <w:tr w:rsidR="00FA2BB6" w14:paraId="73F5D0A3" w14:textId="11E16B9C" w:rsidTr="00A85F47">
        <w:tc>
          <w:tcPr>
            <w:cnfStyle w:val="001000000000" w:firstRow="0" w:lastRow="0" w:firstColumn="1" w:lastColumn="0" w:oddVBand="0" w:evenVBand="0" w:oddHBand="0" w:evenHBand="0" w:firstRowFirstColumn="0" w:firstRowLastColumn="0" w:lastRowFirstColumn="0" w:lastRowLastColumn="0"/>
            <w:tcW w:w="3230" w:type="dxa"/>
          </w:tcPr>
          <w:p w14:paraId="6AE02E53" w14:textId="5471F480" w:rsidR="00FA2BB6" w:rsidRDefault="00816E67" w:rsidP="00EE5479">
            <w:r>
              <w:t>FY20</w:t>
            </w:r>
          </w:p>
        </w:tc>
        <w:tc>
          <w:tcPr>
            <w:tcW w:w="2418" w:type="dxa"/>
          </w:tcPr>
          <w:p w14:paraId="73AC41CD" w14:textId="524CEAB7" w:rsidR="002A6586" w:rsidRDefault="00701DCB" w:rsidP="00A171B4">
            <w:pPr>
              <w:cnfStyle w:val="000000000000" w:firstRow="0" w:lastRow="0" w:firstColumn="0" w:lastColumn="0" w:oddVBand="0" w:evenVBand="0" w:oddHBand="0" w:evenHBand="0" w:firstRowFirstColumn="0" w:firstRowLastColumn="0" w:lastRowFirstColumn="0" w:lastRowLastColumn="0"/>
            </w:pPr>
            <w:r>
              <w:t xml:space="preserve">NREL: </w:t>
            </w:r>
            <w:r w:rsidR="00204C2D">
              <w:t>$</w:t>
            </w:r>
            <w:r>
              <w:t>2</w:t>
            </w:r>
            <w:r w:rsidR="00EC6A92">
              <w:t>00,000</w:t>
            </w:r>
          </w:p>
          <w:p w14:paraId="355E0BC2" w14:textId="3037C2FB" w:rsidR="00701DCB" w:rsidRDefault="00701DCB" w:rsidP="00A171B4">
            <w:pPr>
              <w:cnfStyle w:val="000000000000" w:firstRow="0" w:lastRow="0" w:firstColumn="0" w:lastColumn="0" w:oddVBand="0" w:evenVBand="0" w:oddHBand="0" w:evenHBand="0" w:firstRowFirstColumn="0" w:firstRowLastColumn="0" w:lastRowFirstColumn="0" w:lastRowLastColumn="0"/>
            </w:pPr>
            <w:r>
              <w:t>PNNL: $100,000</w:t>
            </w:r>
          </w:p>
        </w:tc>
        <w:tc>
          <w:tcPr>
            <w:tcW w:w="2982" w:type="dxa"/>
          </w:tcPr>
          <w:p w14:paraId="0FE9EAFC" w14:textId="77777777" w:rsidR="00FA2BB6" w:rsidRDefault="00FA2BB6" w:rsidP="00A171B4">
            <w:pPr>
              <w:cnfStyle w:val="000000000000" w:firstRow="0" w:lastRow="0" w:firstColumn="0" w:lastColumn="0" w:oddVBand="0" w:evenVBand="0" w:oddHBand="0" w:evenHBand="0" w:firstRowFirstColumn="0" w:firstRowLastColumn="0" w:lastRowFirstColumn="0" w:lastRowLastColumn="0"/>
            </w:pPr>
          </w:p>
        </w:tc>
      </w:tr>
      <w:tr w:rsidR="00EC6A92" w14:paraId="637B53BD" w14:textId="1BE87893" w:rsidTr="00A85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0" w:type="dxa"/>
          </w:tcPr>
          <w:p w14:paraId="38520223" w14:textId="312D726C" w:rsidR="00EC6A92" w:rsidRDefault="00EC6A92" w:rsidP="00EC6A92">
            <w:r>
              <w:t>FY21</w:t>
            </w:r>
          </w:p>
        </w:tc>
        <w:tc>
          <w:tcPr>
            <w:tcW w:w="2418" w:type="dxa"/>
          </w:tcPr>
          <w:p w14:paraId="7F26AC45" w14:textId="77777777" w:rsidR="00701DCB" w:rsidRDefault="00701DCB" w:rsidP="00701DCB">
            <w:pPr>
              <w:cnfStyle w:val="000000100000" w:firstRow="0" w:lastRow="0" w:firstColumn="0" w:lastColumn="0" w:oddVBand="0" w:evenVBand="0" w:oddHBand="1" w:evenHBand="0" w:firstRowFirstColumn="0" w:firstRowLastColumn="0" w:lastRowFirstColumn="0" w:lastRowLastColumn="0"/>
            </w:pPr>
            <w:r>
              <w:t>NREL: $200,000</w:t>
            </w:r>
          </w:p>
          <w:p w14:paraId="3D28DB8C" w14:textId="09ABDB4A" w:rsidR="00EC6A92" w:rsidRDefault="00701DCB" w:rsidP="00701DCB">
            <w:pPr>
              <w:cnfStyle w:val="000000100000" w:firstRow="0" w:lastRow="0" w:firstColumn="0" w:lastColumn="0" w:oddVBand="0" w:evenVBand="0" w:oddHBand="1" w:evenHBand="0" w:firstRowFirstColumn="0" w:firstRowLastColumn="0" w:lastRowFirstColumn="0" w:lastRowLastColumn="0"/>
            </w:pPr>
            <w:r>
              <w:t>PNNL: $100,000</w:t>
            </w:r>
          </w:p>
        </w:tc>
        <w:tc>
          <w:tcPr>
            <w:tcW w:w="2982" w:type="dxa"/>
          </w:tcPr>
          <w:p w14:paraId="40666DA1" w14:textId="77777777" w:rsidR="00EC6A92" w:rsidRDefault="00EC6A92" w:rsidP="00EC6A92">
            <w:pPr>
              <w:cnfStyle w:val="000000100000" w:firstRow="0" w:lastRow="0" w:firstColumn="0" w:lastColumn="0" w:oddVBand="0" w:evenVBand="0" w:oddHBand="1" w:evenHBand="0" w:firstRowFirstColumn="0" w:firstRowLastColumn="0" w:lastRowFirstColumn="0" w:lastRowLastColumn="0"/>
            </w:pPr>
          </w:p>
        </w:tc>
      </w:tr>
      <w:tr w:rsidR="00EC6A92" w14:paraId="4F2086DC" w14:textId="77777777" w:rsidTr="00A85F47">
        <w:tc>
          <w:tcPr>
            <w:cnfStyle w:val="001000000000" w:firstRow="0" w:lastRow="0" w:firstColumn="1" w:lastColumn="0" w:oddVBand="0" w:evenVBand="0" w:oddHBand="0" w:evenHBand="0" w:firstRowFirstColumn="0" w:firstRowLastColumn="0" w:lastRowFirstColumn="0" w:lastRowLastColumn="0"/>
            <w:tcW w:w="3230" w:type="dxa"/>
          </w:tcPr>
          <w:p w14:paraId="1CB231D8" w14:textId="7721873E" w:rsidR="00EC6A92" w:rsidRDefault="00EC6A92" w:rsidP="00EC6A92">
            <w:r>
              <w:t>FY22</w:t>
            </w:r>
          </w:p>
        </w:tc>
        <w:tc>
          <w:tcPr>
            <w:tcW w:w="2418" w:type="dxa"/>
          </w:tcPr>
          <w:p w14:paraId="59A66117" w14:textId="77777777" w:rsidR="00701DCB" w:rsidRDefault="00701DCB" w:rsidP="00701DCB">
            <w:pPr>
              <w:cnfStyle w:val="000000000000" w:firstRow="0" w:lastRow="0" w:firstColumn="0" w:lastColumn="0" w:oddVBand="0" w:evenVBand="0" w:oddHBand="0" w:evenHBand="0" w:firstRowFirstColumn="0" w:firstRowLastColumn="0" w:lastRowFirstColumn="0" w:lastRowLastColumn="0"/>
            </w:pPr>
            <w:r>
              <w:t>NREL: $200,000</w:t>
            </w:r>
          </w:p>
          <w:p w14:paraId="7B2EFECA" w14:textId="5EE79D6C" w:rsidR="00EC6A92" w:rsidRDefault="00701DCB" w:rsidP="00701DCB">
            <w:pPr>
              <w:cnfStyle w:val="000000000000" w:firstRow="0" w:lastRow="0" w:firstColumn="0" w:lastColumn="0" w:oddVBand="0" w:evenVBand="0" w:oddHBand="0" w:evenHBand="0" w:firstRowFirstColumn="0" w:firstRowLastColumn="0" w:lastRowFirstColumn="0" w:lastRowLastColumn="0"/>
            </w:pPr>
            <w:r>
              <w:t>PNNL: $100,000</w:t>
            </w:r>
          </w:p>
        </w:tc>
        <w:tc>
          <w:tcPr>
            <w:tcW w:w="2982" w:type="dxa"/>
          </w:tcPr>
          <w:p w14:paraId="54F17BA0" w14:textId="77777777" w:rsidR="00EC6A92" w:rsidRDefault="00EC6A92" w:rsidP="00EC6A92">
            <w:pPr>
              <w:cnfStyle w:val="000000000000" w:firstRow="0" w:lastRow="0" w:firstColumn="0" w:lastColumn="0" w:oddVBand="0" w:evenVBand="0" w:oddHBand="0" w:evenHBand="0" w:firstRowFirstColumn="0" w:firstRowLastColumn="0" w:lastRowFirstColumn="0" w:lastRowLastColumn="0"/>
            </w:pPr>
          </w:p>
        </w:tc>
      </w:tr>
    </w:tbl>
    <w:p w14:paraId="113A873E" w14:textId="77777777" w:rsidR="00A171B4" w:rsidRDefault="00A171B4" w:rsidP="00A171B4"/>
    <w:p w14:paraId="6A1AAC89" w14:textId="77777777" w:rsidR="00361E8C" w:rsidRDefault="00361E8C" w:rsidP="005F7914">
      <w:pPr>
        <w:pStyle w:val="Heading2"/>
      </w:pPr>
      <w:r>
        <w:t xml:space="preserve">Performers </w:t>
      </w:r>
    </w:p>
    <w:tbl>
      <w:tblPr>
        <w:tblStyle w:val="GridTable4-Accent4"/>
        <w:tblW w:w="9394" w:type="dxa"/>
        <w:tblInd w:w="5" w:type="dxa"/>
        <w:tblLook w:val="04A0" w:firstRow="1" w:lastRow="0" w:firstColumn="1" w:lastColumn="0" w:noHBand="0" w:noVBand="1"/>
      </w:tblPr>
      <w:tblGrid>
        <w:gridCol w:w="2263"/>
        <w:gridCol w:w="1358"/>
        <w:gridCol w:w="1354"/>
        <w:gridCol w:w="1473"/>
        <w:gridCol w:w="1473"/>
        <w:gridCol w:w="1473"/>
      </w:tblGrid>
      <w:tr w:rsidR="00EE5479" w14:paraId="12E36854" w14:textId="77777777" w:rsidTr="00EE54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FF90B70" w14:textId="77777777" w:rsidR="00EE5479" w:rsidRDefault="00EE5479" w:rsidP="00204C2D">
            <w:r>
              <w:t>Subcontractor Name</w:t>
            </w:r>
          </w:p>
        </w:tc>
        <w:tc>
          <w:tcPr>
            <w:tcW w:w="1358" w:type="dxa"/>
          </w:tcPr>
          <w:p w14:paraId="264EF897" w14:textId="77777777" w:rsidR="00EE5479" w:rsidRDefault="00EE5479" w:rsidP="00204C2D">
            <w:pPr>
              <w:cnfStyle w:val="100000000000" w:firstRow="1" w:lastRow="0" w:firstColumn="0" w:lastColumn="0" w:oddVBand="0" w:evenVBand="0" w:oddHBand="0" w:evenHBand="0" w:firstRowFirstColumn="0" w:firstRowLastColumn="0" w:lastRowFirstColumn="0" w:lastRowLastColumn="0"/>
            </w:pPr>
            <w:r>
              <w:t>Start Date</w:t>
            </w:r>
          </w:p>
        </w:tc>
        <w:tc>
          <w:tcPr>
            <w:tcW w:w="1354" w:type="dxa"/>
          </w:tcPr>
          <w:p w14:paraId="3EA37972" w14:textId="77777777" w:rsidR="00EE5479" w:rsidRDefault="00EE5479" w:rsidP="00204C2D">
            <w:pPr>
              <w:cnfStyle w:val="100000000000" w:firstRow="1" w:lastRow="0" w:firstColumn="0" w:lastColumn="0" w:oddVBand="0" w:evenVBand="0" w:oddHBand="0" w:evenHBand="0" w:firstRowFirstColumn="0" w:firstRowLastColumn="0" w:lastRowFirstColumn="0" w:lastRowLastColumn="0"/>
            </w:pPr>
            <w:r>
              <w:t>End Date</w:t>
            </w:r>
          </w:p>
        </w:tc>
        <w:tc>
          <w:tcPr>
            <w:tcW w:w="1473" w:type="dxa"/>
          </w:tcPr>
          <w:p w14:paraId="2076D3EC" w14:textId="0C54B1A7" w:rsidR="00EE5479" w:rsidRDefault="00EE5479" w:rsidP="00204C2D">
            <w:pPr>
              <w:cnfStyle w:val="100000000000" w:firstRow="1" w:lastRow="0" w:firstColumn="0" w:lastColumn="0" w:oddVBand="0" w:evenVBand="0" w:oddHBand="0" w:evenHBand="0" w:firstRowFirstColumn="0" w:firstRowLastColumn="0" w:lastRowFirstColumn="0" w:lastRowLastColumn="0"/>
            </w:pPr>
            <w:r>
              <w:t>2019 Planned Costs</w:t>
            </w:r>
          </w:p>
        </w:tc>
        <w:tc>
          <w:tcPr>
            <w:tcW w:w="1473" w:type="dxa"/>
          </w:tcPr>
          <w:p w14:paraId="09ACBF7B" w14:textId="55276CC5" w:rsidR="00EE5479" w:rsidRDefault="00EE5479" w:rsidP="00204C2D">
            <w:pPr>
              <w:cnfStyle w:val="100000000000" w:firstRow="1" w:lastRow="0" w:firstColumn="0" w:lastColumn="0" w:oddVBand="0" w:evenVBand="0" w:oddHBand="0" w:evenHBand="0" w:firstRowFirstColumn="0" w:firstRowLastColumn="0" w:lastRowFirstColumn="0" w:lastRowLastColumn="0"/>
            </w:pPr>
            <w:r>
              <w:t>2020 Planned Costs</w:t>
            </w:r>
          </w:p>
        </w:tc>
        <w:tc>
          <w:tcPr>
            <w:tcW w:w="1473" w:type="dxa"/>
          </w:tcPr>
          <w:p w14:paraId="433A94BF" w14:textId="4D760006" w:rsidR="00EE5479" w:rsidRDefault="00EE5479" w:rsidP="00204C2D">
            <w:pPr>
              <w:cnfStyle w:val="100000000000" w:firstRow="1" w:lastRow="0" w:firstColumn="0" w:lastColumn="0" w:oddVBand="0" w:evenVBand="0" w:oddHBand="0" w:evenHBand="0" w:firstRowFirstColumn="0" w:firstRowLastColumn="0" w:lastRowFirstColumn="0" w:lastRowLastColumn="0"/>
            </w:pPr>
            <w:r>
              <w:t>2021 Planned Costs</w:t>
            </w:r>
          </w:p>
        </w:tc>
      </w:tr>
      <w:tr w:rsidR="00EE5479" w14:paraId="39E9E58D" w14:textId="77777777" w:rsidTr="00EE5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9260794" w14:textId="77777777" w:rsidR="00EE5479" w:rsidRDefault="00EE5479" w:rsidP="00204C2D"/>
        </w:tc>
        <w:tc>
          <w:tcPr>
            <w:tcW w:w="1358" w:type="dxa"/>
          </w:tcPr>
          <w:p w14:paraId="5247B480" w14:textId="77777777" w:rsidR="00EE5479" w:rsidRDefault="00EE5479" w:rsidP="00204C2D">
            <w:pPr>
              <w:cnfStyle w:val="000000100000" w:firstRow="0" w:lastRow="0" w:firstColumn="0" w:lastColumn="0" w:oddVBand="0" w:evenVBand="0" w:oddHBand="1" w:evenHBand="0" w:firstRowFirstColumn="0" w:firstRowLastColumn="0" w:lastRowFirstColumn="0" w:lastRowLastColumn="0"/>
            </w:pPr>
          </w:p>
        </w:tc>
        <w:tc>
          <w:tcPr>
            <w:tcW w:w="1354" w:type="dxa"/>
          </w:tcPr>
          <w:p w14:paraId="23E47962" w14:textId="77777777" w:rsidR="00EE5479" w:rsidRDefault="00EE5479" w:rsidP="00204C2D">
            <w:pPr>
              <w:cnfStyle w:val="000000100000" w:firstRow="0" w:lastRow="0" w:firstColumn="0" w:lastColumn="0" w:oddVBand="0" w:evenVBand="0" w:oddHBand="1" w:evenHBand="0" w:firstRowFirstColumn="0" w:firstRowLastColumn="0" w:lastRowFirstColumn="0" w:lastRowLastColumn="0"/>
            </w:pPr>
          </w:p>
        </w:tc>
        <w:tc>
          <w:tcPr>
            <w:tcW w:w="1473" w:type="dxa"/>
          </w:tcPr>
          <w:p w14:paraId="0F1157C8" w14:textId="77777777" w:rsidR="00EE5479" w:rsidRDefault="00EE5479" w:rsidP="00204C2D">
            <w:pPr>
              <w:cnfStyle w:val="000000100000" w:firstRow="0" w:lastRow="0" w:firstColumn="0" w:lastColumn="0" w:oddVBand="0" w:evenVBand="0" w:oddHBand="1" w:evenHBand="0" w:firstRowFirstColumn="0" w:firstRowLastColumn="0" w:lastRowFirstColumn="0" w:lastRowLastColumn="0"/>
            </w:pPr>
          </w:p>
        </w:tc>
        <w:tc>
          <w:tcPr>
            <w:tcW w:w="1473" w:type="dxa"/>
          </w:tcPr>
          <w:p w14:paraId="27614975" w14:textId="77777777" w:rsidR="00EE5479" w:rsidRDefault="00EE5479" w:rsidP="00204C2D">
            <w:pPr>
              <w:cnfStyle w:val="000000100000" w:firstRow="0" w:lastRow="0" w:firstColumn="0" w:lastColumn="0" w:oddVBand="0" w:evenVBand="0" w:oddHBand="1" w:evenHBand="0" w:firstRowFirstColumn="0" w:firstRowLastColumn="0" w:lastRowFirstColumn="0" w:lastRowLastColumn="0"/>
            </w:pPr>
          </w:p>
        </w:tc>
        <w:tc>
          <w:tcPr>
            <w:tcW w:w="1473" w:type="dxa"/>
          </w:tcPr>
          <w:p w14:paraId="5A4BD103" w14:textId="77777777" w:rsidR="00EE5479" w:rsidRDefault="00EE5479" w:rsidP="00204C2D">
            <w:pPr>
              <w:cnfStyle w:val="000000100000" w:firstRow="0" w:lastRow="0" w:firstColumn="0" w:lastColumn="0" w:oddVBand="0" w:evenVBand="0" w:oddHBand="1" w:evenHBand="0" w:firstRowFirstColumn="0" w:firstRowLastColumn="0" w:lastRowFirstColumn="0" w:lastRowLastColumn="0"/>
            </w:pPr>
          </w:p>
        </w:tc>
      </w:tr>
      <w:tr w:rsidR="00EE5479" w14:paraId="4B4AEC2D" w14:textId="77777777" w:rsidTr="00EE5479">
        <w:tc>
          <w:tcPr>
            <w:cnfStyle w:val="001000000000" w:firstRow="0" w:lastRow="0" w:firstColumn="1" w:lastColumn="0" w:oddVBand="0" w:evenVBand="0" w:oddHBand="0" w:evenHBand="0" w:firstRowFirstColumn="0" w:firstRowLastColumn="0" w:lastRowFirstColumn="0" w:lastRowLastColumn="0"/>
            <w:tcW w:w="2263" w:type="dxa"/>
          </w:tcPr>
          <w:p w14:paraId="5D1823E5" w14:textId="77777777" w:rsidR="00EE5479" w:rsidRDefault="00EE5479" w:rsidP="00204C2D"/>
        </w:tc>
        <w:tc>
          <w:tcPr>
            <w:tcW w:w="1358" w:type="dxa"/>
          </w:tcPr>
          <w:p w14:paraId="024BDF5C" w14:textId="77777777" w:rsidR="00EE5479" w:rsidRDefault="00EE5479" w:rsidP="00204C2D">
            <w:pPr>
              <w:cnfStyle w:val="000000000000" w:firstRow="0" w:lastRow="0" w:firstColumn="0" w:lastColumn="0" w:oddVBand="0" w:evenVBand="0" w:oddHBand="0" w:evenHBand="0" w:firstRowFirstColumn="0" w:firstRowLastColumn="0" w:lastRowFirstColumn="0" w:lastRowLastColumn="0"/>
            </w:pPr>
          </w:p>
        </w:tc>
        <w:tc>
          <w:tcPr>
            <w:tcW w:w="1354" w:type="dxa"/>
          </w:tcPr>
          <w:p w14:paraId="33C471D1" w14:textId="77777777" w:rsidR="00EE5479" w:rsidRDefault="00EE5479" w:rsidP="00204C2D">
            <w:pPr>
              <w:cnfStyle w:val="000000000000" w:firstRow="0" w:lastRow="0" w:firstColumn="0" w:lastColumn="0" w:oddVBand="0" w:evenVBand="0" w:oddHBand="0" w:evenHBand="0" w:firstRowFirstColumn="0" w:firstRowLastColumn="0" w:lastRowFirstColumn="0" w:lastRowLastColumn="0"/>
            </w:pPr>
          </w:p>
        </w:tc>
        <w:tc>
          <w:tcPr>
            <w:tcW w:w="1473" w:type="dxa"/>
          </w:tcPr>
          <w:p w14:paraId="124F1B8B" w14:textId="77777777" w:rsidR="00EE5479" w:rsidRDefault="00EE5479" w:rsidP="00204C2D">
            <w:pPr>
              <w:cnfStyle w:val="000000000000" w:firstRow="0" w:lastRow="0" w:firstColumn="0" w:lastColumn="0" w:oddVBand="0" w:evenVBand="0" w:oddHBand="0" w:evenHBand="0" w:firstRowFirstColumn="0" w:firstRowLastColumn="0" w:lastRowFirstColumn="0" w:lastRowLastColumn="0"/>
            </w:pPr>
          </w:p>
        </w:tc>
        <w:tc>
          <w:tcPr>
            <w:tcW w:w="1473" w:type="dxa"/>
          </w:tcPr>
          <w:p w14:paraId="7FE04D4D" w14:textId="77777777" w:rsidR="00EE5479" w:rsidRDefault="00EE5479" w:rsidP="00204C2D">
            <w:pPr>
              <w:cnfStyle w:val="000000000000" w:firstRow="0" w:lastRow="0" w:firstColumn="0" w:lastColumn="0" w:oddVBand="0" w:evenVBand="0" w:oddHBand="0" w:evenHBand="0" w:firstRowFirstColumn="0" w:firstRowLastColumn="0" w:lastRowFirstColumn="0" w:lastRowLastColumn="0"/>
            </w:pPr>
          </w:p>
        </w:tc>
        <w:tc>
          <w:tcPr>
            <w:tcW w:w="1473" w:type="dxa"/>
          </w:tcPr>
          <w:p w14:paraId="5B0290D0" w14:textId="77777777" w:rsidR="00EE5479" w:rsidRDefault="00EE5479" w:rsidP="00204C2D">
            <w:pPr>
              <w:cnfStyle w:val="000000000000" w:firstRow="0" w:lastRow="0" w:firstColumn="0" w:lastColumn="0" w:oddVBand="0" w:evenVBand="0" w:oddHBand="0" w:evenHBand="0" w:firstRowFirstColumn="0" w:firstRowLastColumn="0" w:lastRowFirstColumn="0" w:lastRowLastColumn="0"/>
            </w:pPr>
          </w:p>
        </w:tc>
      </w:tr>
      <w:tr w:rsidR="00EE5479" w14:paraId="7E66D879" w14:textId="77777777" w:rsidTr="00EE5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4536247" w14:textId="77777777" w:rsidR="00EE5479" w:rsidRDefault="00EE5479" w:rsidP="00204C2D"/>
        </w:tc>
        <w:tc>
          <w:tcPr>
            <w:tcW w:w="1358" w:type="dxa"/>
          </w:tcPr>
          <w:p w14:paraId="0BEEDA02" w14:textId="77777777" w:rsidR="00EE5479" w:rsidRDefault="00EE5479" w:rsidP="00204C2D">
            <w:pPr>
              <w:cnfStyle w:val="000000100000" w:firstRow="0" w:lastRow="0" w:firstColumn="0" w:lastColumn="0" w:oddVBand="0" w:evenVBand="0" w:oddHBand="1" w:evenHBand="0" w:firstRowFirstColumn="0" w:firstRowLastColumn="0" w:lastRowFirstColumn="0" w:lastRowLastColumn="0"/>
            </w:pPr>
          </w:p>
        </w:tc>
        <w:tc>
          <w:tcPr>
            <w:tcW w:w="1354" w:type="dxa"/>
          </w:tcPr>
          <w:p w14:paraId="652E46A8" w14:textId="77777777" w:rsidR="00EE5479" w:rsidRDefault="00EE5479" w:rsidP="00204C2D">
            <w:pPr>
              <w:cnfStyle w:val="000000100000" w:firstRow="0" w:lastRow="0" w:firstColumn="0" w:lastColumn="0" w:oddVBand="0" w:evenVBand="0" w:oddHBand="1" w:evenHBand="0" w:firstRowFirstColumn="0" w:firstRowLastColumn="0" w:lastRowFirstColumn="0" w:lastRowLastColumn="0"/>
            </w:pPr>
          </w:p>
        </w:tc>
        <w:tc>
          <w:tcPr>
            <w:tcW w:w="1473" w:type="dxa"/>
          </w:tcPr>
          <w:p w14:paraId="3B598342" w14:textId="77777777" w:rsidR="00EE5479" w:rsidRDefault="00EE5479" w:rsidP="00204C2D">
            <w:pPr>
              <w:cnfStyle w:val="000000100000" w:firstRow="0" w:lastRow="0" w:firstColumn="0" w:lastColumn="0" w:oddVBand="0" w:evenVBand="0" w:oddHBand="1" w:evenHBand="0" w:firstRowFirstColumn="0" w:firstRowLastColumn="0" w:lastRowFirstColumn="0" w:lastRowLastColumn="0"/>
            </w:pPr>
          </w:p>
        </w:tc>
        <w:tc>
          <w:tcPr>
            <w:tcW w:w="1473" w:type="dxa"/>
          </w:tcPr>
          <w:p w14:paraId="740D47DA" w14:textId="77777777" w:rsidR="00EE5479" w:rsidRDefault="00EE5479" w:rsidP="00204C2D">
            <w:pPr>
              <w:cnfStyle w:val="000000100000" w:firstRow="0" w:lastRow="0" w:firstColumn="0" w:lastColumn="0" w:oddVBand="0" w:evenVBand="0" w:oddHBand="1" w:evenHBand="0" w:firstRowFirstColumn="0" w:firstRowLastColumn="0" w:lastRowFirstColumn="0" w:lastRowLastColumn="0"/>
            </w:pPr>
          </w:p>
        </w:tc>
        <w:tc>
          <w:tcPr>
            <w:tcW w:w="1473" w:type="dxa"/>
          </w:tcPr>
          <w:p w14:paraId="3C8A5DF9" w14:textId="77777777" w:rsidR="00EE5479" w:rsidRDefault="00EE5479" w:rsidP="00204C2D">
            <w:pPr>
              <w:cnfStyle w:val="000000100000" w:firstRow="0" w:lastRow="0" w:firstColumn="0" w:lastColumn="0" w:oddVBand="0" w:evenVBand="0" w:oddHBand="1" w:evenHBand="0" w:firstRowFirstColumn="0" w:firstRowLastColumn="0" w:lastRowFirstColumn="0" w:lastRowLastColumn="0"/>
            </w:pPr>
          </w:p>
        </w:tc>
      </w:tr>
    </w:tbl>
    <w:p w14:paraId="324C335E" w14:textId="63949014" w:rsidR="000F7565" w:rsidRDefault="000F7565">
      <w:pPr>
        <w:rPr>
          <w:rFonts w:ascii="Calibri" w:hAnsi="Calibri" w:cs="Calibri"/>
          <w:b/>
          <w:bCs/>
          <w:color w:val="005B82"/>
          <w:sz w:val="28"/>
          <w:szCs w:val="28"/>
        </w:rPr>
      </w:pPr>
    </w:p>
    <w:p w14:paraId="066C9720" w14:textId="7B421C7F" w:rsidR="00B75945" w:rsidRPr="00B75945" w:rsidRDefault="005F7914" w:rsidP="00B75945">
      <w:pPr>
        <w:pStyle w:val="Heading1"/>
      </w:pPr>
      <w:r>
        <w:t xml:space="preserve">Section 2: </w:t>
      </w:r>
      <w:r w:rsidR="00B75945" w:rsidRPr="00B75945">
        <w:t>Technical Merit</w:t>
      </w:r>
      <w:r w:rsidR="000E68ED">
        <w:t>,</w:t>
      </w:r>
      <w:r w:rsidR="00B75945" w:rsidRPr="00B75945">
        <w:t xml:space="preserve"> Innovation</w:t>
      </w:r>
      <w:r w:rsidR="000E68ED">
        <w:t>, and Approach</w:t>
      </w:r>
    </w:p>
    <w:p w14:paraId="37F67294" w14:textId="0D546A22" w:rsidR="00B75945" w:rsidRDefault="00B75945" w:rsidP="00B75945">
      <w:pPr>
        <w:pStyle w:val="Heading2"/>
      </w:pPr>
      <w:r>
        <w:t xml:space="preserve">Project Overview: </w:t>
      </w:r>
    </w:p>
    <w:p w14:paraId="7A786281" w14:textId="77777777" w:rsidR="009C5729" w:rsidRPr="006F4B24" w:rsidRDefault="009C5729" w:rsidP="00D350D5"/>
    <w:p w14:paraId="1AD04CED" w14:textId="6520F8DB" w:rsidR="00E940DF" w:rsidRPr="00D350D5" w:rsidRDefault="00E940DF" w:rsidP="00E940DF">
      <w:pPr>
        <w:rPr>
          <w:rFonts w:ascii="Calibri" w:hAnsi="Calibri" w:cs="Calibri"/>
        </w:rPr>
      </w:pPr>
      <w:r w:rsidRPr="00CB2369">
        <w:rPr>
          <w:rFonts w:ascii="Calibri" w:hAnsi="Calibri" w:cs="Calibri"/>
        </w:rPr>
        <w:t xml:space="preserve">BETO </w:t>
      </w:r>
      <w:r>
        <w:rPr>
          <w:rFonts w:ascii="Calibri" w:hAnsi="Calibri" w:cs="Calibri"/>
        </w:rPr>
        <w:t>R&amp;D</w:t>
      </w:r>
      <w:r>
        <w:rPr>
          <w:rStyle w:val="CommentReference"/>
        </w:rPr>
        <w:t xml:space="preserve"> </w:t>
      </w:r>
      <w:r>
        <w:rPr>
          <w:rFonts w:ascii="Calibri" w:hAnsi="Calibri" w:cs="Calibri"/>
        </w:rPr>
        <w:t xml:space="preserve">contributes to the development of </w:t>
      </w:r>
      <w:r w:rsidRPr="00FD100E">
        <w:rPr>
          <w:rFonts w:ascii="Calibri" w:hAnsi="Calibri" w:cs="Calibri"/>
        </w:rPr>
        <w:t xml:space="preserve">a </w:t>
      </w:r>
      <w:r>
        <w:rPr>
          <w:rFonts w:ascii="Calibri" w:hAnsi="Calibri" w:cs="Calibri"/>
        </w:rPr>
        <w:t xml:space="preserve">more robust U.S. </w:t>
      </w:r>
      <w:r w:rsidRPr="00FD100E">
        <w:rPr>
          <w:rFonts w:ascii="Calibri" w:hAnsi="Calibri" w:cs="Calibri"/>
        </w:rPr>
        <w:t>bioeconomy</w:t>
      </w:r>
      <w:r>
        <w:rPr>
          <w:rFonts w:ascii="Calibri" w:hAnsi="Calibri" w:cs="Calibri"/>
        </w:rPr>
        <w:t xml:space="preserve">. In parallel, the influence of carbon pricing could grow. Higher carbon prices could incentivize liquid biofuels, but a very high carbon price could have unanticipated consequences, such as driving investments away from pathways presently researched by BETO. </w:t>
      </w:r>
      <w:r w:rsidR="009F6CCA">
        <w:t xml:space="preserve">An overarching hypothesis is that certain economic, technological, carbon pricing regimes could result in outcomes with more extensive bioeconomic activity, while others could result in carbon capture and land management strategies for carbon value without biofuels, biopower, or bioproduct production. </w:t>
      </w:r>
      <w:r>
        <w:rPr>
          <w:rFonts w:ascii="Calibri" w:hAnsi="Calibri" w:cs="Calibri"/>
        </w:rPr>
        <w:t>This analytic effort aims to map out carbon price points at which the role in the economy of BETO technology pathways changes</w:t>
      </w:r>
      <w:r w:rsidR="009F6CCA">
        <w:rPr>
          <w:rFonts w:ascii="Calibri" w:hAnsi="Calibri" w:cs="Calibri"/>
        </w:rPr>
        <w:t xml:space="preserve"> by leveraging and building upon existing modeling </w:t>
      </w:r>
      <w:r w:rsidR="009F6CCA">
        <w:rPr>
          <w:rFonts w:ascii="Calibri" w:hAnsi="Calibri" w:cs="Calibri"/>
        </w:rPr>
        <w:lastRenderedPageBreak/>
        <w:t xml:space="preserve">capabilities at both NREL and PNNL (such as </w:t>
      </w:r>
      <w:r w:rsidR="009F6CCA">
        <w:t>Biomass Scenario Model, the Bioproduct Transition Dynamics Model, the Competition for Uses of Biomass Model, and the Land Use Change model)</w:t>
      </w:r>
      <w:r>
        <w:rPr>
          <w:rFonts w:ascii="Calibri" w:hAnsi="Calibri" w:cs="Calibri"/>
        </w:rPr>
        <w:t xml:space="preserve">. </w:t>
      </w:r>
      <w:r w:rsidR="009F6CCA">
        <w:t xml:space="preserve">Carbon pricing interacts with low-carbon fuels, biopower, bioproducts, carbon capture (with or without fuel production or utilization), and land uses, such as land management strategies for carbon value. Related activities may create carbon sinks in land-based biomass, manage industrial waste streams (including biomass or carbon) to sequester carbon, and replace carbon emitting energy pathways with neutral or negative ones. </w:t>
      </w:r>
      <w:r>
        <w:t xml:space="preserve">This project will allow BETO to conduct integrated, nimble analysis of the effects of carbon pricing on BETO bioeconomy goals, including the sensitivity of carbon pricing effects to technology performance. </w:t>
      </w:r>
      <w:r w:rsidR="00943E75">
        <w:t>The key outcome of this project is the d</w:t>
      </w:r>
      <w:r w:rsidR="00943E75" w:rsidRPr="00943E75">
        <w:t xml:space="preserve">evelopment of an integrated analytic framework that allows considerations of complex dynamics and interlinkages related to carbon pricing and BETO </w:t>
      </w:r>
      <w:r w:rsidR="00943E75">
        <w:t xml:space="preserve">funded </w:t>
      </w:r>
      <w:r w:rsidR="00943E75" w:rsidRPr="00943E75">
        <w:t>technologies.</w:t>
      </w:r>
      <w:r w:rsidR="00943E75">
        <w:t xml:space="preserve"> </w:t>
      </w:r>
      <w:r>
        <w:t>These results can inform decisions about biomass resource use under various carbon pricing scenarios.</w:t>
      </w:r>
      <w:r w:rsidR="009F6CCA">
        <w:t xml:space="preserve"> </w:t>
      </w:r>
    </w:p>
    <w:p w14:paraId="049661F3" w14:textId="2953C4B6" w:rsidR="00B75945" w:rsidRDefault="00B75945" w:rsidP="00B75945"/>
    <w:p w14:paraId="0DAE38B0" w14:textId="1DEC3F92" w:rsidR="00D7232F" w:rsidRPr="00D7232F" w:rsidRDefault="00D7232F" w:rsidP="00B75945">
      <w:pPr>
        <w:rPr>
          <w:i/>
        </w:rPr>
      </w:pPr>
      <w:r w:rsidRPr="00D7232F">
        <w:rPr>
          <w:i/>
        </w:rPr>
        <w:t>Technical Approach</w:t>
      </w:r>
    </w:p>
    <w:p w14:paraId="33AD17A0" w14:textId="12701B7C" w:rsidR="009F6CCA" w:rsidRDefault="009F6CCA" w:rsidP="009F6CCA">
      <w:r>
        <w:t>This project leverages current work, increasing its chances for success by building from existing models and teams Several NREL system dynamics models, such as the Biomass Scenario Model, the Bioproduct Transition Dynamics Model, the Competition for Uses of Biomass Model, and the Land Use Change model, provide important building blocks because they already assemble many relevant resource, technology, and decision-maker characteristics and interactions, serving as a strong basis for analytic model development. An existing partnership with PNNL complements these NREL assets, providing perspective from the Global Change Assessment Model team.</w:t>
      </w:r>
    </w:p>
    <w:p w14:paraId="71DB2D06" w14:textId="77777777" w:rsidR="009F6CCA" w:rsidRDefault="009F6CCA" w:rsidP="009F6CCA"/>
    <w:p w14:paraId="0932C706" w14:textId="5B498258" w:rsidR="00CC3ACE" w:rsidRDefault="00D7232F" w:rsidP="00D7232F">
      <w:pPr>
        <w:rPr>
          <w:rStyle w:val="IntenseEmphasis"/>
          <w:rFonts w:asciiTheme="majorHAnsi" w:hAnsiTheme="majorHAnsi"/>
          <w:b w:val="0"/>
          <w:bCs w:val="0"/>
          <w:i w:val="0"/>
          <w:iCs w:val="0"/>
          <w:color w:val="auto"/>
        </w:rPr>
      </w:pPr>
      <w:r>
        <w:rPr>
          <w:rStyle w:val="IntenseEmphasis"/>
          <w:rFonts w:asciiTheme="majorHAnsi" w:hAnsiTheme="majorHAnsi"/>
          <w:b w:val="0"/>
          <w:bCs w:val="0"/>
          <w:i w:val="0"/>
          <w:iCs w:val="0"/>
          <w:color w:val="auto"/>
        </w:rPr>
        <w:t>Scenario analysis will be the primary technical approach</w:t>
      </w:r>
      <w:r w:rsidR="0069791A">
        <w:rPr>
          <w:rStyle w:val="IntenseEmphasis"/>
          <w:rFonts w:asciiTheme="majorHAnsi" w:hAnsiTheme="majorHAnsi"/>
          <w:b w:val="0"/>
          <w:bCs w:val="0"/>
          <w:i w:val="0"/>
          <w:iCs w:val="0"/>
          <w:color w:val="auto"/>
        </w:rPr>
        <w:t>es</w:t>
      </w:r>
      <w:r>
        <w:rPr>
          <w:rStyle w:val="IntenseEmphasis"/>
          <w:rFonts w:asciiTheme="majorHAnsi" w:hAnsiTheme="majorHAnsi"/>
          <w:b w:val="0"/>
          <w:bCs w:val="0"/>
          <w:i w:val="0"/>
          <w:iCs w:val="0"/>
          <w:color w:val="auto"/>
        </w:rPr>
        <w:t xml:space="preserve"> used in this project. </w:t>
      </w:r>
      <w:r w:rsidR="0069791A">
        <w:rPr>
          <w:rStyle w:val="IntenseEmphasis"/>
          <w:rFonts w:asciiTheme="majorHAnsi" w:hAnsiTheme="majorHAnsi"/>
          <w:b w:val="0"/>
          <w:bCs w:val="0"/>
          <w:i w:val="0"/>
          <w:iCs w:val="0"/>
          <w:color w:val="auto"/>
        </w:rPr>
        <w:t>We will use system dynamics simulations and integrated assessment {and economic equilibrium} modeling</w:t>
      </w:r>
      <w:r w:rsidR="000F7565">
        <w:rPr>
          <w:rStyle w:val="IntenseEmphasis"/>
          <w:rFonts w:asciiTheme="majorHAnsi" w:hAnsiTheme="majorHAnsi"/>
          <w:b w:val="0"/>
          <w:bCs w:val="0"/>
          <w:i w:val="0"/>
          <w:iCs w:val="0"/>
          <w:color w:val="auto"/>
        </w:rPr>
        <w:t>.</w:t>
      </w:r>
      <w:r w:rsidR="0069791A">
        <w:rPr>
          <w:rStyle w:val="IntenseEmphasis"/>
          <w:rFonts w:asciiTheme="majorHAnsi" w:hAnsiTheme="majorHAnsi"/>
          <w:b w:val="0"/>
          <w:bCs w:val="0"/>
          <w:i w:val="0"/>
          <w:iCs w:val="0"/>
          <w:color w:val="auto"/>
        </w:rPr>
        <w:t xml:space="preserve"> </w:t>
      </w:r>
      <w:r>
        <w:rPr>
          <w:rStyle w:val="IntenseEmphasis"/>
          <w:rFonts w:asciiTheme="majorHAnsi" w:hAnsiTheme="majorHAnsi"/>
          <w:b w:val="0"/>
          <w:bCs w:val="0"/>
          <w:i w:val="0"/>
          <w:iCs w:val="0"/>
          <w:color w:val="auto"/>
        </w:rPr>
        <w:t>Th</w:t>
      </w:r>
      <w:r w:rsidR="0069791A">
        <w:rPr>
          <w:rStyle w:val="IntenseEmphasis"/>
          <w:rFonts w:asciiTheme="majorHAnsi" w:hAnsiTheme="majorHAnsi"/>
          <w:b w:val="0"/>
          <w:bCs w:val="0"/>
          <w:i w:val="0"/>
          <w:iCs w:val="0"/>
          <w:color w:val="auto"/>
        </w:rPr>
        <w:t>ese</w:t>
      </w:r>
      <w:r>
        <w:rPr>
          <w:rStyle w:val="IntenseEmphasis"/>
          <w:rFonts w:asciiTheme="majorHAnsi" w:hAnsiTheme="majorHAnsi"/>
          <w:b w:val="0"/>
          <w:bCs w:val="0"/>
          <w:i w:val="0"/>
          <w:iCs w:val="0"/>
          <w:color w:val="auto"/>
        </w:rPr>
        <w:t xml:space="preserve"> approach</w:t>
      </w:r>
      <w:r w:rsidR="0069791A">
        <w:rPr>
          <w:rStyle w:val="IntenseEmphasis"/>
          <w:rFonts w:asciiTheme="majorHAnsi" w:hAnsiTheme="majorHAnsi"/>
          <w:b w:val="0"/>
          <w:bCs w:val="0"/>
          <w:i w:val="0"/>
          <w:iCs w:val="0"/>
          <w:color w:val="auto"/>
        </w:rPr>
        <w:t>es</w:t>
      </w:r>
      <w:r>
        <w:rPr>
          <w:rStyle w:val="IntenseEmphasis"/>
          <w:rFonts w:asciiTheme="majorHAnsi" w:hAnsiTheme="majorHAnsi"/>
          <w:b w:val="0"/>
          <w:bCs w:val="0"/>
          <w:i w:val="0"/>
          <w:iCs w:val="0"/>
          <w:color w:val="auto"/>
        </w:rPr>
        <w:t xml:space="preserve"> enable exploration of wide ranges of potential future conditions of technology, biomass resource, </w:t>
      </w:r>
      <w:r w:rsidR="0069791A">
        <w:rPr>
          <w:rStyle w:val="IntenseEmphasis"/>
          <w:rFonts w:asciiTheme="majorHAnsi" w:hAnsiTheme="majorHAnsi"/>
          <w:b w:val="0"/>
          <w:bCs w:val="0"/>
          <w:i w:val="0"/>
          <w:iCs w:val="0"/>
          <w:color w:val="auto"/>
        </w:rPr>
        <w:t xml:space="preserve">and economic conditions within modeling frameworks that ensure self-consistency and adherence to basic physical and financial limitations. System dynamics approaches generate future conditions based on continuous, dynamic development starting from current conditions, thus ensuring that no impossible or improbable events are required to reach future outcomes. </w:t>
      </w:r>
    </w:p>
    <w:p w14:paraId="051958DD" w14:textId="3872D2AE" w:rsidR="00A4128E" w:rsidRDefault="00A4128E" w:rsidP="00D7232F"/>
    <w:p w14:paraId="012226F9" w14:textId="4A3DC5A2" w:rsidR="00A4128E" w:rsidRPr="00A4128E" w:rsidRDefault="00BF0FB2" w:rsidP="00A4128E">
      <w:r>
        <w:rPr>
          <w:b/>
          <w:bCs/>
        </w:rPr>
        <w:t xml:space="preserve">The </w:t>
      </w:r>
      <w:r w:rsidR="00275817" w:rsidRPr="00275817">
        <w:rPr>
          <w:b/>
          <w:bCs/>
        </w:rPr>
        <w:t>Biomass Scenario Model (BSM)</w:t>
      </w:r>
      <w:r w:rsidR="00A4128E" w:rsidRPr="00A4128E">
        <w:t xml:space="preserve"> is a system dynamics model developed under the auspices of the DOE as part of a multi-year project at the National Renewable Energy Laboratory. It is a tool designed to better understand biofuels policy as it impacts the development of the supply chain for biofuels in the United States and the economic agents influencing that development through their decisions. The model is intended to generate and explore plausible scenarios for the evolution of a biofuel transportation fuel industry in the United States, representing multiple pathways leading to the production of fuel ethanol as well as advanced biofuels such as biomass-based hydrocarbons (e.g.–biomass-based</w:t>
      </w:r>
      <w:r w:rsidR="00A64A9D">
        <w:t xml:space="preserve"> </w:t>
      </w:r>
      <w:r w:rsidR="00A4128E" w:rsidRPr="00A4128E">
        <w:t xml:space="preserve">gasoline, diesel, jet fuel, and butanol). The BSM, which is implemented using the STELLA </w:t>
      </w:r>
      <w:r w:rsidR="00A64A9D">
        <w:t>(</w:t>
      </w:r>
      <w:r w:rsidR="00A64A9D" w:rsidRPr="00A64A9D">
        <w:rPr>
          <w:rFonts w:asciiTheme="majorHAnsi" w:hAnsiTheme="majorHAnsi" w:cstheme="majorHAnsi"/>
        </w:rPr>
        <w:t>https://www.iseesystems.com</w:t>
      </w:r>
      <w:r w:rsidR="00A64A9D">
        <w:t xml:space="preserve">) </w:t>
      </w:r>
      <w:r w:rsidR="00A4128E" w:rsidRPr="00A4128E">
        <w:t>system dynamics simulation platform, integrates representations of resource availability</w:t>
      </w:r>
      <w:r w:rsidR="00A64A9D">
        <w:t>;</w:t>
      </w:r>
      <w:r w:rsidR="00A4128E" w:rsidRPr="00A4128E">
        <w:t xml:space="preserve"> physical</w:t>
      </w:r>
      <w:r w:rsidR="00A64A9D">
        <w:t xml:space="preserve">, </w:t>
      </w:r>
      <w:r w:rsidR="00A4128E" w:rsidRPr="00A4128E">
        <w:t>technological</w:t>
      </w:r>
      <w:r w:rsidR="00A64A9D">
        <w:t xml:space="preserve">, and </w:t>
      </w:r>
      <w:r w:rsidR="00A4128E" w:rsidRPr="00A4128E">
        <w:t>economic constraints</w:t>
      </w:r>
      <w:r w:rsidR="00A64A9D">
        <w:t>;</w:t>
      </w:r>
      <w:r w:rsidR="00A4128E" w:rsidRPr="00A4128E">
        <w:t xml:space="preserve"> behavior</w:t>
      </w:r>
      <w:r w:rsidR="00A64A9D">
        <w:t>;</w:t>
      </w:r>
      <w:r w:rsidR="00A4128E" w:rsidRPr="00A4128E">
        <w:t xml:space="preserve"> and policy to model dynamic interactions across the supply chain. It simulates the deployment of biofuels given technological development and the reaction of the investment community to those technologies in the context of land availability, the competing oil market, consumer demand for biofuels, and government policies over time. It has a strong emphasis on the behavior and decision making of various agents along the supply chain.</w:t>
      </w:r>
      <w:r w:rsidR="00A64A9D">
        <w:t xml:space="preserve"> A comprehensive overview of the BSM and associated publications is available (</w:t>
      </w:r>
      <w:hyperlink r:id="rId8" w:history="1">
        <w:r w:rsidR="00A64A9D" w:rsidRPr="00DE60B1">
          <w:rPr>
            <w:rStyle w:val="Hyperlink"/>
            <w:rFonts w:ascii="Calibri Light" w:hAnsi="Calibri Light" w:cs="Calibri Light"/>
          </w:rPr>
          <w:t>https://openei.org/wiki/Biomass_Scenario_Model</w:t>
        </w:r>
      </w:hyperlink>
      <w:r w:rsidR="00A64A9D">
        <w:rPr>
          <w:rStyle w:val="Hyperlink"/>
          <w:rFonts w:ascii="Calibri Light" w:hAnsi="Calibri Light" w:cs="Calibri Light"/>
        </w:rPr>
        <w:t>).</w:t>
      </w:r>
    </w:p>
    <w:p w14:paraId="28092020" w14:textId="7AE6889B" w:rsidR="00A4128E" w:rsidRDefault="00A4128E" w:rsidP="00D7232F"/>
    <w:p w14:paraId="2FE28970" w14:textId="77777777" w:rsidR="0074475C" w:rsidRDefault="00275817" w:rsidP="00F27ADE">
      <w:pPr>
        <w:rPr>
          <w:ins w:id="0" w:author="Vimmerstedt, Laura" w:date="2019-08-14T13:55:00Z"/>
          <w:rFonts w:cstheme="minorHAnsi"/>
        </w:rPr>
      </w:pPr>
      <w:r w:rsidRPr="00C77F3F">
        <w:rPr>
          <w:b/>
          <w:bCs/>
        </w:rPr>
        <w:t>Bioproduct Transition Dynamics Model</w:t>
      </w:r>
      <w:r w:rsidR="004849E5">
        <w:rPr>
          <w:b/>
          <w:bCs/>
        </w:rPr>
        <w:t xml:space="preserve"> </w:t>
      </w:r>
      <w:r w:rsidR="00305EEC">
        <w:rPr>
          <w:b/>
          <w:bCs/>
        </w:rPr>
        <w:t xml:space="preserve">(BTD) </w:t>
      </w:r>
      <w:r w:rsidR="004849E5">
        <w:t xml:space="preserve">is </w:t>
      </w:r>
      <w:r w:rsidR="004849E5" w:rsidRPr="00F27ADE">
        <w:rPr>
          <w:rFonts w:cstheme="minorHAnsi"/>
        </w:rPr>
        <w:t>a new system dynamics model representing that examines generalizable aspects of transitions to bioproducts, with applications to bioproducts with the greatest market opportunities.</w:t>
      </w:r>
      <w:r w:rsidR="00F27ADE" w:rsidRPr="00F27ADE">
        <w:rPr>
          <w:rFonts w:cstheme="minorHAnsi"/>
        </w:rPr>
        <w:t xml:space="preserve"> Bioproducts co-produced with biofuels can enable biofuels to reach out-year production cost goals as well as improve the overall sustainability of integrated biorefineries. While BETO has developed a broad understanding of different conversion processes that produce bioproducts and the associated market attributes, the drivers behind investors’ decisions to invest or not invest in bioproduct development, and the possible successful scenarios for advancing the bioproducts and biofuels industries, are not yet well understood. To achieve this understanding, we developed the Bioproduct Transition Dynamics (BTD) model, a transparent, analytic system dynamics model that tracks early-market bioproduct development from initial laboratory research through to commercial-scale production. The BTD </w:t>
      </w:r>
      <w:r w:rsidR="00305EEC">
        <w:rPr>
          <w:rFonts w:cstheme="minorHAnsi"/>
        </w:rPr>
        <w:t>represents</w:t>
      </w:r>
      <w:r w:rsidR="00F27ADE" w:rsidRPr="00F27ADE">
        <w:rPr>
          <w:rFonts w:cstheme="minorHAnsi"/>
        </w:rPr>
        <w:t xml:space="preserve"> both the bioproduct development process as well as the decision-making process used by investors when determining </w:t>
      </w:r>
      <w:proofErr w:type="gramStart"/>
      <w:r w:rsidR="00F27ADE" w:rsidRPr="00F27ADE">
        <w:rPr>
          <w:rFonts w:cstheme="minorHAnsi"/>
        </w:rPr>
        <w:t>whether or not</w:t>
      </w:r>
      <w:proofErr w:type="gramEnd"/>
      <w:r w:rsidR="00F27ADE" w:rsidRPr="00F27ADE">
        <w:rPr>
          <w:rFonts w:cstheme="minorHAnsi"/>
        </w:rPr>
        <w:t xml:space="preserve"> to fund a project. This model </w:t>
      </w:r>
      <w:r w:rsidR="00305EEC">
        <w:rPr>
          <w:rFonts w:cstheme="minorHAnsi"/>
        </w:rPr>
        <w:t>includes</w:t>
      </w:r>
      <w:r w:rsidR="00F27ADE" w:rsidRPr="00F27ADE">
        <w:rPr>
          <w:rFonts w:cstheme="minorHAnsi"/>
        </w:rPr>
        <w:t xml:space="preserve"> pre-commercial-scale technology development and </w:t>
      </w:r>
      <w:r w:rsidR="00F27ADE" w:rsidRPr="00F27ADE">
        <w:rPr>
          <w:rFonts w:cstheme="minorHAnsi"/>
        </w:rPr>
        <w:lastRenderedPageBreak/>
        <w:t xml:space="preserve">early-market transition issues, does not model beyond operation of the first commercial scale plant, and explicitly models the impacts of investor behavior on bioproduct development. </w:t>
      </w:r>
    </w:p>
    <w:p w14:paraId="6772748D" w14:textId="77777777" w:rsidR="0074475C" w:rsidRDefault="0074475C" w:rsidP="00F27ADE">
      <w:pPr>
        <w:rPr>
          <w:ins w:id="1" w:author="Vimmerstedt, Laura" w:date="2019-08-14T13:55:00Z"/>
          <w:rFonts w:cstheme="minorHAnsi"/>
        </w:rPr>
      </w:pPr>
    </w:p>
    <w:p w14:paraId="6D8F78FE" w14:textId="346821E7" w:rsidR="00F27ADE" w:rsidRDefault="0074475C" w:rsidP="00F27ADE">
      <w:pPr>
        <w:rPr>
          <w:rFonts w:ascii="Arial" w:hAnsi="Arial" w:cs="Arial"/>
          <w:sz w:val="20"/>
          <w:szCs w:val="20"/>
        </w:rPr>
      </w:pPr>
      <w:ins w:id="2" w:author="Vimmerstedt, Laura" w:date="2019-08-14T13:55:00Z">
        <w:r>
          <w:rPr>
            <w:rFonts w:cstheme="minorHAnsi"/>
          </w:rPr>
          <w:t xml:space="preserve">The Bioproducts Transition Dynamics Model </w:t>
        </w:r>
      </w:ins>
      <w:del w:id="3" w:author="Vimmerstedt, Laura" w:date="2019-08-14T13:55:00Z">
        <w:r w:rsidR="00F27ADE" w:rsidRPr="00F27ADE" w:rsidDel="0074475C">
          <w:rPr>
            <w:rFonts w:cstheme="minorHAnsi"/>
          </w:rPr>
          <w:delText>The BTD</w:delText>
        </w:r>
      </w:del>
      <w:r w:rsidR="00F27ADE" w:rsidRPr="00F27ADE">
        <w:rPr>
          <w:rFonts w:cstheme="minorHAnsi"/>
        </w:rPr>
        <w:t xml:space="preserve"> includes both quantitative and semi-quantitative factors, including bioproduct techno-economic criteria, demand for bioproducts from both industrial and end consumers, investor optimism and risk tolerance, and expectations around continued government policy support, among others. The BTD can be used to analyze a wide variety of emerging bioproducts that have been developed through economic or policy-driven mechanisms and that satisfy demand for niche, commodity-scale or other market types. This flexibility enables analysts to identify and test technological and market scenarios that lead to a bioproduct’s eventual success (defined as continuous commercial scale production) or failure, and to highlight how financial and scientific support from BETO can enhance a bioproduct’s likelihood of success along with the associated funding needs.</w:t>
      </w:r>
    </w:p>
    <w:p w14:paraId="7913ACD9" w14:textId="7C12B5D3" w:rsidR="00275817" w:rsidRPr="00C77F3F" w:rsidRDefault="00275817" w:rsidP="00D7232F">
      <w:pPr>
        <w:rPr>
          <w:b/>
          <w:bCs/>
        </w:rPr>
      </w:pPr>
    </w:p>
    <w:p w14:paraId="4D457D8B" w14:textId="5A699D3B" w:rsidR="00A4128E" w:rsidRPr="00D042D3" w:rsidRDefault="00BF0FB2" w:rsidP="00275817">
      <w:r>
        <w:rPr>
          <w:b/>
          <w:bCs/>
        </w:rPr>
        <w:t xml:space="preserve">The </w:t>
      </w:r>
      <w:r w:rsidR="00275817" w:rsidRPr="00275817">
        <w:rPr>
          <w:b/>
          <w:bCs/>
        </w:rPr>
        <w:t>Competition for Uses of Biomass (CUB) Model</w:t>
      </w:r>
      <w:r w:rsidR="00A4128E">
        <w:t xml:space="preserve"> </w:t>
      </w:r>
      <w:r>
        <w:t xml:space="preserve">represents competition for biomass among biofuels, biopower, and bioproducts, using a simplified version of the BSM biofuels system dynamics model. It has been used in </w:t>
      </w:r>
      <w:r w:rsidR="00A4128E">
        <w:t>analys</w:t>
      </w:r>
      <w:r>
        <w:t>i</w:t>
      </w:r>
      <w:r w:rsidR="00A4128E">
        <w:t xml:space="preserve">s </w:t>
      </w:r>
      <w:r>
        <w:t>of uses of</w:t>
      </w:r>
      <w:r w:rsidR="00A4128E">
        <w:t xml:space="preserve"> biomass energy feedstocks in the “BSM Biomass Competition”</w:t>
      </w:r>
      <w:r w:rsidR="00A4128E" w:rsidRPr="00D042D3">
        <w:t xml:space="preserve"> </w:t>
      </w:r>
      <w:r w:rsidR="00A4128E">
        <w:t>project</w:t>
      </w:r>
      <w:r w:rsidR="00384F4C">
        <w:t>, and can support ana</w:t>
      </w:r>
      <w:r w:rsidR="00A4128E">
        <w:t>lyses of implications of supply shocks on the supply system</w:t>
      </w:r>
      <w:r w:rsidR="00275817">
        <w:t>, analysis of</w:t>
      </w:r>
      <w:r w:rsidR="00A4128E">
        <w:t xml:space="preserve"> allocation of biomass resources among the different end uses</w:t>
      </w:r>
      <w:r w:rsidR="00275817">
        <w:t xml:space="preserve"> under different incentives, i</w:t>
      </w:r>
      <w:r w:rsidR="00A4128E">
        <w:t>mpacts of biomass exports or bioproducts on the biofuel and biopower industries</w:t>
      </w:r>
      <w:r w:rsidR="00275817">
        <w:t>, and geographic regional analysis (contingent on data availability.</w:t>
      </w:r>
    </w:p>
    <w:p w14:paraId="7289C183" w14:textId="77777777" w:rsidR="00A4128E" w:rsidRDefault="00A4128E" w:rsidP="00D7232F"/>
    <w:p w14:paraId="6FFEF674" w14:textId="021B42DC" w:rsidR="007715A2" w:rsidRDefault="007715A2" w:rsidP="00D7232F">
      <w:r w:rsidRPr="00BF0FB2">
        <w:rPr>
          <w:b/>
          <w:bCs/>
        </w:rPr>
        <w:t>Biofuels Land Use Change (</w:t>
      </w:r>
      <w:proofErr w:type="spellStart"/>
      <w:r w:rsidRPr="00BF0FB2">
        <w:rPr>
          <w:b/>
          <w:bCs/>
        </w:rPr>
        <w:t>Bi</w:t>
      </w:r>
      <w:r w:rsidR="00305EEC">
        <w:rPr>
          <w:b/>
          <w:bCs/>
        </w:rPr>
        <w:t>o</w:t>
      </w:r>
      <w:r w:rsidRPr="00BF0FB2">
        <w:rPr>
          <w:b/>
          <w:bCs/>
        </w:rPr>
        <w:t>LUC</w:t>
      </w:r>
      <w:proofErr w:type="spellEnd"/>
      <w:r w:rsidRPr="00BF0FB2">
        <w:rPr>
          <w:b/>
          <w:bCs/>
        </w:rPr>
        <w:t>) Model</w:t>
      </w:r>
      <w:r w:rsidR="00275817" w:rsidRPr="00BF0FB2">
        <w:rPr>
          <w:b/>
          <w:bCs/>
          <w:u w:val="single"/>
        </w:rPr>
        <w:t>.</w:t>
      </w:r>
      <w:r w:rsidR="00275817" w:rsidRPr="00BF0FB2">
        <w:rPr>
          <w:u w:val="single"/>
        </w:rPr>
        <w:t xml:space="preserve"> </w:t>
      </w:r>
      <w:proofErr w:type="spellStart"/>
      <w:r w:rsidRPr="00BF0FB2">
        <w:rPr>
          <w:u w:val="single"/>
        </w:rPr>
        <w:t>BioLUC</w:t>
      </w:r>
      <w:proofErr w:type="spellEnd"/>
      <w:r>
        <w:t xml:space="preserve">, is a system dynamics (SD) simulation model (NREL 2012, Bush et al 2011) that represents key economic and social drivers of global LUC and their interactions over time, enabling exploration of different scenarios with implications for LUC5 . </w:t>
      </w:r>
      <w:proofErr w:type="gramStart"/>
      <w:r>
        <w:t xml:space="preserve">In particular, </w:t>
      </w:r>
      <w:proofErr w:type="spellStart"/>
      <w:r>
        <w:t>BioLUC</w:t>
      </w:r>
      <w:proofErr w:type="spellEnd"/>
      <w:proofErr w:type="gramEnd"/>
      <w:r>
        <w:t xml:space="preserve"> can explore implications of and assumptions about LUC by analyzing the limits of sustainable biofuels production under varied future conditions regarding inputs, specifically population growth, crop yields, and plant and animal product supply and demand. </w:t>
      </w:r>
      <w:proofErr w:type="spellStart"/>
      <w:r>
        <w:t>BioLUC</w:t>
      </w:r>
      <w:proofErr w:type="spellEnd"/>
      <w:r>
        <w:t xml:space="preserve"> was created using the STELLA Version 9.1.4 software package (ISEE Systems, Lebanon, NH) using a stock-and-flow structure; it focuses on information feedback processes that underwrite the dynamic movement of key quantities over time.</w:t>
      </w:r>
    </w:p>
    <w:p w14:paraId="0616AAF3" w14:textId="77777777" w:rsidR="000F7565" w:rsidRDefault="000F7565" w:rsidP="00D7232F">
      <w:pPr>
        <w:rPr>
          <w:rStyle w:val="IntenseEmphasis"/>
          <w:rFonts w:asciiTheme="majorHAnsi" w:hAnsiTheme="majorHAnsi"/>
          <w:b w:val="0"/>
          <w:bCs w:val="0"/>
          <w:i w:val="0"/>
          <w:iCs w:val="0"/>
          <w:color w:val="auto"/>
        </w:rPr>
      </w:pPr>
    </w:p>
    <w:p w14:paraId="139DD215" w14:textId="53D2C06D" w:rsidR="002B09F6" w:rsidRDefault="00C77F3F" w:rsidP="00D7232F">
      <w:r w:rsidRPr="00C77F3F">
        <w:rPr>
          <w:b/>
          <w:bCs/>
        </w:rPr>
        <w:t>Global Change Assessment Model</w:t>
      </w:r>
      <w:r>
        <w:t xml:space="preserve"> </w:t>
      </w:r>
      <w:r w:rsidR="00BF0FB2">
        <w:t>(GCAM) is a long-term, integrated assessment economic equilibrium model that links production and demand of global energy, agriculture, land use, and corresponding emissions (Wise et al., 2014, Wise et al., 2009, Edmonds and Reilly, 1985). GCAM currently models the global energy system with a spatial resolution of 32 regions and agriculture and land use in over 380 regions based on contiguous water basins. GCAM modeling of bioenergy provides comprehensive analyses of the potential role, impacts, and sustainability of bioenergy production and use that considers interactions across all energy and agriculture sectors, both domestic and global. GCAM-USA is a newly developed version which links energy system resolution at the 50-state level inside the global GCAM model. GCAM-USA will be used for this effort.</w:t>
      </w:r>
      <w:r w:rsidR="00985B98">
        <w:t xml:space="preserve"> </w:t>
      </w:r>
      <w:r w:rsidR="00BF0FB2">
        <w:t>W</w:t>
      </w:r>
      <w:r w:rsidR="003A645B" w:rsidRPr="003A645B">
        <w:t>ith its broader scope, GCAM can provide quantitative context, feedbacks, and interactions between the U.S. biofuel sector and the rest of the U</w:t>
      </w:r>
      <w:r w:rsidR="002B09F6">
        <w:t xml:space="preserve">nited </w:t>
      </w:r>
      <w:r w:rsidR="003A645B" w:rsidRPr="003A645B">
        <w:t>S</w:t>
      </w:r>
      <w:r w:rsidR="002B09F6">
        <w:t>tates</w:t>
      </w:r>
      <w:r w:rsidR="003A645B" w:rsidRPr="003A645B">
        <w:t xml:space="preserve"> and international energy and agriculture systems. The complementary nature of GCAM and BSM is particularly critical for the analysis of bioenergy with a carbon price. A carbon price impacts not only bioenergy but the entire energy system, and the production of bioenergy impacts the agriculture system, both in and out of the U.S. BSM, in contrast, focuses on key aspects of potential evolutionary paths of a biofuel sector in the U</w:t>
      </w:r>
      <w:r w:rsidR="002B09F6">
        <w:t xml:space="preserve">nited </w:t>
      </w:r>
      <w:r w:rsidR="003A645B" w:rsidRPr="003A645B">
        <w:t>S</w:t>
      </w:r>
      <w:r w:rsidR="002B09F6">
        <w:t>tates</w:t>
      </w:r>
      <w:r w:rsidR="003A645B" w:rsidRPr="003A645B">
        <w:t xml:space="preserve"> including the cost of pilot facilities, investment risks, technological learning, build times, and other infrastructure details. These factors, also critical to the analysis of bioenergy under a carbon price, would be either impossible or at least impractical to incorporate directly into a large equilibrium model.</w:t>
      </w:r>
      <w:r w:rsidR="00985B98">
        <w:t xml:space="preserve"> </w:t>
      </w:r>
      <w:r w:rsidR="00CE2599">
        <w:t xml:space="preserve">An informal collaboration was begun in Q3 of FY19 between the Global Change Assessment Model (GCAM) </w:t>
      </w:r>
      <w:r w:rsidR="005F1986">
        <w:t xml:space="preserve">and Biomass Scenario Model (BSM) teams. The purpose of this collaboration is to understand the differences and synergies between the two models and to identify opportunities for performing joint analyses leveraging the relative strengths of the two models. A summary of key comparisons between the models in presented in Table 1. </w:t>
      </w:r>
    </w:p>
    <w:p w14:paraId="2157519C" w14:textId="77777777" w:rsidR="00C77F3F" w:rsidRDefault="00C77F3F" w:rsidP="00D7232F"/>
    <w:p w14:paraId="699D6C53" w14:textId="33EB695F" w:rsidR="002B09F6" w:rsidRPr="00C77F3F" w:rsidRDefault="00C77F3F">
      <w:pPr>
        <w:rPr>
          <w:b/>
          <w:bCs/>
        </w:rPr>
      </w:pPr>
      <w:r w:rsidRPr="00C77F3F">
        <w:rPr>
          <w:b/>
          <w:bCs/>
        </w:rPr>
        <w:t>Table 1. GCAM and BSM Model Comparison</w:t>
      </w:r>
    </w:p>
    <w:p w14:paraId="69362B8A" w14:textId="77777777" w:rsidR="00C77F3F" w:rsidRDefault="00C77F3F"/>
    <w:tbl>
      <w:tblPr>
        <w:tblStyle w:val="TableGrid"/>
        <w:tblW w:w="10795" w:type="dxa"/>
        <w:tblLook w:val="04A0" w:firstRow="1" w:lastRow="0" w:firstColumn="1" w:lastColumn="0" w:noHBand="0" w:noVBand="1"/>
      </w:tblPr>
      <w:tblGrid>
        <w:gridCol w:w="625"/>
        <w:gridCol w:w="2250"/>
        <w:gridCol w:w="4050"/>
        <w:gridCol w:w="3870"/>
      </w:tblGrid>
      <w:tr w:rsidR="00985B98" w14:paraId="59AB679D" w14:textId="77777777" w:rsidTr="004849E5">
        <w:trPr>
          <w:cantSplit/>
          <w:trHeight w:val="20"/>
        </w:trPr>
        <w:tc>
          <w:tcPr>
            <w:tcW w:w="625" w:type="dxa"/>
          </w:tcPr>
          <w:p w14:paraId="6E4685C4" w14:textId="77777777" w:rsidR="00985B98" w:rsidRPr="002B09F6" w:rsidRDefault="00985B98" w:rsidP="00D20F18">
            <w:pPr>
              <w:jc w:val="center"/>
              <w:rPr>
                <w:b/>
                <w:sz w:val="20"/>
                <w:szCs w:val="20"/>
              </w:rPr>
            </w:pPr>
          </w:p>
        </w:tc>
        <w:tc>
          <w:tcPr>
            <w:tcW w:w="2250" w:type="dxa"/>
          </w:tcPr>
          <w:p w14:paraId="2286B2CE" w14:textId="77777777" w:rsidR="00985B98" w:rsidRPr="002B09F6" w:rsidRDefault="00985B98" w:rsidP="00D20F18">
            <w:pPr>
              <w:jc w:val="center"/>
              <w:rPr>
                <w:b/>
                <w:sz w:val="20"/>
                <w:szCs w:val="20"/>
              </w:rPr>
            </w:pPr>
            <w:r w:rsidRPr="002B09F6">
              <w:rPr>
                <w:b/>
                <w:sz w:val="20"/>
                <w:szCs w:val="20"/>
              </w:rPr>
              <w:t>Model Characteristic</w:t>
            </w:r>
          </w:p>
        </w:tc>
        <w:tc>
          <w:tcPr>
            <w:tcW w:w="4050" w:type="dxa"/>
          </w:tcPr>
          <w:p w14:paraId="24865364" w14:textId="77777777" w:rsidR="00985B98" w:rsidRPr="002B09F6" w:rsidRDefault="00985B98" w:rsidP="00D20F18">
            <w:pPr>
              <w:jc w:val="center"/>
              <w:rPr>
                <w:b/>
                <w:sz w:val="20"/>
                <w:szCs w:val="20"/>
              </w:rPr>
            </w:pPr>
            <w:r w:rsidRPr="002B09F6">
              <w:rPr>
                <w:b/>
                <w:sz w:val="20"/>
                <w:szCs w:val="20"/>
              </w:rPr>
              <w:t>GCAM</w:t>
            </w:r>
          </w:p>
        </w:tc>
        <w:tc>
          <w:tcPr>
            <w:tcW w:w="3870" w:type="dxa"/>
          </w:tcPr>
          <w:p w14:paraId="5039F2E7" w14:textId="77777777" w:rsidR="00985B98" w:rsidRPr="002B09F6" w:rsidRDefault="00985B98" w:rsidP="00D20F18">
            <w:pPr>
              <w:jc w:val="center"/>
              <w:rPr>
                <w:b/>
                <w:sz w:val="20"/>
                <w:szCs w:val="20"/>
              </w:rPr>
            </w:pPr>
            <w:r w:rsidRPr="002B09F6">
              <w:rPr>
                <w:b/>
                <w:sz w:val="20"/>
                <w:szCs w:val="20"/>
              </w:rPr>
              <w:t>BSM</w:t>
            </w:r>
          </w:p>
        </w:tc>
      </w:tr>
      <w:tr w:rsidR="00985B98" w14:paraId="7F5B4A29" w14:textId="77777777" w:rsidTr="004849E5">
        <w:trPr>
          <w:cantSplit/>
          <w:trHeight w:val="20"/>
        </w:trPr>
        <w:tc>
          <w:tcPr>
            <w:tcW w:w="625" w:type="dxa"/>
            <w:vMerge w:val="restart"/>
            <w:shd w:val="clear" w:color="auto" w:fill="CCFFCC"/>
            <w:textDirection w:val="btLr"/>
          </w:tcPr>
          <w:p w14:paraId="1FB2D9AA" w14:textId="77777777" w:rsidR="00985B98" w:rsidRPr="002B09F6" w:rsidRDefault="00985B98" w:rsidP="00D20F18">
            <w:pPr>
              <w:ind w:left="113" w:right="113"/>
              <w:jc w:val="center"/>
              <w:rPr>
                <w:sz w:val="20"/>
                <w:szCs w:val="20"/>
                <w:highlight w:val="darkGray"/>
              </w:rPr>
            </w:pPr>
            <w:r w:rsidRPr="002B09F6">
              <w:rPr>
                <w:sz w:val="20"/>
                <w:szCs w:val="20"/>
              </w:rPr>
              <w:t>General Attributes</w:t>
            </w:r>
          </w:p>
        </w:tc>
        <w:tc>
          <w:tcPr>
            <w:tcW w:w="2250" w:type="dxa"/>
            <w:shd w:val="clear" w:color="auto" w:fill="CCFFCC"/>
          </w:tcPr>
          <w:p w14:paraId="2B550A41" w14:textId="77777777" w:rsidR="00985B98" w:rsidRPr="002B09F6" w:rsidRDefault="00985B98" w:rsidP="00D20F18">
            <w:pPr>
              <w:rPr>
                <w:sz w:val="20"/>
                <w:szCs w:val="20"/>
              </w:rPr>
            </w:pPr>
            <w:r w:rsidRPr="002B09F6">
              <w:rPr>
                <w:sz w:val="20"/>
                <w:szCs w:val="20"/>
              </w:rPr>
              <w:t>Analytical Focus</w:t>
            </w:r>
          </w:p>
        </w:tc>
        <w:tc>
          <w:tcPr>
            <w:tcW w:w="4050" w:type="dxa"/>
            <w:shd w:val="clear" w:color="auto" w:fill="CCFFCC"/>
          </w:tcPr>
          <w:p w14:paraId="78771BA1" w14:textId="77777777" w:rsidR="00985B98" w:rsidRPr="002B09F6" w:rsidRDefault="00985B98" w:rsidP="00D20F18">
            <w:pPr>
              <w:rPr>
                <w:sz w:val="20"/>
                <w:szCs w:val="20"/>
              </w:rPr>
            </w:pPr>
            <w:r w:rsidRPr="002B09F6">
              <w:rPr>
                <w:sz w:val="20"/>
                <w:szCs w:val="20"/>
              </w:rPr>
              <w:t>Global energy, land, and climate</w:t>
            </w:r>
          </w:p>
        </w:tc>
        <w:tc>
          <w:tcPr>
            <w:tcW w:w="3870" w:type="dxa"/>
            <w:shd w:val="clear" w:color="auto" w:fill="CCFFCC"/>
          </w:tcPr>
          <w:p w14:paraId="0C6BDC4A" w14:textId="77777777" w:rsidR="00985B98" w:rsidRPr="002B09F6" w:rsidRDefault="00985B98" w:rsidP="00D20F18">
            <w:pPr>
              <w:rPr>
                <w:sz w:val="20"/>
                <w:szCs w:val="20"/>
              </w:rPr>
            </w:pPr>
            <w:r w:rsidRPr="002B09F6">
              <w:rPr>
                <w:sz w:val="20"/>
                <w:szCs w:val="20"/>
              </w:rPr>
              <w:t>Domestic biofuels industry</w:t>
            </w:r>
          </w:p>
        </w:tc>
      </w:tr>
      <w:tr w:rsidR="00985B98" w14:paraId="77A384AC" w14:textId="77777777" w:rsidTr="004849E5">
        <w:trPr>
          <w:cantSplit/>
          <w:trHeight w:val="20"/>
        </w:trPr>
        <w:tc>
          <w:tcPr>
            <w:tcW w:w="625" w:type="dxa"/>
            <w:vMerge/>
            <w:shd w:val="clear" w:color="auto" w:fill="CCFFCC"/>
          </w:tcPr>
          <w:p w14:paraId="6C390D8A" w14:textId="77777777" w:rsidR="00985B98" w:rsidRPr="0068107D" w:rsidRDefault="00985B98" w:rsidP="00D20F18">
            <w:pPr>
              <w:rPr>
                <w:sz w:val="20"/>
                <w:szCs w:val="20"/>
              </w:rPr>
            </w:pPr>
          </w:p>
        </w:tc>
        <w:tc>
          <w:tcPr>
            <w:tcW w:w="2250" w:type="dxa"/>
            <w:shd w:val="clear" w:color="auto" w:fill="CCFFCC"/>
          </w:tcPr>
          <w:p w14:paraId="63C950B4" w14:textId="77777777" w:rsidR="00985B98" w:rsidRPr="0068107D" w:rsidRDefault="00985B98" w:rsidP="00D20F18">
            <w:pPr>
              <w:rPr>
                <w:sz w:val="20"/>
                <w:szCs w:val="20"/>
              </w:rPr>
            </w:pPr>
            <w:r w:rsidRPr="0068107D">
              <w:rPr>
                <w:sz w:val="20"/>
                <w:szCs w:val="20"/>
              </w:rPr>
              <w:t>Geographic Scope</w:t>
            </w:r>
          </w:p>
        </w:tc>
        <w:tc>
          <w:tcPr>
            <w:tcW w:w="4050" w:type="dxa"/>
            <w:shd w:val="clear" w:color="auto" w:fill="CCFFCC"/>
          </w:tcPr>
          <w:p w14:paraId="3D2A070C" w14:textId="77777777" w:rsidR="00985B98" w:rsidRPr="0068107D" w:rsidRDefault="00985B98" w:rsidP="00D20F18">
            <w:pPr>
              <w:rPr>
                <w:sz w:val="20"/>
                <w:szCs w:val="20"/>
              </w:rPr>
            </w:pPr>
            <w:r w:rsidRPr="0068107D">
              <w:rPr>
                <w:sz w:val="20"/>
                <w:szCs w:val="20"/>
              </w:rPr>
              <w:t xml:space="preserve">Global </w:t>
            </w:r>
          </w:p>
        </w:tc>
        <w:tc>
          <w:tcPr>
            <w:tcW w:w="3870" w:type="dxa"/>
            <w:shd w:val="clear" w:color="auto" w:fill="CCFFCC"/>
          </w:tcPr>
          <w:p w14:paraId="105D224A" w14:textId="77777777" w:rsidR="00985B98" w:rsidRPr="0068107D" w:rsidRDefault="00985B98" w:rsidP="00D20F18">
            <w:pPr>
              <w:rPr>
                <w:sz w:val="20"/>
                <w:szCs w:val="20"/>
              </w:rPr>
            </w:pPr>
            <w:r w:rsidRPr="0068107D">
              <w:rPr>
                <w:sz w:val="20"/>
                <w:szCs w:val="20"/>
              </w:rPr>
              <w:t>National (conterminous US)</w:t>
            </w:r>
          </w:p>
        </w:tc>
      </w:tr>
      <w:tr w:rsidR="00985B98" w14:paraId="384EF340" w14:textId="77777777" w:rsidTr="004849E5">
        <w:trPr>
          <w:cantSplit/>
          <w:trHeight w:val="20"/>
        </w:trPr>
        <w:tc>
          <w:tcPr>
            <w:tcW w:w="625" w:type="dxa"/>
            <w:vMerge/>
            <w:shd w:val="clear" w:color="auto" w:fill="CCFFCC"/>
          </w:tcPr>
          <w:p w14:paraId="5725B13F" w14:textId="77777777" w:rsidR="00985B98" w:rsidRPr="002B09F6" w:rsidRDefault="00985B98" w:rsidP="005C439B">
            <w:pPr>
              <w:rPr>
                <w:sz w:val="20"/>
                <w:szCs w:val="20"/>
              </w:rPr>
            </w:pPr>
          </w:p>
        </w:tc>
        <w:tc>
          <w:tcPr>
            <w:tcW w:w="2250" w:type="dxa"/>
            <w:shd w:val="clear" w:color="auto" w:fill="CCFFCC"/>
          </w:tcPr>
          <w:p w14:paraId="5C0D93FA" w14:textId="77777777" w:rsidR="00985B98" w:rsidRPr="002B09F6" w:rsidRDefault="00985B98" w:rsidP="005C439B">
            <w:pPr>
              <w:rPr>
                <w:sz w:val="20"/>
                <w:szCs w:val="20"/>
              </w:rPr>
            </w:pPr>
            <w:r w:rsidRPr="002B09F6">
              <w:rPr>
                <w:sz w:val="20"/>
                <w:szCs w:val="20"/>
              </w:rPr>
              <w:t>Spatial Resolution</w:t>
            </w:r>
          </w:p>
        </w:tc>
        <w:tc>
          <w:tcPr>
            <w:tcW w:w="4050" w:type="dxa"/>
            <w:shd w:val="clear" w:color="auto" w:fill="CCFFCC"/>
          </w:tcPr>
          <w:p w14:paraId="0FF2D2B6" w14:textId="22CCE018" w:rsidR="00985B98" w:rsidRPr="002B09F6" w:rsidRDefault="00985B98" w:rsidP="005C439B">
            <w:pPr>
              <w:rPr>
                <w:sz w:val="20"/>
                <w:szCs w:val="20"/>
              </w:rPr>
            </w:pPr>
            <w:r>
              <w:rPr>
                <w:sz w:val="20"/>
                <w:szCs w:val="20"/>
              </w:rPr>
              <w:t>E</w:t>
            </w:r>
            <w:r w:rsidRPr="002B09F6">
              <w:rPr>
                <w:sz w:val="20"/>
                <w:szCs w:val="20"/>
              </w:rPr>
              <w:t>nergy and economies represented by 32 regions</w:t>
            </w:r>
            <w:r>
              <w:rPr>
                <w:sz w:val="20"/>
                <w:szCs w:val="20"/>
              </w:rPr>
              <w:t xml:space="preserve">. </w:t>
            </w:r>
            <w:r w:rsidRPr="002B09F6">
              <w:rPr>
                <w:sz w:val="20"/>
                <w:szCs w:val="20"/>
              </w:rPr>
              <w:t>Agriculture is disaggregated based on water basins to 384 regions. 50 States in USA</w:t>
            </w:r>
          </w:p>
        </w:tc>
        <w:tc>
          <w:tcPr>
            <w:tcW w:w="3870" w:type="dxa"/>
            <w:shd w:val="clear" w:color="auto" w:fill="CCFFCC"/>
          </w:tcPr>
          <w:p w14:paraId="718A5161" w14:textId="77777777" w:rsidR="00985B98" w:rsidRPr="002B09F6" w:rsidRDefault="00985B98" w:rsidP="005C439B">
            <w:pPr>
              <w:rPr>
                <w:sz w:val="20"/>
                <w:szCs w:val="20"/>
              </w:rPr>
            </w:pPr>
            <w:r w:rsidRPr="002B09F6">
              <w:rPr>
                <w:sz w:val="20"/>
                <w:szCs w:val="20"/>
              </w:rPr>
              <w:t>10 USDA regions</w:t>
            </w:r>
          </w:p>
        </w:tc>
      </w:tr>
      <w:tr w:rsidR="00985B98" w14:paraId="5FCE3220" w14:textId="77777777" w:rsidTr="004849E5">
        <w:trPr>
          <w:cantSplit/>
          <w:trHeight w:val="20"/>
        </w:trPr>
        <w:tc>
          <w:tcPr>
            <w:tcW w:w="625" w:type="dxa"/>
            <w:vMerge/>
            <w:shd w:val="clear" w:color="auto" w:fill="CCFFCC"/>
          </w:tcPr>
          <w:p w14:paraId="47D6B29E" w14:textId="77777777" w:rsidR="00985B98" w:rsidRPr="002B09F6" w:rsidRDefault="00985B98" w:rsidP="00D20F18">
            <w:pPr>
              <w:rPr>
                <w:sz w:val="20"/>
                <w:szCs w:val="20"/>
              </w:rPr>
            </w:pPr>
          </w:p>
        </w:tc>
        <w:tc>
          <w:tcPr>
            <w:tcW w:w="2250" w:type="dxa"/>
            <w:shd w:val="clear" w:color="auto" w:fill="CCFFCC"/>
          </w:tcPr>
          <w:p w14:paraId="128F4579" w14:textId="77777777" w:rsidR="00985B98" w:rsidRPr="002B09F6" w:rsidRDefault="00985B98" w:rsidP="00D20F18">
            <w:pPr>
              <w:rPr>
                <w:sz w:val="20"/>
                <w:szCs w:val="20"/>
              </w:rPr>
            </w:pPr>
            <w:r w:rsidRPr="002B09F6">
              <w:rPr>
                <w:sz w:val="20"/>
                <w:szCs w:val="20"/>
              </w:rPr>
              <w:t>Simulation Length (</w:t>
            </w:r>
            <w:proofErr w:type="spellStart"/>
            <w:r w:rsidRPr="002B09F6">
              <w:rPr>
                <w:sz w:val="20"/>
                <w:szCs w:val="20"/>
              </w:rPr>
              <w:t>yr</w:t>
            </w:r>
            <w:proofErr w:type="spellEnd"/>
            <w:r w:rsidRPr="002B09F6">
              <w:rPr>
                <w:sz w:val="20"/>
                <w:szCs w:val="20"/>
              </w:rPr>
              <w:t xml:space="preserve">) </w:t>
            </w:r>
          </w:p>
        </w:tc>
        <w:tc>
          <w:tcPr>
            <w:tcW w:w="4050" w:type="dxa"/>
            <w:shd w:val="clear" w:color="auto" w:fill="CCFFCC"/>
          </w:tcPr>
          <w:p w14:paraId="1D68DFEB" w14:textId="77777777" w:rsidR="00985B98" w:rsidRPr="002B09F6" w:rsidRDefault="00985B98" w:rsidP="00D20F18">
            <w:pPr>
              <w:rPr>
                <w:sz w:val="20"/>
                <w:szCs w:val="20"/>
              </w:rPr>
            </w:pPr>
            <w:r w:rsidRPr="002B09F6">
              <w:rPr>
                <w:sz w:val="20"/>
                <w:szCs w:val="20"/>
              </w:rPr>
              <w:t>110 (1990 – 2100)</w:t>
            </w:r>
          </w:p>
        </w:tc>
        <w:tc>
          <w:tcPr>
            <w:tcW w:w="3870" w:type="dxa"/>
            <w:shd w:val="clear" w:color="auto" w:fill="CCFFCC"/>
          </w:tcPr>
          <w:p w14:paraId="5B62ED3F" w14:textId="77777777" w:rsidR="00985B98" w:rsidRPr="002B09F6" w:rsidRDefault="00985B98" w:rsidP="00D20F18">
            <w:pPr>
              <w:rPr>
                <w:sz w:val="20"/>
                <w:szCs w:val="20"/>
              </w:rPr>
            </w:pPr>
            <w:r w:rsidRPr="002B09F6">
              <w:rPr>
                <w:sz w:val="20"/>
                <w:szCs w:val="20"/>
              </w:rPr>
              <w:t>25 (2015 – 2040)</w:t>
            </w:r>
          </w:p>
        </w:tc>
      </w:tr>
      <w:tr w:rsidR="00985B98" w14:paraId="5CE1866B" w14:textId="77777777" w:rsidTr="004849E5">
        <w:trPr>
          <w:cantSplit/>
          <w:trHeight w:val="20"/>
        </w:trPr>
        <w:tc>
          <w:tcPr>
            <w:tcW w:w="625" w:type="dxa"/>
            <w:vMerge/>
            <w:shd w:val="clear" w:color="auto" w:fill="CCFFCC"/>
          </w:tcPr>
          <w:p w14:paraId="0465E74C" w14:textId="77777777" w:rsidR="00985B98" w:rsidRPr="002B09F6" w:rsidRDefault="00985B98" w:rsidP="00D20F18">
            <w:pPr>
              <w:rPr>
                <w:sz w:val="20"/>
                <w:szCs w:val="20"/>
              </w:rPr>
            </w:pPr>
          </w:p>
        </w:tc>
        <w:tc>
          <w:tcPr>
            <w:tcW w:w="2250" w:type="dxa"/>
            <w:shd w:val="clear" w:color="auto" w:fill="CCFFCC"/>
          </w:tcPr>
          <w:p w14:paraId="5466F0C7" w14:textId="77777777" w:rsidR="00985B98" w:rsidRPr="002B09F6" w:rsidRDefault="00985B98" w:rsidP="00D20F18">
            <w:pPr>
              <w:rPr>
                <w:sz w:val="20"/>
                <w:szCs w:val="20"/>
              </w:rPr>
            </w:pPr>
            <w:r w:rsidRPr="002B09F6">
              <w:rPr>
                <w:sz w:val="20"/>
                <w:szCs w:val="20"/>
              </w:rPr>
              <w:t>Reporting Time Step (</w:t>
            </w:r>
            <w:proofErr w:type="spellStart"/>
            <w:r w:rsidRPr="002B09F6">
              <w:rPr>
                <w:sz w:val="20"/>
                <w:szCs w:val="20"/>
              </w:rPr>
              <w:t>yr</w:t>
            </w:r>
            <w:proofErr w:type="spellEnd"/>
            <w:r w:rsidRPr="002B09F6">
              <w:rPr>
                <w:sz w:val="20"/>
                <w:szCs w:val="20"/>
              </w:rPr>
              <w:t>)</w:t>
            </w:r>
          </w:p>
        </w:tc>
        <w:tc>
          <w:tcPr>
            <w:tcW w:w="4050" w:type="dxa"/>
            <w:shd w:val="clear" w:color="auto" w:fill="CCFFCC"/>
          </w:tcPr>
          <w:p w14:paraId="0C2FD58B" w14:textId="77777777" w:rsidR="00985B98" w:rsidRPr="002B09F6" w:rsidRDefault="00985B98" w:rsidP="00D20F18">
            <w:pPr>
              <w:rPr>
                <w:sz w:val="20"/>
                <w:szCs w:val="20"/>
              </w:rPr>
            </w:pPr>
            <w:r w:rsidRPr="002B09F6">
              <w:rPr>
                <w:sz w:val="20"/>
                <w:szCs w:val="20"/>
              </w:rPr>
              <w:t>5</w:t>
            </w:r>
          </w:p>
        </w:tc>
        <w:tc>
          <w:tcPr>
            <w:tcW w:w="3870" w:type="dxa"/>
            <w:shd w:val="clear" w:color="auto" w:fill="CCFFCC"/>
          </w:tcPr>
          <w:p w14:paraId="221FE168" w14:textId="77777777" w:rsidR="00985B98" w:rsidRPr="002B09F6" w:rsidRDefault="00985B98" w:rsidP="00D20F18">
            <w:pPr>
              <w:rPr>
                <w:sz w:val="20"/>
                <w:szCs w:val="20"/>
              </w:rPr>
            </w:pPr>
            <w:r w:rsidRPr="002B09F6">
              <w:rPr>
                <w:sz w:val="20"/>
                <w:szCs w:val="20"/>
              </w:rPr>
              <w:t>1</w:t>
            </w:r>
          </w:p>
        </w:tc>
      </w:tr>
      <w:tr w:rsidR="00985B98" w14:paraId="5998B771" w14:textId="77777777" w:rsidTr="004849E5">
        <w:trPr>
          <w:cantSplit/>
          <w:trHeight w:val="20"/>
        </w:trPr>
        <w:tc>
          <w:tcPr>
            <w:tcW w:w="625" w:type="dxa"/>
            <w:vMerge/>
            <w:shd w:val="clear" w:color="auto" w:fill="CCFFCC"/>
          </w:tcPr>
          <w:p w14:paraId="52EEABFC" w14:textId="77777777" w:rsidR="00985B98" w:rsidRPr="002B09F6" w:rsidRDefault="00985B98" w:rsidP="00D20F18">
            <w:pPr>
              <w:rPr>
                <w:sz w:val="20"/>
                <w:szCs w:val="20"/>
              </w:rPr>
            </w:pPr>
          </w:p>
        </w:tc>
        <w:tc>
          <w:tcPr>
            <w:tcW w:w="2250" w:type="dxa"/>
            <w:shd w:val="clear" w:color="auto" w:fill="CCFFCC"/>
          </w:tcPr>
          <w:p w14:paraId="2948B8B7" w14:textId="77777777" w:rsidR="00985B98" w:rsidRPr="002B09F6" w:rsidRDefault="00985B98" w:rsidP="00D20F18">
            <w:pPr>
              <w:rPr>
                <w:sz w:val="20"/>
                <w:szCs w:val="20"/>
              </w:rPr>
            </w:pPr>
            <w:r w:rsidRPr="002B09F6">
              <w:rPr>
                <w:sz w:val="20"/>
                <w:szCs w:val="20"/>
              </w:rPr>
              <w:t>Calculation Time Step (DT) (</w:t>
            </w:r>
            <w:proofErr w:type="spellStart"/>
            <w:r w:rsidRPr="002B09F6">
              <w:rPr>
                <w:sz w:val="20"/>
                <w:szCs w:val="20"/>
              </w:rPr>
              <w:t>yr</w:t>
            </w:r>
            <w:proofErr w:type="spellEnd"/>
            <w:r w:rsidRPr="002B09F6">
              <w:rPr>
                <w:sz w:val="20"/>
                <w:szCs w:val="20"/>
              </w:rPr>
              <w:t>)</w:t>
            </w:r>
          </w:p>
        </w:tc>
        <w:tc>
          <w:tcPr>
            <w:tcW w:w="4050" w:type="dxa"/>
            <w:shd w:val="clear" w:color="auto" w:fill="CCFFCC"/>
          </w:tcPr>
          <w:p w14:paraId="65E319F9" w14:textId="52C373F9" w:rsidR="00985B98" w:rsidRPr="002B09F6" w:rsidRDefault="00985B98" w:rsidP="00D20F18">
            <w:pPr>
              <w:rPr>
                <w:sz w:val="20"/>
                <w:szCs w:val="20"/>
              </w:rPr>
            </w:pPr>
            <w:r w:rsidRPr="002B09F6">
              <w:rPr>
                <w:sz w:val="20"/>
                <w:szCs w:val="20"/>
              </w:rPr>
              <w:t>equilibrium at each step</w:t>
            </w:r>
          </w:p>
        </w:tc>
        <w:tc>
          <w:tcPr>
            <w:tcW w:w="3870" w:type="dxa"/>
            <w:shd w:val="clear" w:color="auto" w:fill="CCFFCC"/>
          </w:tcPr>
          <w:p w14:paraId="546848F6" w14:textId="77777777" w:rsidR="00985B98" w:rsidRPr="002B09F6" w:rsidRDefault="00985B98" w:rsidP="00D20F18">
            <w:pPr>
              <w:rPr>
                <w:sz w:val="20"/>
                <w:szCs w:val="20"/>
              </w:rPr>
            </w:pPr>
            <w:r w:rsidRPr="002B09F6">
              <w:rPr>
                <w:sz w:val="20"/>
                <w:szCs w:val="20"/>
              </w:rPr>
              <w:t>1/32</w:t>
            </w:r>
          </w:p>
        </w:tc>
      </w:tr>
      <w:tr w:rsidR="00985B98" w14:paraId="76F64B5A" w14:textId="77777777" w:rsidTr="004849E5">
        <w:trPr>
          <w:cantSplit/>
          <w:trHeight w:val="20"/>
        </w:trPr>
        <w:tc>
          <w:tcPr>
            <w:tcW w:w="625" w:type="dxa"/>
            <w:vMerge/>
            <w:shd w:val="clear" w:color="auto" w:fill="CCFFCC"/>
          </w:tcPr>
          <w:p w14:paraId="52C2423E" w14:textId="77777777" w:rsidR="00985B98" w:rsidRPr="002B09F6" w:rsidRDefault="00985B98" w:rsidP="00D20F18">
            <w:pPr>
              <w:rPr>
                <w:sz w:val="20"/>
                <w:szCs w:val="20"/>
              </w:rPr>
            </w:pPr>
          </w:p>
        </w:tc>
        <w:tc>
          <w:tcPr>
            <w:tcW w:w="2250" w:type="dxa"/>
            <w:shd w:val="clear" w:color="auto" w:fill="CCFFCC"/>
          </w:tcPr>
          <w:p w14:paraId="01741659" w14:textId="77777777" w:rsidR="00985B98" w:rsidRPr="002B09F6" w:rsidRDefault="00985B98" w:rsidP="00D20F18">
            <w:pPr>
              <w:rPr>
                <w:sz w:val="20"/>
                <w:szCs w:val="20"/>
              </w:rPr>
            </w:pPr>
            <w:r w:rsidRPr="002B09F6">
              <w:rPr>
                <w:sz w:val="20"/>
                <w:szCs w:val="20"/>
              </w:rPr>
              <w:t>Modeling Approach</w:t>
            </w:r>
          </w:p>
        </w:tc>
        <w:tc>
          <w:tcPr>
            <w:tcW w:w="4050" w:type="dxa"/>
            <w:shd w:val="clear" w:color="auto" w:fill="CCFFCC"/>
          </w:tcPr>
          <w:p w14:paraId="5D8A154B" w14:textId="77777777" w:rsidR="00985B98" w:rsidRPr="002B09F6" w:rsidRDefault="00985B98" w:rsidP="00D20F18">
            <w:pPr>
              <w:rPr>
                <w:sz w:val="20"/>
                <w:szCs w:val="20"/>
              </w:rPr>
            </w:pPr>
            <w:r w:rsidRPr="002B09F6">
              <w:rPr>
                <w:sz w:val="20"/>
                <w:szCs w:val="20"/>
              </w:rPr>
              <w:t>IAM/partial equilibrium</w:t>
            </w:r>
          </w:p>
        </w:tc>
        <w:tc>
          <w:tcPr>
            <w:tcW w:w="3870" w:type="dxa"/>
            <w:shd w:val="clear" w:color="auto" w:fill="CCFFCC"/>
          </w:tcPr>
          <w:p w14:paraId="155FCA99" w14:textId="77777777" w:rsidR="00985B98" w:rsidRPr="002B09F6" w:rsidRDefault="00985B98" w:rsidP="00D20F18">
            <w:pPr>
              <w:rPr>
                <w:sz w:val="20"/>
                <w:szCs w:val="20"/>
              </w:rPr>
            </w:pPr>
            <w:r w:rsidRPr="002B09F6">
              <w:rPr>
                <w:sz w:val="20"/>
                <w:szCs w:val="20"/>
              </w:rPr>
              <w:t>System dynamics</w:t>
            </w:r>
          </w:p>
        </w:tc>
      </w:tr>
      <w:tr w:rsidR="00985B98" w14:paraId="2A390B6E" w14:textId="77777777" w:rsidTr="004849E5">
        <w:trPr>
          <w:cantSplit/>
          <w:trHeight w:val="20"/>
        </w:trPr>
        <w:tc>
          <w:tcPr>
            <w:tcW w:w="625" w:type="dxa"/>
            <w:vMerge/>
            <w:shd w:val="clear" w:color="auto" w:fill="CCFFCC"/>
          </w:tcPr>
          <w:p w14:paraId="61B5AF62" w14:textId="77777777" w:rsidR="00985B98" w:rsidRPr="002B09F6" w:rsidRDefault="00985B98" w:rsidP="00D20F18">
            <w:pPr>
              <w:rPr>
                <w:sz w:val="20"/>
                <w:szCs w:val="20"/>
              </w:rPr>
            </w:pPr>
          </w:p>
        </w:tc>
        <w:tc>
          <w:tcPr>
            <w:tcW w:w="2250" w:type="dxa"/>
            <w:shd w:val="clear" w:color="auto" w:fill="CCFFCC"/>
          </w:tcPr>
          <w:p w14:paraId="12162DD4" w14:textId="77777777" w:rsidR="00985B98" w:rsidRPr="002B09F6" w:rsidRDefault="00985B98" w:rsidP="00D20F18">
            <w:pPr>
              <w:rPr>
                <w:sz w:val="20"/>
                <w:szCs w:val="20"/>
              </w:rPr>
            </w:pPr>
            <w:r w:rsidRPr="002B09F6">
              <w:rPr>
                <w:sz w:val="20"/>
                <w:szCs w:val="20"/>
              </w:rPr>
              <w:t>Run time</w:t>
            </w:r>
          </w:p>
        </w:tc>
        <w:tc>
          <w:tcPr>
            <w:tcW w:w="4050" w:type="dxa"/>
            <w:shd w:val="clear" w:color="auto" w:fill="CCFFCC"/>
          </w:tcPr>
          <w:p w14:paraId="77E8CEB7" w14:textId="77777777" w:rsidR="00985B98" w:rsidRPr="002B09F6" w:rsidRDefault="00985B98" w:rsidP="00D20F18">
            <w:pPr>
              <w:rPr>
                <w:sz w:val="20"/>
                <w:szCs w:val="20"/>
              </w:rPr>
            </w:pPr>
            <w:r w:rsidRPr="002B09F6">
              <w:rPr>
                <w:sz w:val="20"/>
                <w:szCs w:val="20"/>
              </w:rPr>
              <w:t>~30 min</w:t>
            </w:r>
          </w:p>
        </w:tc>
        <w:tc>
          <w:tcPr>
            <w:tcW w:w="3870" w:type="dxa"/>
            <w:shd w:val="clear" w:color="auto" w:fill="CCFFCC"/>
          </w:tcPr>
          <w:p w14:paraId="394F453B" w14:textId="77777777" w:rsidR="00985B98" w:rsidRPr="002B09F6" w:rsidRDefault="00985B98" w:rsidP="00D20F18">
            <w:pPr>
              <w:rPr>
                <w:sz w:val="20"/>
                <w:szCs w:val="20"/>
              </w:rPr>
            </w:pPr>
            <w:r w:rsidRPr="002B09F6">
              <w:rPr>
                <w:sz w:val="20"/>
                <w:szCs w:val="20"/>
              </w:rPr>
              <w:t>~ 2 min</w:t>
            </w:r>
          </w:p>
        </w:tc>
      </w:tr>
      <w:tr w:rsidR="00985B98" w14:paraId="40648E88" w14:textId="77777777" w:rsidTr="004849E5">
        <w:trPr>
          <w:cantSplit/>
          <w:trHeight w:val="20"/>
        </w:trPr>
        <w:tc>
          <w:tcPr>
            <w:tcW w:w="625" w:type="dxa"/>
            <w:vMerge/>
            <w:shd w:val="clear" w:color="auto" w:fill="CCFFCC"/>
          </w:tcPr>
          <w:p w14:paraId="697851CD" w14:textId="77777777" w:rsidR="00985B98" w:rsidRPr="002B09F6" w:rsidRDefault="00985B98" w:rsidP="00D20F18">
            <w:pPr>
              <w:rPr>
                <w:sz w:val="20"/>
                <w:szCs w:val="20"/>
              </w:rPr>
            </w:pPr>
          </w:p>
        </w:tc>
        <w:tc>
          <w:tcPr>
            <w:tcW w:w="2250" w:type="dxa"/>
            <w:shd w:val="clear" w:color="auto" w:fill="CCFFCC"/>
          </w:tcPr>
          <w:p w14:paraId="47E71351" w14:textId="77777777" w:rsidR="00985B98" w:rsidRPr="002B09F6" w:rsidRDefault="00985B98" w:rsidP="00D20F18">
            <w:pPr>
              <w:rPr>
                <w:sz w:val="20"/>
                <w:szCs w:val="20"/>
              </w:rPr>
            </w:pPr>
            <w:r w:rsidRPr="002B09F6">
              <w:rPr>
                <w:sz w:val="20"/>
                <w:szCs w:val="20"/>
              </w:rPr>
              <w:t>Software</w:t>
            </w:r>
          </w:p>
        </w:tc>
        <w:tc>
          <w:tcPr>
            <w:tcW w:w="4050" w:type="dxa"/>
            <w:shd w:val="clear" w:color="auto" w:fill="CCFFCC"/>
          </w:tcPr>
          <w:p w14:paraId="06DCEF35" w14:textId="77777777" w:rsidR="00985B98" w:rsidRPr="002B09F6" w:rsidRDefault="00985B98" w:rsidP="00D20F18">
            <w:pPr>
              <w:rPr>
                <w:sz w:val="20"/>
                <w:szCs w:val="20"/>
              </w:rPr>
            </w:pPr>
            <w:r w:rsidRPr="002B09F6">
              <w:rPr>
                <w:sz w:val="20"/>
                <w:szCs w:val="20"/>
              </w:rPr>
              <w:t>C++</w:t>
            </w:r>
          </w:p>
        </w:tc>
        <w:tc>
          <w:tcPr>
            <w:tcW w:w="3870" w:type="dxa"/>
            <w:shd w:val="clear" w:color="auto" w:fill="CCFFCC"/>
          </w:tcPr>
          <w:p w14:paraId="64D1837E" w14:textId="77777777" w:rsidR="00985B98" w:rsidRPr="002B09F6" w:rsidRDefault="00985B98" w:rsidP="00D20F18">
            <w:pPr>
              <w:rPr>
                <w:sz w:val="20"/>
                <w:szCs w:val="20"/>
              </w:rPr>
            </w:pPr>
            <w:r w:rsidRPr="002B09F6">
              <w:rPr>
                <w:sz w:val="20"/>
                <w:szCs w:val="20"/>
              </w:rPr>
              <w:t>Stella</w:t>
            </w:r>
          </w:p>
        </w:tc>
      </w:tr>
      <w:tr w:rsidR="00985B98" w14:paraId="48C8C74A" w14:textId="77777777" w:rsidTr="004849E5">
        <w:trPr>
          <w:cantSplit/>
          <w:trHeight w:val="20"/>
        </w:trPr>
        <w:tc>
          <w:tcPr>
            <w:tcW w:w="625" w:type="dxa"/>
            <w:vMerge/>
            <w:shd w:val="clear" w:color="auto" w:fill="CCFFCC"/>
          </w:tcPr>
          <w:p w14:paraId="6CBCDA16" w14:textId="77777777" w:rsidR="00985B98" w:rsidRPr="002B09F6" w:rsidRDefault="00985B98" w:rsidP="00D20F18">
            <w:pPr>
              <w:rPr>
                <w:sz w:val="20"/>
                <w:szCs w:val="20"/>
              </w:rPr>
            </w:pPr>
          </w:p>
        </w:tc>
        <w:tc>
          <w:tcPr>
            <w:tcW w:w="2250" w:type="dxa"/>
            <w:shd w:val="clear" w:color="auto" w:fill="CCFFCC"/>
          </w:tcPr>
          <w:p w14:paraId="2407604D" w14:textId="77777777" w:rsidR="00985B98" w:rsidRPr="002B09F6" w:rsidRDefault="00985B98" w:rsidP="00D20F18">
            <w:pPr>
              <w:rPr>
                <w:sz w:val="20"/>
                <w:szCs w:val="20"/>
              </w:rPr>
            </w:pPr>
            <w:r w:rsidRPr="002B09F6">
              <w:rPr>
                <w:sz w:val="20"/>
                <w:szCs w:val="20"/>
              </w:rPr>
              <w:t>Publicly Available</w:t>
            </w:r>
          </w:p>
        </w:tc>
        <w:tc>
          <w:tcPr>
            <w:tcW w:w="4050" w:type="dxa"/>
            <w:shd w:val="clear" w:color="auto" w:fill="CCFFCC"/>
          </w:tcPr>
          <w:p w14:paraId="4A062970" w14:textId="77777777" w:rsidR="00985B98" w:rsidRPr="002B09F6" w:rsidRDefault="00985B98" w:rsidP="00D20F18">
            <w:pPr>
              <w:rPr>
                <w:sz w:val="20"/>
                <w:szCs w:val="20"/>
              </w:rPr>
            </w:pPr>
            <w:r w:rsidRPr="002B09F6">
              <w:rPr>
                <w:sz w:val="20"/>
                <w:szCs w:val="20"/>
              </w:rPr>
              <w:t>Yes (GitHub)</w:t>
            </w:r>
          </w:p>
        </w:tc>
        <w:tc>
          <w:tcPr>
            <w:tcW w:w="3870" w:type="dxa"/>
            <w:shd w:val="clear" w:color="auto" w:fill="CCFFCC"/>
          </w:tcPr>
          <w:p w14:paraId="697081C1" w14:textId="77777777" w:rsidR="00985B98" w:rsidRPr="002B09F6" w:rsidRDefault="00985B98" w:rsidP="00D20F18">
            <w:pPr>
              <w:rPr>
                <w:sz w:val="20"/>
                <w:szCs w:val="20"/>
              </w:rPr>
            </w:pPr>
            <w:r w:rsidRPr="002B09F6">
              <w:rPr>
                <w:sz w:val="20"/>
                <w:szCs w:val="20"/>
              </w:rPr>
              <w:t>Yes (GitHub)</w:t>
            </w:r>
          </w:p>
        </w:tc>
      </w:tr>
      <w:tr w:rsidR="00985B98" w14:paraId="5327C9E5" w14:textId="77777777" w:rsidTr="004849E5">
        <w:trPr>
          <w:cantSplit/>
          <w:trHeight w:val="20"/>
        </w:trPr>
        <w:tc>
          <w:tcPr>
            <w:tcW w:w="625" w:type="dxa"/>
            <w:vMerge/>
            <w:shd w:val="clear" w:color="auto" w:fill="CCFFCC"/>
          </w:tcPr>
          <w:p w14:paraId="5992399F" w14:textId="77777777" w:rsidR="00985B98" w:rsidRPr="002B09F6" w:rsidRDefault="00985B98" w:rsidP="00D20F18">
            <w:pPr>
              <w:rPr>
                <w:sz w:val="20"/>
                <w:szCs w:val="20"/>
              </w:rPr>
            </w:pPr>
          </w:p>
        </w:tc>
        <w:tc>
          <w:tcPr>
            <w:tcW w:w="2250" w:type="dxa"/>
            <w:shd w:val="clear" w:color="auto" w:fill="CCFFCC"/>
          </w:tcPr>
          <w:p w14:paraId="59B97D80" w14:textId="77777777" w:rsidR="00985B98" w:rsidRPr="002B09F6" w:rsidRDefault="00985B98" w:rsidP="00D20F18">
            <w:pPr>
              <w:rPr>
                <w:sz w:val="20"/>
                <w:szCs w:val="20"/>
              </w:rPr>
            </w:pPr>
            <w:r w:rsidRPr="002B09F6">
              <w:rPr>
                <w:sz w:val="20"/>
                <w:szCs w:val="20"/>
              </w:rPr>
              <w:t>Architecture</w:t>
            </w:r>
          </w:p>
        </w:tc>
        <w:tc>
          <w:tcPr>
            <w:tcW w:w="4050" w:type="dxa"/>
            <w:shd w:val="clear" w:color="auto" w:fill="CCFFCC"/>
          </w:tcPr>
          <w:p w14:paraId="3C107131" w14:textId="77777777" w:rsidR="00985B98" w:rsidRPr="002B09F6" w:rsidRDefault="00985B98" w:rsidP="00D20F18">
            <w:pPr>
              <w:rPr>
                <w:sz w:val="20"/>
                <w:szCs w:val="20"/>
              </w:rPr>
            </w:pPr>
            <w:r w:rsidRPr="002B09F6">
              <w:rPr>
                <w:sz w:val="20"/>
                <w:szCs w:val="20"/>
              </w:rPr>
              <w:t>fixed</w:t>
            </w:r>
          </w:p>
        </w:tc>
        <w:tc>
          <w:tcPr>
            <w:tcW w:w="3870" w:type="dxa"/>
            <w:shd w:val="clear" w:color="auto" w:fill="CCFFCC"/>
          </w:tcPr>
          <w:p w14:paraId="5DD32889" w14:textId="77777777" w:rsidR="00985B98" w:rsidRPr="002B09F6" w:rsidRDefault="00985B98" w:rsidP="00D20F18">
            <w:pPr>
              <w:rPr>
                <w:sz w:val="20"/>
                <w:szCs w:val="20"/>
              </w:rPr>
            </w:pPr>
            <w:r w:rsidRPr="002B09F6">
              <w:rPr>
                <w:sz w:val="20"/>
                <w:szCs w:val="20"/>
              </w:rPr>
              <w:t>modular</w:t>
            </w:r>
          </w:p>
        </w:tc>
      </w:tr>
      <w:tr w:rsidR="00985B98" w14:paraId="3CB6BB35" w14:textId="77777777" w:rsidTr="004849E5">
        <w:trPr>
          <w:cantSplit/>
          <w:trHeight w:val="20"/>
        </w:trPr>
        <w:tc>
          <w:tcPr>
            <w:tcW w:w="625" w:type="dxa"/>
            <w:vMerge w:val="restart"/>
            <w:shd w:val="clear" w:color="auto" w:fill="D9D9D9" w:themeFill="background1" w:themeFillShade="D9"/>
            <w:textDirection w:val="btLr"/>
          </w:tcPr>
          <w:p w14:paraId="387928FD" w14:textId="77777777" w:rsidR="00985B98" w:rsidRPr="002B09F6" w:rsidRDefault="00985B98" w:rsidP="00D20F18">
            <w:pPr>
              <w:ind w:left="113" w:right="113"/>
              <w:jc w:val="center"/>
              <w:rPr>
                <w:sz w:val="20"/>
                <w:szCs w:val="20"/>
              </w:rPr>
            </w:pPr>
            <w:r w:rsidRPr="002B09F6">
              <w:rPr>
                <w:sz w:val="20"/>
                <w:szCs w:val="20"/>
              </w:rPr>
              <w:t>Energy System</w:t>
            </w:r>
          </w:p>
        </w:tc>
        <w:tc>
          <w:tcPr>
            <w:tcW w:w="2250" w:type="dxa"/>
            <w:shd w:val="clear" w:color="auto" w:fill="D9D9D9" w:themeFill="background1" w:themeFillShade="D9"/>
          </w:tcPr>
          <w:p w14:paraId="1B2640BD" w14:textId="77777777" w:rsidR="00985B98" w:rsidRPr="002B09F6" w:rsidRDefault="00985B98" w:rsidP="00D20F18">
            <w:pPr>
              <w:rPr>
                <w:sz w:val="20"/>
                <w:szCs w:val="20"/>
              </w:rPr>
            </w:pPr>
            <w:r w:rsidRPr="002B09F6">
              <w:rPr>
                <w:sz w:val="20"/>
                <w:szCs w:val="20"/>
              </w:rPr>
              <w:t>Energy System Represented</w:t>
            </w:r>
          </w:p>
        </w:tc>
        <w:tc>
          <w:tcPr>
            <w:tcW w:w="4050" w:type="dxa"/>
            <w:shd w:val="clear" w:color="auto" w:fill="D9D9D9" w:themeFill="background1" w:themeFillShade="D9"/>
          </w:tcPr>
          <w:p w14:paraId="258E496F" w14:textId="77777777" w:rsidR="00985B98" w:rsidRPr="002B09F6" w:rsidRDefault="00985B98" w:rsidP="00D20F18">
            <w:pPr>
              <w:rPr>
                <w:sz w:val="20"/>
                <w:szCs w:val="20"/>
              </w:rPr>
            </w:pPr>
            <w:r w:rsidRPr="002B09F6">
              <w:rPr>
                <w:sz w:val="20"/>
                <w:szCs w:val="20"/>
              </w:rPr>
              <w:t>All</w:t>
            </w:r>
          </w:p>
        </w:tc>
        <w:tc>
          <w:tcPr>
            <w:tcW w:w="3870" w:type="dxa"/>
            <w:shd w:val="clear" w:color="auto" w:fill="D9D9D9" w:themeFill="background1" w:themeFillShade="D9"/>
          </w:tcPr>
          <w:p w14:paraId="5EA3F8B2" w14:textId="77777777" w:rsidR="00985B98" w:rsidRPr="002B09F6" w:rsidRDefault="00985B98" w:rsidP="00D20F18">
            <w:pPr>
              <w:rPr>
                <w:sz w:val="20"/>
                <w:szCs w:val="20"/>
              </w:rPr>
            </w:pPr>
            <w:r w:rsidRPr="002B09F6">
              <w:rPr>
                <w:sz w:val="20"/>
                <w:szCs w:val="20"/>
              </w:rPr>
              <w:t>Light-duty transportation</w:t>
            </w:r>
          </w:p>
        </w:tc>
      </w:tr>
      <w:tr w:rsidR="00985B98" w14:paraId="10C380B0" w14:textId="77777777" w:rsidTr="004849E5">
        <w:trPr>
          <w:cantSplit/>
          <w:trHeight w:val="20"/>
        </w:trPr>
        <w:tc>
          <w:tcPr>
            <w:tcW w:w="625" w:type="dxa"/>
            <w:vMerge/>
            <w:shd w:val="clear" w:color="auto" w:fill="D9D9D9" w:themeFill="background1" w:themeFillShade="D9"/>
          </w:tcPr>
          <w:p w14:paraId="4938AA82" w14:textId="77777777" w:rsidR="00985B98" w:rsidRPr="002B09F6" w:rsidRDefault="00985B98" w:rsidP="00D20F18">
            <w:pPr>
              <w:rPr>
                <w:sz w:val="20"/>
                <w:szCs w:val="20"/>
              </w:rPr>
            </w:pPr>
          </w:p>
        </w:tc>
        <w:tc>
          <w:tcPr>
            <w:tcW w:w="2250" w:type="dxa"/>
            <w:shd w:val="clear" w:color="auto" w:fill="D9D9D9" w:themeFill="background1" w:themeFillShade="D9"/>
          </w:tcPr>
          <w:p w14:paraId="1DF2174B" w14:textId="77777777" w:rsidR="00985B98" w:rsidRPr="002B09F6" w:rsidRDefault="00985B98" w:rsidP="00D20F18">
            <w:pPr>
              <w:rPr>
                <w:sz w:val="20"/>
                <w:szCs w:val="20"/>
              </w:rPr>
            </w:pPr>
            <w:r w:rsidRPr="002B09F6">
              <w:rPr>
                <w:sz w:val="20"/>
                <w:szCs w:val="20"/>
              </w:rPr>
              <w:t>Technology Representation</w:t>
            </w:r>
          </w:p>
        </w:tc>
        <w:tc>
          <w:tcPr>
            <w:tcW w:w="4050" w:type="dxa"/>
            <w:shd w:val="clear" w:color="auto" w:fill="D9D9D9" w:themeFill="background1" w:themeFillShade="D9"/>
          </w:tcPr>
          <w:p w14:paraId="6B745875" w14:textId="34FB98B4" w:rsidR="00985B98" w:rsidRPr="002B09F6" w:rsidRDefault="00985B98" w:rsidP="00D20F18">
            <w:pPr>
              <w:rPr>
                <w:sz w:val="20"/>
                <w:szCs w:val="20"/>
              </w:rPr>
            </w:pPr>
            <w:r w:rsidRPr="002B09F6">
              <w:rPr>
                <w:sz w:val="20"/>
                <w:szCs w:val="20"/>
              </w:rPr>
              <w:t>Specific technologies in energy transformation and demand, generalized elsewhere</w:t>
            </w:r>
          </w:p>
        </w:tc>
        <w:tc>
          <w:tcPr>
            <w:tcW w:w="3870" w:type="dxa"/>
            <w:shd w:val="clear" w:color="auto" w:fill="D9D9D9" w:themeFill="background1" w:themeFillShade="D9"/>
          </w:tcPr>
          <w:p w14:paraId="697273E4" w14:textId="77777777" w:rsidR="00985B98" w:rsidRPr="002B09F6" w:rsidRDefault="00985B98" w:rsidP="00D20F18">
            <w:pPr>
              <w:rPr>
                <w:sz w:val="20"/>
                <w:szCs w:val="20"/>
              </w:rPr>
            </w:pPr>
            <w:r w:rsidRPr="002B09F6">
              <w:rPr>
                <w:sz w:val="20"/>
                <w:szCs w:val="20"/>
              </w:rPr>
              <w:t>Specific DOE conversion processes.</w:t>
            </w:r>
          </w:p>
        </w:tc>
      </w:tr>
      <w:tr w:rsidR="00985B98" w14:paraId="3F85EED4" w14:textId="77777777" w:rsidTr="004849E5">
        <w:trPr>
          <w:cantSplit/>
          <w:trHeight w:val="20"/>
        </w:trPr>
        <w:tc>
          <w:tcPr>
            <w:tcW w:w="625" w:type="dxa"/>
            <w:vMerge/>
            <w:shd w:val="clear" w:color="auto" w:fill="D9D9D9" w:themeFill="background1" w:themeFillShade="D9"/>
          </w:tcPr>
          <w:p w14:paraId="372C9477" w14:textId="77777777" w:rsidR="00985B98" w:rsidRPr="002B09F6" w:rsidRDefault="00985B98" w:rsidP="005C439B">
            <w:pPr>
              <w:rPr>
                <w:sz w:val="20"/>
                <w:szCs w:val="20"/>
              </w:rPr>
            </w:pPr>
          </w:p>
        </w:tc>
        <w:tc>
          <w:tcPr>
            <w:tcW w:w="2250" w:type="dxa"/>
            <w:shd w:val="clear" w:color="auto" w:fill="D9D9D9" w:themeFill="background1" w:themeFillShade="D9"/>
          </w:tcPr>
          <w:p w14:paraId="4448595F" w14:textId="77777777" w:rsidR="00985B98" w:rsidRPr="002B09F6" w:rsidRDefault="00985B98" w:rsidP="005C439B">
            <w:pPr>
              <w:rPr>
                <w:sz w:val="20"/>
                <w:szCs w:val="20"/>
              </w:rPr>
            </w:pPr>
            <w:r w:rsidRPr="002B09F6">
              <w:rPr>
                <w:sz w:val="20"/>
                <w:szCs w:val="20"/>
              </w:rPr>
              <w:t>Technology Attributes</w:t>
            </w:r>
          </w:p>
        </w:tc>
        <w:tc>
          <w:tcPr>
            <w:tcW w:w="4050" w:type="dxa"/>
            <w:shd w:val="clear" w:color="auto" w:fill="D9D9D9" w:themeFill="background1" w:themeFillShade="D9"/>
          </w:tcPr>
          <w:p w14:paraId="26995792" w14:textId="07F5DBFE" w:rsidR="00985B98" w:rsidRPr="002B09F6" w:rsidRDefault="00985B98" w:rsidP="005C439B">
            <w:pPr>
              <w:rPr>
                <w:sz w:val="20"/>
                <w:szCs w:val="20"/>
              </w:rPr>
            </w:pPr>
            <w:r w:rsidRPr="002B09F6">
              <w:rPr>
                <w:sz w:val="20"/>
                <w:szCs w:val="20"/>
              </w:rPr>
              <w:t>Explicit Input/output flows of energy, fertilizer, water quantities. Capital and other cost assumptions based on technology data.</w:t>
            </w:r>
          </w:p>
        </w:tc>
        <w:tc>
          <w:tcPr>
            <w:tcW w:w="3870" w:type="dxa"/>
            <w:shd w:val="clear" w:color="auto" w:fill="D9D9D9" w:themeFill="background1" w:themeFillShade="D9"/>
          </w:tcPr>
          <w:p w14:paraId="63C14F82" w14:textId="77777777" w:rsidR="00985B98" w:rsidRPr="002B09F6" w:rsidRDefault="00985B98" w:rsidP="005C439B">
            <w:pPr>
              <w:rPr>
                <w:sz w:val="20"/>
                <w:szCs w:val="20"/>
              </w:rPr>
            </w:pPr>
            <w:r w:rsidRPr="002B09F6">
              <w:rPr>
                <w:sz w:val="20"/>
                <w:szCs w:val="20"/>
              </w:rPr>
              <w:t>Proforma financials, process performance, technological readiness level, industrial learning</w:t>
            </w:r>
          </w:p>
        </w:tc>
      </w:tr>
      <w:tr w:rsidR="00985B98" w14:paraId="3CBEBC01" w14:textId="77777777" w:rsidTr="004849E5">
        <w:trPr>
          <w:cantSplit/>
          <w:trHeight w:val="20"/>
        </w:trPr>
        <w:tc>
          <w:tcPr>
            <w:tcW w:w="625" w:type="dxa"/>
            <w:vMerge/>
            <w:shd w:val="clear" w:color="auto" w:fill="D9D9D9" w:themeFill="background1" w:themeFillShade="D9"/>
          </w:tcPr>
          <w:p w14:paraId="10280FC3" w14:textId="77777777" w:rsidR="00985B98" w:rsidRPr="002B09F6" w:rsidRDefault="00985B98" w:rsidP="005C439B">
            <w:pPr>
              <w:rPr>
                <w:sz w:val="20"/>
                <w:szCs w:val="20"/>
              </w:rPr>
            </w:pPr>
          </w:p>
        </w:tc>
        <w:tc>
          <w:tcPr>
            <w:tcW w:w="2250" w:type="dxa"/>
            <w:shd w:val="clear" w:color="auto" w:fill="D9D9D9" w:themeFill="background1" w:themeFillShade="D9"/>
          </w:tcPr>
          <w:p w14:paraId="6BF17006" w14:textId="77777777" w:rsidR="00985B98" w:rsidRPr="002B09F6" w:rsidRDefault="00985B98" w:rsidP="005C439B">
            <w:pPr>
              <w:rPr>
                <w:sz w:val="20"/>
                <w:szCs w:val="20"/>
              </w:rPr>
            </w:pPr>
            <w:r w:rsidRPr="002B09F6">
              <w:rPr>
                <w:sz w:val="20"/>
                <w:szCs w:val="20"/>
              </w:rPr>
              <w:t>Market Representation</w:t>
            </w:r>
          </w:p>
        </w:tc>
        <w:tc>
          <w:tcPr>
            <w:tcW w:w="4050" w:type="dxa"/>
            <w:shd w:val="clear" w:color="auto" w:fill="D9D9D9" w:themeFill="background1" w:themeFillShade="D9"/>
          </w:tcPr>
          <w:p w14:paraId="28637B42" w14:textId="331DF98C" w:rsidR="00985B98" w:rsidRPr="002B09F6" w:rsidRDefault="00985B98" w:rsidP="005C439B">
            <w:pPr>
              <w:rPr>
                <w:sz w:val="20"/>
                <w:szCs w:val="20"/>
              </w:rPr>
            </w:pPr>
            <w:r w:rsidRPr="002B09F6">
              <w:rPr>
                <w:sz w:val="20"/>
                <w:szCs w:val="20"/>
              </w:rPr>
              <w:t>Global and regional: carbon, water, fossil fuels, renewable fuels, agriculture</w:t>
            </w:r>
          </w:p>
        </w:tc>
        <w:tc>
          <w:tcPr>
            <w:tcW w:w="3870" w:type="dxa"/>
            <w:shd w:val="clear" w:color="auto" w:fill="D9D9D9" w:themeFill="background1" w:themeFillShade="D9"/>
          </w:tcPr>
          <w:p w14:paraId="0B7C6E2B" w14:textId="77777777" w:rsidR="00985B98" w:rsidRPr="002B09F6" w:rsidRDefault="00985B98" w:rsidP="005C439B">
            <w:pPr>
              <w:rPr>
                <w:sz w:val="20"/>
                <w:szCs w:val="20"/>
              </w:rPr>
            </w:pPr>
            <w:r w:rsidRPr="002B09F6">
              <w:rPr>
                <w:sz w:val="20"/>
                <w:szCs w:val="20"/>
              </w:rPr>
              <w:t>Domestic: agriculture, oil, renewable transportation fuels</w:t>
            </w:r>
          </w:p>
        </w:tc>
      </w:tr>
      <w:tr w:rsidR="00985B98" w14:paraId="0099046F" w14:textId="77777777" w:rsidTr="004849E5">
        <w:trPr>
          <w:cantSplit/>
          <w:trHeight w:val="20"/>
        </w:trPr>
        <w:tc>
          <w:tcPr>
            <w:tcW w:w="625" w:type="dxa"/>
            <w:vMerge w:val="restart"/>
            <w:shd w:val="clear" w:color="auto" w:fill="F3F4F4" w:themeFill="accent4" w:themeFillTint="33"/>
            <w:textDirection w:val="btLr"/>
          </w:tcPr>
          <w:p w14:paraId="7C3F4754" w14:textId="77777777" w:rsidR="00985B98" w:rsidRPr="002B09F6" w:rsidRDefault="00985B98" w:rsidP="002B09F6">
            <w:pPr>
              <w:ind w:left="113" w:right="113"/>
              <w:jc w:val="center"/>
              <w:rPr>
                <w:sz w:val="20"/>
                <w:szCs w:val="20"/>
              </w:rPr>
            </w:pPr>
            <w:r w:rsidRPr="002B09F6">
              <w:rPr>
                <w:sz w:val="20"/>
                <w:szCs w:val="20"/>
              </w:rPr>
              <w:t>Agricultural System</w:t>
            </w:r>
          </w:p>
        </w:tc>
        <w:tc>
          <w:tcPr>
            <w:tcW w:w="2250" w:type="dxa"/>
            <w:shd w:val="clear" w:color="auto" w:fill="F3F4F4" w:themeFill="accent4" w:themeFillTint="33"/>
          </w:tcPr>
          <w:p w14:paraId="22A060F9" w14:textId="77777777" w:rsidR="00985B98" w:rsidRPr="002B09F6" w:rsidRDefault="00985B98" w:rsidP="00D20F18">
            <w:pPr>
              <w:rPr>
                <w:sz w:val="20"/>
                <w:szCs w:val="20"/>
              </w:rPr>
            </w:pPr>
            <w:r w:rsidRPr="002B09F6">
              <w:rPr>
                <w:sz w:val="20"/>
                <w:szCs w:val="20"/>
              </w:rPr>
              <w:t>Conventional Agriculture</w:t>
            </w:r>
          </w:p>
        </w:tc>
        <w:tc>
          <w:tcPr>
            <w:tcW w:w="4050" w:type="dxa"/>
            <w:shd w:val="clear" w:color="auto" w:fill="F3F4F4" w:themeFill="accent4" w:themeFillTint="33"/>
          </w:tcPr>
          <w:p w14:paraId="7DB4E2E1" w14:textId="77777777" w:rsidR="00985B98" w:rsidRPr="002B09F6" w:rsidRDefault="00985B98" w:rsidP="00D20F18">
            <w:pPr>
              <w:rPr>
                <w:sz w:val="20"/>
                <w:szCs w:val="20"/>
              </w:rPr>
            </w:pPr>
            <w:r w:rsidRPr="002B09F6">
              <w:rPr>
                <w:sz w:val="20"/>
                <w:szCs w:val="20"/>
              </w:rPr>
              <w:t>12 major crops: corn, soy</w:t>
            </w:r>
          </w:p>
        </w:tc>
        <w:tc>
          <w:tcPr>
            <w:tcW w:w="3870" w:type="dxa"/>
            <w:shd w:val="clear" w:color="auto" w:fill="F3F4F4" w:themeFill="accent4" w:themeFillTint="33"/>
          </w:tcPr>
          <w:p w14:paraId="1F70DB4F" w14:textId="77777777" w:rsidR="00985B98" w:rsidRPr="002B09F6" w:rsidRDefault="00985B98" w:rsidP="00D20F18">
            <w:pPr>
              <w:rPr>
                <w:sz w:val="20"/>
                <w:szCs w:val="20"/>
              </w:rPr>
            </w:pPr>
            <w:r w:rsidRPr="002B09F6">
              <w:rPr>
                <w:sz w:val="20"/>
                <w:szCs w:val="20"/>
              </w:rPr>
              <w:t>Six major crops: corn, soy, cotton, wheat, small grains, hay</w:t>
            </w:r>
          </w:p>
        </w:tc>
      </w:tr>
      <w:tr w:rsidR="00985B98" w14:paraId="67ACA5CA" w14:textId="77777777" w:rsidTr="004849E5">
        <w:trPr>
          <w:cantSplit/>
          <w:trHeight w:val="20"/>
        </w:trPr>
        <w:tc>
          <w:tcPr>
            <w:tcW w:w="625" w:type="dxa"/>
            <w:vMerge/>
            <w:shd w:val="clear" w:color="auto" w:fill="F3F4F4" w:themeFill="accent4" w:themeFillTint="33"/>
          </w:tcPr>
          <w:p w14:paraId="094BC6A8" w14:textId="77777777" w:rsidR="00985B98" w:rsidRPr="002B09F6" w:rsidRDefault="00985B98" w:rsidP="00D20F18">
            <w:pPr>
              <w:rPr>
                <w:sz w:val="20"/>
                <w:szCs w:val="20"/>
              </w:rPr>
            </w:pPr>
          </w:p>
        </w:tc>
        <w:tc>
          <w:tcPr>
            <w:tcW w:w="2250" w:type="dxa"/>
            <w:shd w:val="clear" w:color="auto" w:fill="F3F4F4" w:themeFill="accent4" w:themeFillTint="33"/>
          </w:tcPr>
          <w:p w14:paraId="3B10D494" w14:textId="77777777" w:rsidR="00985B98" w:rsidRPr="002B09F6" w:rsidRDefault="00985B98" w:rsidP="00D20F18">
            <w:pPr>
              <w:rPr>
                <w:sz w:val="20"/>
                <w:szCs w:val="20"/>
              </w:rPr>
            </w:pPr>
            <w:r w:rsidRPr="002B09F6">
              <w:rPr>
                <w:sz w:val="20"/>
                <w:szCs w:val="20"/>
              </w:rPr>
              <w:t>Agricultural Scope</w:t>
            </w:r>
          </w:p>
        </w:tc>
        <w:tc>
          <w:tcPr>
            <w:tcW w:w="4050" w:type="dxa"/>
            <w:shd w:val="clear" w:color="auto" w:fill="F3F4F4" w:themeFill="accent4" w:themeFillTint="33"/>
          </w:tcPr>
          <w:p w14:paraId="0FB803EE" w14:textId="77777777" w:rsidR="00985B98" w:rsidRPr="002B09F6" w:rsidRDefault="00985B98" w:rsidP="00D20F18">
            <w:pPr>
              <w:rPr>
                <w:sz w:val="20"/>
                <w:szCs w:val="20"/>
              </w:rPr>
            </w:pPr>
            <w:r w:rsidRPr="002B09F6">
              <w:rPr>
                <w:sz w:val="20"/>
                <w:szCs w:val="20"/>
              </w:rPr>
              <w:t>Global markets</w:t>
            </w:r>
          </w:p>
        </w:tc>
        <w:tc>
          <w:tcPr>
            <w:tcW w:w="3870" w:type="dxa"/>
            <w:shd w:val="clear" w:color="auto" w:fill="F3F4F4" w:themeFill="accent4" w:themeFillTint="33"/>
          </w:tcPr>
          <w:p w14:paraId="217B6847" w14:textId="77777777" w:rsidR="00985B98" w:rsidRPr="002B09F6" w:rsidRDefault="00985B98" w:rsidP="00D20F18">
            <w:pPr>
              <w:rPr>
                <w:sz w:val="20"/>
                <w:szCs w:val="20"/>
              </w:rPr>
            </w:pPr>
            <w:r w:rsidRPr="002B09F6">
              <w:rPr>
                <w:sz w:val="20"/>
                <w:szCs w:val="20"/>
              </w:rPr>
              <w:t>Domestic commodity markets</w:t>
            </w:r>
          </w:p>
        </w:tc>
      </w:tr>
      <w:tr w:rsidR="00985B98" w14:paraId="49761B9A" w14:textId="77777777" w:rsidTr="004849E5">
        <w:trPr>
          <w:cantSplit/>
          <w:trHeight w:val="20"/>
        </w:trPr>
        <w:tc>
          <w:tcPr>
            <w:tcW w:w="625" w:type="dxa"/>
            <w:vMerge/>
            <w:shd w:val="clear" w:color="auto" w:fill="F3F4F4" w:themeFill="accent4" w:themeFillTint="33"/>
          </w:tcPr>
          <w:p w14:paraId="65611205" w14:textId="77777777" w:rsidR="00985B98" w:rsidRPr="002B09F6" w:rsidRDefault="00985B98" w:rsidP="00D20F18">
            <w:pPr>
              <w:rPr>
                <w:sz w:val="20"/>
                <w:szCs w:val="20"/>
              </w:rPr>
            </w:pPr>
          </w:p>
        </w:tc>
        <w:tc>
          <w:tcPr>
            <w:tcW w:w="2250" w:type="dxa"/>
            <w:shd w:val="clear" w:color="auto" w:fill="F3F4F4" w:themeFill="accent4" w:themeFillTint="33"/>
          </w:tcPr>
          <w:p w14:paraId="57FD2946" w14:textId="77777777" w:rsidR="00985B98" w:rsidRPr="002B09F6" w:rsidRDefault="00985B98" w:rsidP="00D20F18">
            <w:pPr>
              <w:rPr>
                <w:sz w:val="20"/>
                <w:szCs w:val="20"/>
              </w:rPr>
            </w:pPr>
            <w:r w:rsidRPr="002B09F6">
              <w:rPr>
                <w:sz w:val="20"/>
                <w:szCs w:val="20"/>
              </w:rPr>
              <w:t>Soil carbon</w:t>
            </w:r>
          </w:p>
        </w:tc>
        <w:tc>
          <w:tcPr>
            <w:tcW w:w="4050" w:type="dxa"/>
            <w:shd w:val="clear" w:color="auto" w:fill="F3F4F4" w:themeFill="accent4" w:themeFillTint="33"/>
          </w:tcPr>
          <w:p w14:paraId="26254C01" w14:textId="77777777" w:rsidR="00985B98" w:rsidRPr="002B09F6" w:rsidRDefault="00985B98" w:rsidP="00D20F18">
            <w:pPr>
              <w:rPr>
                <w:sz w:val="20"/>
                <w:szCs w:val="20"/>
              </w:rPr>
            </w:pPr>
            <w:r w:rsidRPr="002B09F6">
              <w:rPr>
                <w:sz w:val="20"/>
                <w:szCs w:val="20"/>
              </w:rPr>
              <w:t>Vegetation and soil C</w:t>
            </w:r>
          </w:p>
        </w:tc>
        <w:tc>
          <w:tcPr>
            <w:tcW w:w="3870" w:type="dxa"/>
            <w:shd w:val="clear" w:color="auto" w:fill="F3F4F4" w:themeFill="accent4" w:themeFillTint="33"/>
          </w:tcPr>
          <w:p w14:paraId="7FE19994" w14:textId="77777777" w:rsidR="00985B98" w:rsidRPr="002B09F6" w:rsidRDefault="00985B98" w:rsidP="00D20F18">
            <w:pPr>
              <w:rPr>
                <w:sz w:val="20"/>
                <w:szCs w:val="20"/>
              </w:rPr>
            </w:pPr>
            <w:r w:rsidRPr="002B09F6">
              <w:rPr>
                <w:sz w:val="20"/>
                <w:szCs w:val="20"/>
              </w:rPr>
              <w:t>Not represented</w:t>
            </w:r>
          </w:p>
        </w:tc>
      </w:tr>
      <w:tr w:rsidR="00985B98" w14:paraId="7732163A" w14:textId="77777777" w:rsidTr="004849E5">
        <w:trPr>
          <w:cantSplit/>
          <w:trHeight w:val="20"/>
        </w:trPr>
        <w:tc>
          <w:tcPr>
            <w:tcW w:w="625" w:type="dxa"/>
            <w:vMerge/>
            <w:shd w:val="clear" w:color="auto" w:fill="F3F4F4" w:themeFill="accent4" w:themeFillTint="33"/>
          </w:tcPr>
          <w:p w14:paraId="530DD164" w14:textId="77777777" w:rsidR="00985B98" w:rsidRPr="002B09F6" w:rsidRDefault="00985B98" w:rsidP="00D20F18">
            <w:pPr>
              <w:rPr>
                <w:sz w:val="20"/>
                <w:szCs w:val="20"/>
              </w:rPr>
            </w:pPr>
          </w:p>
        </w:tc>
        <w:tc>
          <w:tcPr>
            <w:tcW w:w="2250" w:type="dxa"/>
            <w:shd w:val="clear" w:color="auto" w:fill="F3F4F4" w:themeFill="accent4" w:themeFillTint="33"/>
          </w:tcPr>
          <w:p w14:paraId="5426B920" w14:textId="77777777" w:rsidR="00985B98" w:rsidRPr="002B09F6" w:rsidRDefault="00985B98" w:rsidP="00D20F18">
            <w:pPr>
              <w:rPr>
                <w:sz w:val="20"/>
                <w:szCs w:val="20"/>
              </w:rPr>
            </w:pPr>
            <w:r w:rsidRPr="002B09F6">
              <w:rPr>
                <w:sz w:val="20"/>
                <w:szCs w:val="20"/>
              </w:rPr>
              <w:t>Initial Agricultural data</w:t>
            </w:r>
          </w:p>
        </w:tc>
        <w:tc>
          <w:tcPr>
            <w:tcW w:w="4050" w:type="dxa"/>
            <w:shd w:val="clear" w:color="auto" w:fill="F3F4F4" w:themeFill="accent4" w:themeFillTint="33"/>
          </w:tcPr>
          <w:p w14:paraId="6C98EB9F" w14:textId="77777777" w:rsidR="00985B98" w:rsidRPr="002B09F6" w:rsidRDefault="00985B98" w:rsidP="00D20F18">
            <w:pPr>
              <w:rPr>
                <w:sz w:val="20"/>
                <w:szCs w:val="20"/>
              </w:rPr>
            </w:pPr>
            <w:r w:rsidRPr="002B09F6">
              <w:rPr>
                <w:sz w:val="20"/>
                <w:szCs w:val="20"/>
              </w:rPr>
              <w:t>FAO, GTAP</w:t>
            </w:r>
          </w:p>
        </w:tc>
        <w:tc>
          <w:tcPr>
            <w:tcW w:w="3870" w:type="dxa"/>
            <w:shd w:val="clear" w:color="auto" w:fill="F3F4F4" w:themeFill="accent4" w:themeFillTint="33"/>
          </w:tcPr>
          <w:p w14:paraId="41941B49" w14:textId="77777777" w:rsidR="00985B98" w:rsidRPr="002B09F6" w:rsidRDefault="00985B98" w:rsidP="00D20F18">
            <w:pPr>
              <w:rPr>
                <w:sz w:val="20"/>
                <w:szCs w:val="20"/>
              </w:rPr>
            </w:pPr>
            <w:r w:rsidRPr="002B09F6">
              <w:rPr>
                <w:sz w:val="20"/>
                <w:szCs w:val="20"/>
              </w:rPr>
              <w:t>USDA</w:t>
            </w:r>
          </w:p>
        </w:tc>
      </w:tr>
      <w:tr w:rsidR="00985B98" w14:paraId="1725F5D1" w14:textId="77777777" w:rsidTr="004849E5">
        <w:trPr>
          <w:cantSplit/>
          <w:trHeight w:val="20"/>
        </w:trPr>
        <w:tc>
          <w:tcPr>
            <w:tcW w:w="625" w:type="dxa"/>
            <w:vMerge/>
            <w:shd w:val="clear" w:color="auto" w:fill="F3F4F4" w:themeFill="accent4" w:themeFillTint="33"/>
          </w:tcPr>
          <w:p w14:paraId="578B9C3D" w14:textId="77777777" w:rsidR="00985B98" w:rsidRPr="002B09F6" w:rsidRDefault="00985B98" w:rsidP="00D20F18">
            <w:pPr>
              <w:rPr>
                <w:sz w:val="20"/>
                <w:szCs w:val="20"/>
              </w:rPr>
            </w:pPr>
          </w:p>
        </w:tc>
        <w:tc>
          <w:tcPr>
            <w:tcW w:w="2250" w:type="dxa"/>
            <w:shd w:val="clear" w:color="auto" w:fill="F3F4F4" w:themeFill="accent4" w:themeFillTint="33"/>
          </w:tcPr>
          <w:p w14:paraId="21F5C307" w14:textId="77777777" w:rsidR="00985B98" w:rsidRPr="002B09F6" w:rsidRDefault="00985B98" w:rsidP="00D20F18">
            <w:pPr>
              <w:rPr>
                <w:sz w:val="20"/>
                <w:szCs w:val="20"/>
              </w:rPr>
            </w:pPr>
            <w:r w:rsidRPr="002B09F6">
              <w:rPr>
                <w:sz w:val="20"/>
                <w:szCs w:val="20"/>
              </w:rPr>
              <w:t>Biomass crops</w:t>
            </w:r>
          </w:p>
        </w:tc>
        <w:tc>
          <w:tcPr>
            <w:tcW w:w="4050" w:type="dxa"/>
            <w:shd w:val="clear" w:color="auto" w:fill="F3F4F4" w:themeFill="accent4" w:themeFillTint="33"/>
          </w:tcPr>
          <w:p w14:paraId="6C47A87A" w14:textId="292784B1" w:rsidR="00985B98" w:rsidRPr="002B09F6" w:rsidRDefault="00985B98" w:rsidP="00D20F18">
            <w:pPr>
              <w:rPr>
                <w:sz w:val="20"/>
                <w:szCs w:val="20"/>
              </w:rPr>
            </w:pPr>
            <w:r w:rsidRPr="002B09F6">
              <w:rPr>
                <w:sz w:val="20"/>
                <w:szCs w:val="20"/>
              </w:rPr>
              <w:t>Ag and forest residues, dedicated energy grasses and woody crops.</w:t>
            </w:r>
          </w:p>
        </w:tc>
        <w:tc>
          <w:tcPr>
            <w:tcW w:w="3870" w:type="dxa"/>
            <w:shd w:val="clear" w:color="auto" w:fill="F3F4F4" w:themeFill="accent4" w:themeFillTint="33"/>
          </w:tcPr>
          <w:p w14:paraId="14172E5C" w14:textId="77777777" w:rsidR="00985B98" w:rsidRPr="002B09F6" w:rsidRDefault="00985B98" w:rsidP="00D20F18">
            <w:pPr>
              <w:rPr>
                <w:sz w:val="20"/>
                <w:szCs w:val="20"/>
              </w:rPr>
            </w:pPr>
            <w:r w:rsidRPr="002B09F6">
              <w:rPr>
                <w:sz w:val="20"/>
                <w:szCs w:val="20"/>
              </w:rPr>
              <w:t>Ag and forest residues dedicated herbaceous and woody crops, urban residues. Initializations from POLYSYS(ORNL)</w:t>
            </w:r>
          </w:p>
        </w:tc>
      </w:tr>
      <w:tr w:rsidR="00985B98" w14:paraId="5C899E06" w14:textId="77777777" w:rsidTr="004849E5">
        <w:trPr>
          <w:cantSplit/>
          <w:trHeight w:val="20"/>
        </w:trPr>
        <w:tc>
          <w:tcPr>
            <w:tcW w:w="625" w:type="dxa"/>
            <w:vMerge/>
          </w:tcPr>
          <w:p w14:paraId="26540BA6" w14:textId="77777777" w:rsidR="00985B98" w:rsidRPr="002B09F6" w:rsidRDefault="00985B98" w:rsidP="00D20F18">
            <w:pPr>
              <w:rPr>
                <w:sz w:val="20"/>
                <w:szCs w:val="20"/>
              </w:rPr>
            </w:pPr>
          </w:p>
        </w:tc>
        <w:tc>
          <w:tcPr>
            <w:tcW w:w="2250" w:type="dxa"/>
            <w:shd w:val="clear" w:color="auto" w:fill="F3F4F4" w:themeFill="accent4" w:themeFillTint="33"/>
          </w:tcPr>
          <w:p w14:paraId="014FA60B" w14:textId="77777777" w:rsidR="00985B98" w:rsidRPr="002B09F6" w:rsidRDefault="00985B98" w:rsidP="00D20F18">
            <w:pPr>
              <w:rPr>
                <w:sz w:val="20"/>
                <w:szCs w:val="20"/>
              </w:rPr>
            </w:pPr>
            <w:r w:rsidRPr="002B09F6">
              <w:rPr>
                <w:sz w:val="20"/>
                <w:szCs w:val="20"/>
              </w:rPr>
              <w:t>Supply and Logistics</w:t>
            </w:r>
          </w:p>
        </w:tc>
        <w:tc>
          <w:tcPr>
            <w:tcW w:w="4050" w:type="dxa"/>
            <w:shd w:val="clear" w:color="auto" w:fill="F3F4F4" w:themeFill="accent4" w:themeFillTint="33"/>
          </w:tcPr>
          <w:p w14:paraId="67A19317" w14:textId="77777777" w:rsidR="00985B98" w:rsidRPr="002B09F6" w:rsidRDefault="00985B98" w:rsidP="00D20F18">
            <w:pPr>
              <w:rPr>
                <w:sz w:val="20"/>
                <w:szCs w:val="20"/>
              </w:rPr>
            </w:pPr>
          </w:p>
        </w:tc>
        <w:tc>
          <w:tcPr>
            <w:tcW w:w="3870" w:type="dxa"/>
            <w:shd w:val="clear" w:color="auto" w:fill="F3F4F4" w:themeFill="accent4" w:themeFillTint="33"/>
          </w:tcPr>
          <w:p w14:paraId="3C94C1CF" w14:textId="77777777" w:rsidR="00985B98" w:rsidRPr="002B09F6" w:rsidRDefault="00985B98" w:rsidP="00D20F18">
            <w:pPr>
              <w:rPr>
                <w:sz w:val="20"/>
                <w:szCs w:val="20"/>
              </w:rPr>
            </w:pPr>
            <w:r w:rsidRPr="002B09F6">
              <w:rPr>
                <w:sz w:val="20"/>
                <w:szCs w:val="20"/>
              </w:rPr>
              <w:t>Two systems based on INL’s FSL work. Bale-based and Densified</w:t>
            </w:r>
          </w:p>
        </w:tc>
      </w:tr>
      <w:tr w:rsidR="00985B98" w14:paraId="44450AAE" w14:textId="77777777" w:rsidTr="004849E5">
        <w:trPr>
          <w:cantSplit/>
          <w:trHeight w:val="20"/>
        </w:trPr>
        <w:tc>
          <w:tcPr>
            <w:tcW w:w="625" w:type="dxa"/>
            <w:vMerge/>
          </w:tcPr>
          <w:p w14:paraId="26802C64" w14:textId="77777777" w:rsidR="00985B98" w:rsidRPr="002B09F6" w:rsidRDefault="00985B98" w:rsidP="00D20F18">
            <w:pPr>
              <w:rPr>
                <w:sz w:val="20"/>
                <w:szCs w:val="20"/>
              </w:rPr>
            </w:pPr>
          </w:p>
        </w:tc>
        <w:tc>
          <w:tcPr>
            <w:tcW w:w="2250" w:type="dxa"/>
            <w:shd w:val="clear" w:color="auto" w:fill="F3F4F4" w:themeFill="accent4" w:themeFillTint="33"/>
          </w:tcPr>
          <w:p w14:paraId="1E33B47F" w14:textId="77777777" w:rsidR="00985B98" w:rsidRPr="002B09F6" w:rsidRDefault="00985B98" w:rsidP="00D20F18">
            <w:pPr>
              <w:rPr>
                <w:sz w:val="20"/>
                <w:szCs w:val="20"/>
              </w:rPr>
            </w:pPr>
            <w:r w:rsidRPr="002B09F6">
              <w:rPr>
                <w:sz w:val="20"/>
                <w:szCs w:val="20"/>
              </w:rPr>
              <w:t>Land Use</w:t>
            </w:r>
          </w:p>
        </w:tc>
        <w:tc>
          <w:tcPr>
            <w:tcW w:w="4050" w:type="dxa"/>
            <w:shd w:val="clear" w:color="auto" w:fill="F3F4F4" w:themeFill="accent4" w:themeFillTint="33"/>
          </w:tcPr>
          <w:p w14:paraId="40A04082" w14:textId="77777777" w:rsidR="00985B98" w:rsidRPr="002B09F6" w:rsidRDefault="00985B98" w:rsidP="00D20F18">
            <w:pPr>
              <w:rPr>
                <w:sz w:val="20"/>
                <w:szCs w:val="20"/>
              </w:rPr>
            </w:pPr>
            <w:r w:rsidRPr="002B09F6">
              <w:rPr>
                <w:sz w:val="20"/>
                <w:szCs w:val="20"/>
              </w:rPr>
              <w:t>Logit function based on profitability.</w:t>
            </w:r>
          </w:p>
        </w:tc>
        <w:tc>
          <w:tcPr>
            <w:tcW w:w="3870" w:type="dxa"/>
            <w:shd w:val="clear" w:color="auto" w:fill="F3F4F4" w:themeFill="accent4" w:themeFillTint="33"/>
          </w:tcPr>
          <w:p w14:paraId="5ED782EE" w14:textId="77777777" w:rsidR="00985B98" w:rsidRPr="002B09F6" w:rsidRDefault="00985B98" w:rsidP="00D20F18">
            <w:pPr>
              <w:rPr>
                <w:sz w:val="20"/>
                <w:szCs w:val="20"/>
              </w:rPr>
            </w:pPr>
            <w:r w:rsidRPr="002B09F6">
              <w:rPr>
                <w:sz w:val="20"/>
                <w:szCs w:val="20"/>
              </w:rPr>
              <w:t>Logit function based on profitability.</w:t>
            </w:r>
          </w:p>
        </w:tc>
      </w:tr>
      <w:tr w:rsidR="00985B98" w14:paraId="537DA10A" w14:textId="77777777" w:rsidTr="004849E5">
        <w:trPr>
          <w:cantSplit/>
          <w:trHeight w:val="20"/>
        </w:trPr>
        <w:tc>
          <w:tcPr>
            <w:tcW w:w="625" w:type="dxa"/>
            <w:vMerge w:val="restart"/>
            <w:shd w:val="clear" w:color="auto" w:fill="FFF4CB" w:themeFill="accent2" w:themeFillTint="33"/>
            <w:textDirection w:val="btLr"/>
          </w:tcPr>
          <w:p w14:paraId="27B79BDD" w14:textId="77777777" w:rsidR="00985B98" w:rsidRPr="002B09F6" w:rsidRDefault="00985B98" w:rsidP="00D20F18">
            <w:pPr>
              <w:ind w:left="113" w:right="113"/>
              <w:rPr>
                <w:sz w:val="20"/>
                <w:szCs w:val="20"/>
              </w:rPr>
            </w:pPr>
            <w:r w:rsidRPr="002B09F6">
              <w:rPr>
                <w:sz w:val="20"/>
                <w:szCs w:val="20"/>
              </w:rPr>
              <w:t>Transportation [bio]Fuels</w:t>
            </w:r>
          </w:p>
        </w:tc>
        <w:tc>
          <w:tcPr>
            <w:tcW w:w="2250" w:type="dxa"/>
            <w:shd w:val="clear" w:color="auto" w:fill="FFF4CB" w:themeFill="accent2" w:themeFillTint="33"/>
          </w:tcPr>
          <w:p w14:paraId="49E34148" w14:textId="77777777" w:rsidR="00985B98" w:rsidRPr="002B09F6" w:rsidRDefault="00985B98" w:rsidP="00D20F18">
            <w:pPr>
              <w:rPr>
                <w:sz w:val="20"/>
                <w:szCs w:val="20"/>
              </w:rPr>
            </w:pPr>
            <w:r w:rsidRPr="002B09F6">
              <w:rPr>
                <w:sz w:val="20"/>
                <w:szCs w:val="20"/>
              </w:rPr>
              <w:t>Technologies</w:t>
            </w:r>
          </w:p>
        </w:tc>
        <w:tc>
          <w:tcPr>
            <w:tcW w:w="4050" w:type="dxa"/>
            <w:shd w:val="clear" w:color="auto" w:fill="FFF4CB" w:themeFill="accent2" w:themeFillTint="33"/>
          </w:tcPr>
          <w:p w14:paraId="2E4C3263" w14:textId="77777777" w:rsidR="00985B98" w:rsidRPr="002B09F6" w:rsidRDefault="00985B98" w:rsidP="00D20F18">
            <w:pPr>
              <w:rPr>
                <w:sz w:val="20"/>
                <w:szCs w:val="20"/>
              </w:rPr>
            </w:pPr>
            <w:r w:rsidRPr="002B09F6">
              <w:rPr>
                <w:sz w:val="20"/>
                <w:szCs w:val="20"/>
              </w:rPr>
              <w:t>Thermochemical, biochemical</w:t>
            </w:r>
          </w:p>
        </w:tc>
        <w:tc>
          <w:tcPr>
            <w:tcW w:w="3870" w:type="dxa"/>
            <w:shd w:val="clear" w:color="auto" w:fill="FFF4CB" w:themeFill="accent2" w:themeFillTint="33"/>
          </w:tcPr>
          <w:p w14:paraId="3C35C187" w14:textId="33F3B605" w:rsidR="00985B98" w:rsidRPr="002B09F6" w:rsidRDefault="00985B98" w:rsidP="00D20F18">
            <w:pPr>
              <w:rPr>
                <w:sz w:val="20"/>
                <w:szCs w:val="20"/>
              </w:rPr>
            </w:pPr>
            <w:r w:rsidRPr="002B09F6">
              <w:rPr>
                <w:sz w:val="20"/>
                <w:szCs w:val="20"/>
              </w:rPr>
              <w:t xml:space="preserve">~15 technologies: starch </w:t>
            </w:r>
            <w:r>
              <w:rPr>
                <w:sz w:val="20"/>
                <w:szCs w:val="20"/>
              </w:rPr>
              <w:t>EtOH</w:t>
            </w:r>
            <w:r w:rsidRPr="002B09F6">
              <w:rPr>
                <w:sz w:val="20"/>
                <w:szCs w:val="20"/>
              </w:rPr>
              <w:t xml:space="preserve">, cellulosic </w:t>
            </w:r>
            <w:r>
              <w:rPr>
                <w:sz w:val="20"/>
                <w:szCs w:val="20"/>
              </w:rPr>
              <w:t>EtOH</w:t>
            </w:r>
            <w:r w:rsidRPr="002B09F6">
              <w:rPr>
                <w:sz w:val="20"/>
                <w:szCs w:val="20"/>
              </w:rPr>
              <w:t>, cellulosic hydrocarbon. Based on specific BETO design cases</w:t>
            </w:r>
          </w:p>
        </w:tc>
      </w:tr>
      <w:tr w:rsidR="00985B98" w14:paraId="5B47E28F" w14:textId="77777777" w:rsidTr="004849E5">
        <w:trPr>
          <w:cantSplit/>
          <w:trHeight w:val="20"/>
        </w:trPr>
        <w:tc>
          <w:tcPr>
            <w:tcW w:w="625" w:type="dxa"/>
            <w:vMerge/>
            <w:shd w:val="clear" w:color="auto" w:fill="FFF4CB" w:themeFill="accent2" w:themeFillTint="33"/>
          </w:tcPr>
          <w:p w14:paraId="1597EB01" w14:textId="77777777" w:rsidR="00985B98" w:rsidRPr="002B09F6" w:rsidRDefault="00985B98" w:rsidP="00D20F18">
            <w:pPr>
              <w:rPr>
                <w:sz w:val="20"/>
                <w:szCs w:val="20"/>
              </w:rPr>
            </w:pPr>
          </w:p>
        </w:tc>
        <w:tc>
          <w:tcPr>
            <w:tcW w:w="2250" w:type="dxa"/>
            <w:shd w:val="clear" w:color="auto" w:fill="FFF4CB" w:themeFill="accent2" w:themeFillTint="33"/>
          </w:tcPr>
          <w:p w14:paraId="001F4E33" w14:textId="77777777" w:rsidR="00985B98" w:rsidRPr="002B09F6" w:rsidRDefault="00985B98" w:rsidP="00D20F18">
            <w:pPr>
              <w:rPr>
                <w:sz w:val="20"/>
                <w:szCs w:val="20"/>
              </w:rPr>
            </w:pPr>
            <w:r w:rsidRPr="002B09F6">
              <w:rPr>
                <w:sz w:val="20"/>
                <w:szCs w:val="20"/>
              </w:rPr>
              <w:t>Fuel demand</w:t>
            </w:r>
          </w:p>
        </w:tc>
        <w:tc>
          <w:tcPr>
            <w:tcW w:w="4050" w:type="dxa"/>
            <w:shd w:val="clear" w:color="auto" w:fill="FFF4CB" w:themeFill="accent2" w:themeFillTint="33"/>
          </w:tcPr>
          <w:p w14:paraId="4C079CEB" w14:textId="77777777" w:rsidR="00985B98" w:rsidRPr="002B09F6" w:rsidRDefault="00985B98" w:rsidP="00D20F18">
            <w:pPr>
              <w:rPr>
                <w:sz w:val="20"/>
                <w:szCs w:val="20"/>
              </w:rPr>
            </w:pPr>
            <w:r w:rsidRPr="002B09F6">
              <w:rPr>
                <w:sz w:val="20"/>
                <w:szCs w:val="20"/>
              </w:rPr>
              <w:t>All modes of transportation</w:t>
            </w:r>
          </w:p>
        </w:tc>
        <w:tc>
          <w:tcPr>
            <w:tcW w:w="3870" w:type="dxa"/>
            <w:shd w:val="clear" w:color="auto" w:fill="FFF4CB" w:themeFill="accent2" w:themeFillTint="33"/>
          </w:tcPr>
          <w:p w14:paraId="5B1BCB86" w14:textId="77777777" w:rsidR="00985B98" w:rsidRPr="002B09F6" w:rsidRDefault="00985B98" w:rsidP="00D20F18">
            <w:pPr>
              <w:rPr>
                <w:sz w:val="20"/>
                <w:szCs w:val="20"/>
              </w:rPr>
            </w:pPr>
            <w:r w:rsidRPr="002B09F6">
              <w:rPr>
                <w:sz w:val="20"/>
                <w:szCs w:val="20"/>
              </w:rPr>
              <w:t>Light-duty vehicles</w:t>
            </w:r>
          </w:p>
        </w:tc>
      </w:tr>
      <w:tr w:rsidR="00985B98" w14:paraId="73921869" w14:textId="77777777" w:rsidTr="004849E5">
        <w:trPr>
          <w:cantSplit/>
          <w:trHeight w:val="20"/>
        </w:trPr>
        <w:tc>
          <w:tcPr>
            <w:tcW w:w="625" w:type="dxa"/>
            <w:vMerge/>
            <w:shd w:val="clear" w:color="auto" w:fill="FFF4CB" w:themeFill="accent2" w:themeFillTint="33"/>
          </w:tcPr>
          <w:p w14:paraId="6FCB5F63" w14:textId="77777777" w:rsidR="00985B98" w:rsidRPr="002B09F6" w:rsidRDefault="00985B98" w:rsidP="00D20F18">
            <w:pPr>
              <w:rPr>
                <w:sz w:val="20"/>
                <w:szCs w:val="20"/>
              </w:rPr>
            </w:pPr>
          </w:p>
        </w:tc>
        <w:tc>
          <w:tcPr>
            <w:tcW w:w="2250" w:type="dxa"/>
            <w:shd w:val="clear" w:color="auto" w:fill="FFF4CB" w:themeFill="accent2" w:themeFillTint="33"/>
          </w:tcPr>
          <w:p w14:paraId="68175831" w14:textId="77777777" w:rsidR="00985B98" w:rsidRPr="002B09F6" w:rsidRDefault="00985B98" w:rsidP="00D20F18">
            <w:pPr>
              <w:rPr>
                <w:sz w:val="20"/>
                <w:szCs w:val="20"/>
              </w:rPr>
            </w:pPr>
            <w:r w:rsidRPr="002B09F6">
              <w:rPr>
                <w:sz w:val="20"/>
                <w:szCs w:val="20"/>
              </w:rPr>
              <w:t>Petroleum prices</w:t>
            </w:r>
          </w:p>
        </w:tc>
        <w:tc>
          <w:tcPr>
            <w:tcW w:w="4050" w:type="dxa"/>
            <w:shd w:val="clear" w:color="auto" w:fill="FFF4CB" w:themeFill="accent2" w:themeFillTint="33"/>
          </w:tcPr>
          <w:p w14:paraId="629F3A1F" w14:textId="77777777" w:rsidR="00985B98" w:rsidRPr="002B09F6" w:rsidRDefault="00985B98" w:rsidP="00D20F18">
            <w:pPr>
              <w:rPr>
                <w:sz w:val="20"/>
                <w:szCs w:val="20"/>
              </w:rPr>
            </w:pPr>
            <w:r w:rsidRPr="002B09F6">
              <w:rPr>
                <w:sz w:val="20"/>
                <w:szCs w:val="20"/>
              </w:rPr>
              <w:t>Endogenous</w:t>
            </w:r>
          </w:p>
        </w:tc>
        <w:tc>
          <w:tcPr>
            <w:tcW w:w="3870" w:type="dxa"/>
            <w:shd w:val="clear" w:color="auto" w:fill="FFF4CB" w:themeFill="accent2" w:themeFillTint="33"/>
          </w:tcPr>
          <w:p w14:paraId="1185ADCD" w14:textId="77777777" w:rsidR="00985B98" w:rsidRPr="002B09F6" w:rsidRDefault="00985B98" w:rsidP="00D20F18">
            <w:pPr>
              <w:rPr>
                <w:sz w:val="20"/>
                <w:szCs w:val="20"/>
              </w:rPr>
            </w:pPr>
            <w:r w:rsidRPr="002B09F6">
              <w:rPr>
                <w:sz w:val="20"/>
                <w:szCs w:val="20"/>
              </w:rPr>
              <w:t xml:space="preserve">Exogenous (AEO) </w:t>
            </w:r>
          </w:p>
        </w:tc>
      </w:tr>
      <w:tr w:rsidR="00985B98" w14:paraId="371F99B7" w14:textId="77777777" w:rsidTr="004849E5">
        <w:trPr>
          <w:cantSplit/>
          <w:trHeight w:val="20"/>
        </w:trPr>
        <w:tc>
          <w:tcPr>
            <w:tcW w:w="625" w:type="dxa"/>
            <w:vMerge/>
            <w:shd w:val="clear" w:color="auto" w:fill="FFF4CB" w:themeFill="accent2" w:themeFillTint="33"/>
          </w:tcPr>
          <w:p w14:paraId="46BF5EC4" w14:textId="77777777" w:rsidR="00985B98" w:rsidRPr="002B09F6" w:rsidRDefault="00985B98" w:rsidP="00D20F18">
            <w:pPr>
              <w:rPr>
                <w:sz w:val="20"/>
                <w:szCs w:val="20"/>
              </w:rPr>
            </w:pPr>
          </w:p>
        </w:tc>
        <w:tc>
          <w:tcPr>
            <w:tcW w:w="2250" w:type="dxa"/>
            <w:shd w:val="clear" w:color="auto" w:fill="FFF4CB" w:themeFill="accent2" w:themeFillTint="33"/>
          </w:tcPr>
          <w:p w14:paraId="36A37153" w14:textId="77777777" w:rsidR="00985B98" w:rsidRPr="002B09F6" w:rsidRDefault="00985B98" w:rsidP="00D20F18">
            <w:pPr>
              <w:rPr>
                <w:sz w:val="20"/>
                <w:szCs w:val="20"/>
              </w:rPr>
            </w:pPr>
            <w:r w:rsidRPr="002B09F6">
              <w:rPr>
                <w:sz w:val="20"/>
                <w:szCs w:val="20"/>
              </w:rPr>
              <w:t>Technological learning</w:t>
            </w:r>
          </w:p>
        </w:tc>
        <w:tc>
          <w:tcPr>
            <w:tcW w:w="4050" w:type="dxa"/>
            <w:shd w:val="clear" w:color="auto" w:fill="FFF4CB" w:themeFill="accent2" w:themeFillTint="33"/>
          </w:tcPr>
          <w:p w14:paraId="373F5B1D" w14:textId="77777777" w:rsidR="00985B98" w:rsidRPr="002B09F6" w:rsidRDefault="00985B98" w:rsidP="00D20F18">
            <w:pPr>
              <w:rPr>
                <w:sz w:val="20"/>
                <w:szCs w:val="20"/>
              </w:rPr>
            </w:pPr>
            <w:r w:rsidRPr="002B09F6">
              <w:rPr>
                <w:sz w:val="20"/>
                <w:szCs w:val="20"/>
              </w:rPr>
              <w:t>Not represented</w:t>
            </w:r>
          </w:p>
        </w:tc>
        <w:tc>
          <w:tcPr>
            <w:tcW w:w="3870" w:type="dxa"/>
            <w:shd w:val="clear" w:color="auto" w:fill="FFF4CB" w:themeFill="accent2" w:themeFillTint="33"/>
          </w:tcPr>
          <w:p w14:paraId="149738D6" w14:textId="77777777" w:rsidR="00985B98" w:rsidRPr="002B09F6" w:rsidRDefault="00985B98" w:rsidP="00D20F18">
            <w:pPr>
              <w:rPr>
                <w:sz w:val="20"/>
                <w:szCs w:val="20"/>
              </w:rPr>
            </w:pPr>
            <w:r w:rsidRPr="002B09F6">
              <w:rPr>
                <w:sz w:val="20"/>
                <w:szCs w:val="20"/>
              </w:rPr>
              <w:t>Endogenous</w:t>
            </w:r>
          </w:p>
        </w:tc>
      </w:tr>
      <w:tr w:rsidR="00985B98" w14:paraId="01558CDA" w14:textId="77777777" w:rsidTr="004849E5">
        <w:trPr>
          <w:cantSplit/>
          <w:trHeight w:val="20"/>
        </w:trPr>
        <w:tc>
          <w:tcPr>
            <w:tcW w:w="625" w:type="dxa"/>
            <w:vMerge/>
            <w:shd w:val="clear" w:color="auto" w:fill="FFF4CB" w:themeFill="accent2" w:themeFillTint="33"/>
          </w:tcPr>
          <w:p w14:paraId="5258CB5C" w14:textId="77777777" w:rsidR="00985B98" w:rsidRPr="002B09F6" w:rsidRDefault="00985B98" w:rsidP="00D20F18">
            <w:pPr>
              <w:rPr>
                <w:sz w:val="20"/>
                <w:szCs w:val="20"/>
              </w:rPr>
            </w:pPr>
          </w:p>
        </w:tc>
        <w:tc>
          <w:tcPr>
            <w:tcW w:w="2250" w:type="dxa"/>
            <w:shd w:val="clear" w:color="auto" w:fill="FFF4CB" w:themeFill="accent2" w:themeFillTint="33"/>
          </w:tcPr>
          <w:p w14:paraId="337E6602" w14:textId="77777777" w:rsidR="00985B98" w:rsidRPr="002B09F6" w:rsidRDefault="00985B98" w:rsidP="00D20F18">
            <w:pPr>
              <w:rPr>
                <w:sz w:val="20"/>
                <w:szCs w:val="20"/>
              </w:rPr>
            </w:pPr>
            <w:r w:rsidRPr="002B09F6">
              <w:rPr>
                <w:sz w:val="20"/>
                <w:szCs w:val="20"/>
              </w:rPr>
              <w:t>Boundary</w:t>
            </w:r>
          </w:p>
        </w:tc>
        <w:tc>
          <w:tcPr>
            <w:tcW w:w="4050" w:type="dxa"/>
            <w:shd w:val="clear" w:color="auto" w:fill="FFF4CB" w:themeFill="accent2" w:themeFillTint="33"/>
          </w:tcPr>
          <w:p w14:paraId="131C2F8C" w14:textId="77777777" w:rsidR="00985B98" w:rsidRPr="002B09F6" w:rsidRDefault="00985B98" w:rsidP="00D20F18">
            <w:pPr>
              <w:rPr>
                <w:sz w:val="20"/>
                <w:szCs w:val="20"/>
              </w:rPr>
            </w:pPr>
            <w:r w:rsidRPr="002B09F6">
              <w:rPr>
                <w:sz w:val="20"/>
                <w:szCs w:val="20"/>
              </w:rPr>
              <w:t>Impact from tail pipe</w:t>
            </w:r>
          </w:p>
        </w:tc>
        <w:tc>
          <w:tcPr>
            <w:tcW w:w="3870" w:type="dxa"/>
            <w:shd w:val="clear" w:color="auto" w:fill="FFF4CB" w:themeFill="accent2" w:themeFillTint="33"/>
          </w:tcPr>
          <w:p w14:paraId="3B58D903" w14:textId="77777777" w:rsidR="00985B98" w:rsidRPr="002B09F6" w:rsidRDefault="00985B98" w:rsidP="00D20F18">
            <w:pPr>
              <w:rPr>
                <w:sz w:val="20"/>
                <w:szCs w:val="20"/>
              </w:rPr>
            </w:pPr>
            <w:r w:rsidRPr="002B09F6">
              <w:rPr>
                <w:sz w:val="20"/>
                <w:szCs w:val="20"/>
              </w:rPr>
              <w:t xml:space="preserve">LDV fuel consumption </w:t>
            </w:r>
          </w:p>
        </w:tc>
      </w:tr>
    </w:tbl>
    <w:p w14:paraId="6DED77C4" w14:textId="77777777" w:rsidR="002E603E" w:rsidRDefault="002E603E" w:rsidP="00D7232F">
      <w:pPr>
        <w:rPr>
          <w:rStyle w:val="IntenseEmphasis"/>
          <w:rFonts w:asciiTheme="majorHAnsi" w:hAnsiTheme="majorHAnsi"/>
          <w:b w:val="0"/>
          <w:bCs w:val="0"/>
          <w:i w:val="0"/>
          <w:iCs w:val="0"/>
          <w:color w:val="auto"/>
        </w:rPr>
      </w:pPr>
    </w:p>
    <w:p w14:paraId="6D81F73C" w14:textId="0558C30C" w:rsidR="00D7232F" w:rsidRDefault="0069791A" w:rsidP="00D7232F">
      <w:pPr>
        <w:rPr>
          <w:rStyle w:val="IntenseEmphasis"/>
          <w:rFonts w:asciiTheme="majorHAnsi" w:hAnsiTheme="majorHAnsi"/>
          <w:b w:val="0"/>
          <w:bCs w:val="0"/>
          <w:i w:val="0"/>
          <w:iCs w:val="0"/>
          <w:color w:val="auto"/>
        </w:rPr>
      </w:pPr>
      <w:r>
        <w:rPr>
          <w:rStyle w:val="IntenseEmphasis"/>
          <w:rFonts w:asciiTheme="majorHAnsi" w:hAnsiTheme="majorHAnsi"/>
          <w:b w:val="0"/>
          <w:bCs w:val="0"/>
          <w:i w:val="0"/>
          <w:iCs w:val="0"/>
          <w:color w:val="auto"/>
        </w:rPr>
        <w:t xml:space="preserve">Much of the data for this project has already been generated through other projects that have used these models. </w:t>
      </w:r>
      <w:r w:rsidR="000F7565">
        <w:rPr>
          <w:rStyle w:val="IntenseEmphasis"/>
          <w:rFonts w:asciiTheme="majorHAnsi" w:hAnsiTheme="majorHAnsi"/>
          <w:b w:val="0"/>
          <w:bCs w:val="0"/>
          <w:i w:val="0"/>
          <w:iCs w:val="0"/>
          <w:color w:val="auto"/>
        </w:rPr>
        <w:t xml:space="preserve">Key data already curated through these projects includes the land base of the United States and other regions of the world, biomass resource production costs and yields, detailed biomass-to-biofuel and biomass-to-bioproducts conversion pathway characteristics, general distribution logistics data, and end-use data such as vehicle stocks, alternative vehicle adoption, and bioproduct markets. </w:t>
      </w:r>
    </w:p>
    <w:p w14:paraId="4BD9FD06" w14:textId="71DB77D3" w:rsidR="00D7232F" w:rsidRDefault="00D7232F" w:rsidP="00D7232F">
      <w:pPr>
        <w:rPr>
          <w:rStyle w:val="IntenseEmphasis"/>
          <w:rFonts w:asciiTheme="majorHAnsi" w:hAnsiTheme="majorHAnsi"/>
          <w:b w:val="0"/>
          <w:bCs w:val="0"/>
          <w:i w:val="0"/>
          <w:iCs w:val="0"/>
          <w:color w:val="auto"/>
        </w:rPr>
      </w:pPr>
    </w:p>
    <w:p w14:paraId="4F80F29D" w14:textId="2A539554" w:rsidR="00232242" w:rsidRDefault="00232242" w:rsidP="00232242">
      <w:r>
        <w:t xml:space="preserve">We will implement this effort </w:t>
      </w:r>
      <w:bookmarkStart w:id="4" w:name="_Hlk8077358"/>
      <w:r>
        <w:t>to estimate bioeconomy effects of carbon pricing conscious of both data limitations and emerging data sources</w:t>
      </w:r>
      <w:bookmarkEnd w:id="4"/>
      <w:r>
        <w:t xml:space="preserve">. In some cases, </w:t>
      </w:r>
      <w:proofErr w:type="gramStart"/>
      <w:r>
        <w:t>sufficient</w:t>
      </w:r>
      <w:proofErr w:type="gramEnd"/>
      <w:r>
        <w:t xml:space="preserve"> key data exist to input into a financial cash-flow model to assess investment prospects, but other key data may need to be framed as financial and technical scenarios, likely including carbon prices and technological maturity. Scenario results for net present value of investments can be compared to identify different economic behavior regimes. Data will include retrofit costs for existing biorefineries, and carbon capture, cleanup, transport, carbon dioxide injection, and storage costs for new biorefineries; capital- and performance-based incentives; biomass resource data; biopower production cost data; land management data; carbon management data</w:t>
      </w:r>
      <w:r w:rsidR="00384F4C">
        <w:t>.</w:t>
      </w:r>
      <w:r>
        <w:t xml:space="preserve"> Geographic scope will encompass interactions across international, U.S., and state levels.</w:t>
      </w:r>
    </w:p>
    <w:p w14:paraId="45B10381" w14:textId="32E05211" w:rsidR="003F548C" w:rsidRDefault="003F548C" w:rsidP="00232242"/>
    <w:p w14:paraId="5D4B1942" w14:textId="594BB68E" w:rsidR="000F7565" w:rsidRDefault="003F548C">
      <w:r>
        <w:lastRenderedPageBreak/>
        <w:t>Specific scenarios</w:t>
      </w:r>
      <w:r w:rsidR="00384F4C">
        <w:t xml:space="preserve"> will explore </w:t>
      </w:r>
      <w:r>
        <w:t>carbon price</w:t>
      </w:r>
      <w:r w:rsidR="00384F4C">
        <w:t xml:space="preserve">s, </w:t>
      </w:r>
      <w:r>
        <w:t>energy prices</w:t>
      </w:r>
      <w:r w:rsidR="00384F4C">
        <w:t xml:space="preserve">, fuel demands, and vehicle stocks, for which time series trajectories can be generated by GCAM and can exported into NREL system dynamics models. Scenarios will also explore </w:t>
      </w:r>
      <w:r w:rsidR="006C5F32">
        <w:t xml:space="preserve">how </w:t>
      </w:r>
      <w:r w:rsidR="00384F4C">
        <w:t xml:space="preserve">technology costs and learning dynamics from NREL system dynamics </w:t>
      </w:r>
      <w:r w:rsidR="006C5F32">
        <w:t>models can provide additional detail and explore dynamic system behaviors not available from GCAM alone.</w:t>
      </w:r>
    </w:p>
    <w:p w14:paraId="5CB2A8D1" w14:textId="6D923619" w:rsidR="000F7565" w:rsidRDefault="000F7565" w:rsidP="000F7565"/>
    <w:p w14:paraId="1D324456" w14:textId="78F04056" w:rsidR="00CC3ACE" w:rsidRDefault="00CC3ACE" w:rsidP="000F7565">
      <w:r>
        <w:t xml:space="preserve">The project will help answer key questions such as: </w:t>
      </w:r>
    </w:p>
    <w:p w14:paraId="02984775" w14:textId="62A2CF2D" w:rsidR="00CC3ACE" w:rsidRDefault="00CC3ACE" w:rsidP="00CC3ACE">
      <w:pPr>
        <w:numPr>
          <w:ilvl w:val="0"/>
          <w:numId w:val="8"/>
        </w:numPr>
        <w:textAlignment w:val="center"/>
        <w:rPr>
          <w:rFonts w:ascii="Calibri" w:hAnsi="Calibri" w:cs="Calibri"/>
        </w:rPr>
      </w:pPr>
      <w:r>
        <w:rPr>
          <w:rFonts w:ascii="Calibri" w:hAnsi="Calibri" w:cs="Calibri"/>
        </w:rPr>
        <w:t xml:space="preserve">How do carbon prices direct the behavior across the U.S. (bio) economy, and how might this differ with different carbon market structures? </w:t>
      </w:r>
    </w:p>
    <w:p w14:paraId="49554D4C" w14:textId="5692F56B" w:rsidR="00450BBA" w:rsidRDefault="00450BBA" w:rsidP="00450BBA">
      <w:pPr>
        <w:numPr>
          <w:ilvl w:val="0"/>
          <w:numId w:val="8"/>
        </w:numPr>
        <w:textAlignment w:val="center"/>
        <w:rPr>
          <w:rFonts w:ascii="Calibri" w:hAnsi="Calibri" w:cs="Calibri"/>
        </w:rPr>
      </w:pPr>
      <w:r>
        <w:t>How do carbon prices across the energy system (i.e., outside the bio-economy) affect bioenergy competitiveness and deployment, considering competition with hydrocarbon fuels and carbon-free electricity generation, with the associated new opportunities for electricity demand?</w:t>
      </w:r>
    </w:p>
    <w:p w14:paraId="26FA09AE" w14:textId="77777777" w:rsidR="00CC3ACE" w:rsidRDefault="00CC3ACE" w:rsidP="00CC3ACE">
      <w:pPr>
        <w:numPr>
          <w:ilvl w:val="0"/>
          <w:numId w:val="8"/>
        </w:numPr>
        <w:textAlignment w:val="center"/>
        <w:rPr>
          <w:rFonts w:ascii="Calibri" w:hAnsi="Calibri" w:cs="Calibri"/>
          <w:b/>
        </w:rPr>
      </w:pPr>
      <w:r>
        <w:rPr>
          <w:rFonts w:ascii="Calibri" w:hAnsi="Calibri" w:cs="Calibri"/>
        </w:rPr>
        <w:t xml:space="preserve">What effects might carbon prices have on the U.S. biofuels deployment? </w:t>
      </w:r>
    </w:p>
    <w:p w14:paraId="61521833" w14:textId="77777777" w:rsidR="00CC3ACE" w:rsidRDefault="00CC3ACE" w:rsidP="00CC3ACE">
      <w:pPr>
        <w:numPr>
          <w:ilvl w:val="0"/>
          <w:numId w:val="8"/>
        </w:numPr>
        <w:textAlignment w:val="center"/>
        <w:rPr>
          <w:rFonts w:ascii="Calibri" w:hAnsi="Calibri" w:cs="Calibri"/>
          <w:b/>
        </w:rPr>
      </w:pPr>
      <w:r>
        <w:rPr>
          <w:rFonts w:ascii="Calibri" w:hAnsi="Calibri" w:cs="Calibri"/>
        </w:rPr>
        <w:t>What are the effects of carbon pricing scenarios on the needs of enabling technologies for biofuels for additional incentives, R&amp;D, or both?</w:t>
      </w:r>
    </w:p>
    <w:p w14:paraId="25775204" w14:textId="77777777" w:rsidR="00CC3ACE" w:rsidRDefault="00CC3ACE" w:rsidP="00CC3ACE">
      <w:pPr>
        <w:numPr>
          <w:ilvl w:val="0"/>
          <w:numId w:val="8"/>
        </w:numPr>
        <w:spacing w:after="120"/>
        <w:textAlignment w:val="center"/>
        <w:rPr>
          <w:rFonts w:ascii="Calibri" w:hAnsi="Calibri" w:cs="Calibri"/>
        </w:rPr>
      </w:pPr>
      <w:r>
        <w:rPr>
          <w:rFonts w:ascii="Calibri" w:hAnsi="Calibri" w:cs="Calibri"/>
        </w:rPr>
        <w:t>How can biofuels R&amp;D maximize the potential co-benefits of carbon markets related to use of resources (biomass, land, water, etc.) for different applications within the bioeconomy (biopower, biofuels, biochemicals)?</w:t>
      </w:r>
    </w:p>
    <w:p w14:paraId="4DB48490" w14:textId="77777777" w:rsidR="00CC3ACE" w:rsidRDefault="00CC3ACE" w:rsidP="000F7565">
      <w:r>
        <w:t>Targets for each FY are as follows:</w:t>
      </w:r>
    </w:p>
    <w:p w14:paraId="41880565" w14:textId="0C8AB7DE" w:rsidR="00CC3ACE" w:rsidRDefault="004849E5" w:rsidP="00CC3ACE">
      <w:pPr>
        <w:numPr>
          <w:ilvl w:val="0"/>
          <w:numId w:val="8"/>
        </w:numPr>
        <w:textAlignment w:val="center"/>
        <w:rPr>
          <w:rFonts w:ascii="Calibri" w:hAnsi="Calibri" w:cs="Calibri"/>
        </w:rPr>
      </w:pPr>
      <w:r>
        <w:t xml:space="preserve">In FY 20, </w:t>
      </w:r>
      <w:r w:rsidRPr="00CC3ACE">
        <w:rPr>
          <w:rFonts w:ascii="Calibri" w:hAnsi="Calibri" w:cs="Calibri"/>
        </w:rPr>
        <w:t xml:space="preserve">the project will complete an analytic plan, prepare data and tools, </w:t>
      </w:r>
      <w:r>
        <w:rPr>
          <w:rFonts w:ascii="Calibri" w:hAnsi="Calibri" w:cs="Calibri"/>
        </w:rPr>
        <w:t xml:space="preserve">and </w:t>
      </w:r>
      <w:r w:rsidRPr="00CC3ACE">
        <w:rPr>
          <w:rFonts w:ascii="Calibri" w:hAnsi="Calibri" w:cs="Calibri"/>
        </w:rPr>
        <w:t>conduct exploratory analysis that targets at least one of the key questions</w:t>
      </w:r>
      <w:r>
        <w:rPr>
          <w:rFonts w:ascii="Calibri" w:hAnsi="Calibri" w:cs="Calibri"/>
        </w:rPr>
        <w:t>. Development of the analytic plan will entail first d</w:t>
      </w:r>
      <w:r w:rsidRPr="00C463E6">
        <w:rPr>
          <w:rFonts w:ascii="Calibri" w:hAnsi="Calibri" w:cs="Calibri"/>
        </w:rPr>
        <w:t>efin</w:t>
      </w:r>
      <w:r>
        <w:rPr>
          <w:rFonts w:ascii="Calibri" w:hAnsi="Calibri" w:cs="Calibri"/>
        </w:rPr>
        <w:t>ing</w:t>
      </w:r>
      <w:r w:rsidRPr="00C463E6">
        <w:rPr>
          <w:rFonts w:ascii="Calibri" w:hAnsi="Calibri" w:cs="Calibri"/>
        </w:rPr>
        <w:t xml:space="preserve"> </w:t>
      </w:r>
      <w:r>
        <w:rPr>
          <w:rFonts w:ascii="Calibri" w:hAnsi="Calibri" w:cs="Calibri"/>
        </w:rPr>
        <w:t>t</w:t>
      </w:r>
      <w:r w:rsidRPr="00C463E6">
        <w:rPr>
          <w:rFonts w:ascii="Calibri" w:hAnsi="Calibri" w:cs="Calibri"/>
        </w:rPr>
        <w:t>echnology scope, data sources, and analytic tools</w:t>
      </w:r>
      <w:r>
        <w:rPr>
          <w:rFonts w:ascii="Calibri" w:hAnsi="Calibri" w:cs="Calibri"/>
        </w:rPr>
        <w:t xml:space="preserve"> for the scenario analysis, </w:t>
      </w:r>
      <w:r w:rsidRPr="00C463E6">
        <w:rPr>
          <w:rFonts w:ascii="Calibri" w:hAnsi="Calibri" w:cs="Calibri"/>
        </w:rPr>
        <w:t xml:space="preserve">and </w:t>
      </w:r>
      <w:r>
        <w:rPr>
          <w:rFonts w:ascii="Calibri" w:hAnsi="Calibri" w:cs="Calibri"/>
        </w:rPr>
        <w:t xml:space="preserve">then </w:t>
      </w:r>
      <w:r w:rsidRPr="00C463E6">
        <w:rPr>
          <w:rFonts w:ascii="Calibri" w:hAnsi="Calibri" w:cs="Calibri"/>
        </w:rPr>
        <w:t>parameteriz</w:t>
      </w:r>
      <w:r>
        <w:rPr>
          <w:rFonts w:ascii="Calibri" w:hAnsi="Calibri" w:cs="Calibri"/>
        </w:rPr>
        <w:t>ing</w:t>
      </w:r>
      <w:r w:rsidRPr="00C463E6">
        <w:rPr>
          <w:rFonts w:ascii="Calibri" w:hAnsi="Calibri" w:cs="Calibri"/>
        </w:rPr>
        <w:t xml:space="preserve"> a set of scenarios</w:t>
      </w:r>
      <w:r>
        <w:rPr>
          <w:rFonts w:ascii="Calibri" w:hAnsi="Calibri" w:cs="Calibri"/>
        </w:rPr>
        <w:t xml:space="preserve">. We will </w:t>
      </w:r>
      <w:r w:rsidRPr="00CC3ACE">
        <w:rPr>
          <w:rFonts w:ascii="Calibri" w:hAnsi="Calibri" w:cs="Calibri"/>
        </w:rPr>
        <w:t>conduct</w:t>
      </w:r>
      <w:r>
        <w:rPr>
          <w:rFonts w:ascii="Calibri" w:hAnsi="Calibri" w:cs="Calibri"/>
        </w:rPr>
        <w:t xml:space="preserve"> an</w:t>
      </w:r>
      <w:r w:rsidRPr="00CC3ACE">
        <w:rPr>
          <w:rFonts w:ascii="Calibri" w:hAnsi="Calibri" w:cs="Calibri"/>
        </w:rPr>
        <w:t xml:space="preserve"> exploratory analysis</w:t>
      </w:r>
      <w:r>
        <w:rPr>
          <w:rFonts w:ascii="Calibri" w:hAnsi="Calibri" w:cs="Calibri"/>
        </w:rPr>
        <w:t xml:space="preserve"> to answer one of the key </w:t>
      </w:r>
      <w:proofErr w:type="gramStart"/>
      <w:r>
        <w:rPr>
          <w:rFonts w:ascii="Calibri" w:hAnsi="Calibri" w:cs="Calibri"/>
        </w:rPr>
        <w:t>question</w:t>
      </w:r>
      <w:proofErr w:type="gramEnd"/>
      <w:r>
        <w:rPr>
          <w:rFonts w:ascii="Calibri" w:hAnsi="Calibri" w:cs="Calibri"/>
        </w:rPr>
        <w:t>, which will also serve as proof-of-concept for further work. With key learnings from the exploratory analysis, we can</w:t>
      </w:r>
      <w:r w:rsidRPr="00C463E6">
        <w:rPr>
          <w:rFonts w:ascii="Calibri" w:hAnsi="Calibri" w:cs="Calibri"/>
        </w:rPr>
        <w:t xml:space="preserve"> identify gaps, set priorities to fill them, and implement selected gap-filling actions.</w:t>
      </w:r>
      <w:r>
        <w:rPr>
          <w:rFonts w:ascii="Calibri" w:hAnsi="Calibri" w:cs="Calibri"/>
        </w:rPr>
        <w:t xml:space="preserve"> All the learnings and key results for FY20 will be documented and reported in the end of year milestone report for BETO.</w:t>
      </w:r>
      <w:r w:rsidRPr="00CC3ACE">
        <w:t xml:space="preserve"> </w:t>
      </w:r>
      <w:r w:rsidR="009361CF" w:rsidRPr="00CC3ACE">
        <w:t>“Presentation on analytic status and initial findings</w:t>
      </w:r>
      <w:r w:rsidR="009361CF">
        <w:t>.</w:t>
      </w:r>
      <w:r w:rsidR="009361CF" w:rsidRPr="00CC3ACE">
        <w:t>”</w:t>
      </w:r>
    </w:p>
    <w:p w14:paraId="436C4A9F" w14:textId="1161C1A0" w:rsidR="00CC3ACE" w:rsidRDefault="00CC3ACE" w:rsidP="00CC3ACE">
      <w:pPr>
        <w:numPr>
          <w:ilvl w:val="0"/>
          <w:numId w:val="8"/>
        </w:numPr>
        <w:textAlignment w:val="center"/>
        <w:rPr>
          <w:rFonts w:ascii="Calibri" w:hAnsi="Calibri" w:cs="Calibri"/>
        </w:rPr>
      </w:pPr>
      <w:r>
        <w:rPr>
          <w:rFonts w:ascii="Calibri" w:hAnsi="Calibri" w:cs="Calibri"/>
        </w:rPr>
        <w:t xml:space="preserve">During FY21, </w:t>
      </w:r>
      <w:r w:rsidR="009361CF">
        <w:rPr>
          <w:rFonts w:ascii="Calibri" w:hAnsi="Calibri" w:cs="Calibri"/>
        </w:rPr>
        <w:t xml:space="preserve">the project will extend analysis to additional key questions. A go/no-go deliverable at 18 months will </w:t>
      </w:r>
      <w:r w:rsidR="009361CF">
        <w:rPr>
          <w:rFonts w:cstheme="minorHAnsi"/>
        </w:rPr>
        <w:t xml:space="preserve">address whether the </w:t>
      </w:r>
      <w:r w:rsidR="009361CF" w:rsidRPr="003C3448">
        <w:rPr>
          <w:rFonts w:cstheme="minorHAnsi"/>
        </w:rPr>
        <w:t xml:space="preserve">project </w:t>
      </w:r>
      <w:r w:rsidR="009361CF">
        <w:rPr>
          <w:rFonts w:cstheme="minorHAnsi"/>
        </w:rPr>
        <w:t xml:space="preserve">has </w:t>
      </w:r>
      <w:r w:rsidR="009361CF" w:rsidRPr="003C3448">
        <w:rPr>
          <w:rFonts w:cstheme="minorHAnsi"/>
        </w:rPr>
        <w:t>demonstrated the feasibility of using systems modeling approaches to reveal effects of carbon pricing on technologies relevant to the bioeconomy</w:t>
      </w:r>
      <w:r w:rsidR="009361CF">
        <w:rPr>
          <w:rFonts w:cstheme="minorHAnsi"/>
        </w:rPr>
        <w:t>. Analysis that supports the go/no-go will also be delivered as a draft publication, and by the end of FY21 could be submitted for publication, contingent on DOE approval.</w:t>
      </w:r>
    </w:p>
    <w:p w14:paraId="145B4656" w14:textId="3C0CD7F3" w:rsidR="009361CF" w:rsidRDefault="009361CF" w:rsidP="009361CF">
      <w:pPr>
        <w:numPr>
          <w:ilvl w:val="0"/>
          <w:numId w:val="8"/>
        </w:numPr>
        <w:spacing w:after="120"/>
        <w:textAlignment w:val="center"/>
        <w:rPr>
          <w:rFonts w:ascii="Calibri" w:hAnsi="Calibri" w:cs="Calibri"/>
        </w:rPr>
      </w:pPr>
      <w:r>
        <w:rPr>
          <w:rFonts w:ascii="Calibri" w:hAnsi="Calibri" w:cs="Calibri"/>
        </w:rPr>
        <w:t>During FY22, the project will conclude analysis and develop final reporting deliverables, including</w:t>
      </w:r>
      <w:r w:rsidR="005E10B2">
        <w:rPr>
          <w:rFonts w:ascii="Calibri" w:hAnsi="Calibri" w:cs="Calibri"/>
        </w:rPr>
        <w:t xml:space="preserve"> the </w:t>
      </w:r>
      <w:r w:rsidR="005E10B2" w:rsidRPr="00CC3ACE">
        <w:t>End-of-Project</w:t>
      </w:r>
      <w:r w:rsidR="005E10B2">
        <w:t xml:space="preserve"> deliverable</w:t>
      </w:r>
      <w:r>
        <w:rPr>
          <w:rFonts w:ascii="Calibri" w:hAnsi="Calibri" w:cs="Calibri"/>
        </w:rPr>
        <w:t xml:space="preserve"> </w:t>
      </w:r>
      <w:r w:rsidR="005E10B2">
        <w:rPr>
          <w:rFonts w:ascii="Calibri" w:hAnsi="Calibri" w:cs="Calibri"/>
        </w:rPr>
        <w:t>“</w:t>
      </w:r>
      <w:r w:rsidR="005E10B2" w:rsidRPr="00CC3ACE">
        <w:t>Presentation on effects of carbon pricing on BETO bioeconomy goals</w:t>
      </w:r>
      <w:r w:rsidR="005E10B2">
        <w:t>” and</w:t>
      </w:r>
      <w:r w:rsidR="005E10B2">
        <w:rPr>
          <w:rFonts w:ascii="Calibri" w:hAnsi="Calibri" w:cs="Calibri"/>
        </w:rPr>
        <w:t xml:space="preserve"> </w:t>
      </w:r>
      <w:r>
        <w:rPr>
          <w:rFonts w:ascii="Calibri" w:hAnsi="Calibri" w:cs="Calibri"/>
        </w:rPr>
        <w:t xml:space="preserve">a </w:t>
      </w:r>
      <w:r>
        <w:t>draft conference poster, draft conference paper, or draft peer-reviewed journal article</w:t>
      </w:r>
      <w:r w:rsidR="005E10B2">
        <w:t xml:space="preserve"> delivered</w:t>
      </w:r>
      <w:r>
        <w:t xml:space="preserve"> to DOE</w:t>
      </w:r>
      <w:r>
        <w:rPr>
          <w:rFonts w:ascii="Calibri" w:hAnsi="Calibri" w:cs="Calibri"/>
        </w:rPr>
        <w:t>.</w:t>
      </w:r>
    </w:p>
    <w:p w14:paraId="4D033C9B" w14:textId="4A3F9152" w:rsidR="000F7565" w:rsidRPr="009361CF" w:rsidRDefault="000F7565" w:rsidP="009361CF">
      <w:pPr>
        <w:textAlignment w:val="center"/>
        <w:rPr>
          <w:rFonts w:ascii="Calibri" w:hAnsi="Calibri" w:cs="Calibri"/>
        </w:rPr>
      </w:pPr>
      <w:r w:rsidRPr="00CC3ACE">
        <w:t>The key outcomes of this project are:</w:t>
      </w:r>
    </w:p>
    <w:p w14:paraId="1038E89E" w14:textId="78D64295" w:rsidR="000F7565" w:rsidRPr="00CC3ACE" w:rsidRDefault="000F7565" w:rsidP="000F7565">
      <w:pPr>
        <w:pStyle w:val="ListParagraph"/>
        <w:numPr>
          <w:ilvl w:val="0"/>
          <w:numId w:val="9"/>
        </w:numPr>
        <w:rPr>
          <w:rFonts w:asciiTheme="minorHAnsi" w:hAnsiTheme="minorHAnsi"/>
          <w:sz w:val="22"/>
          <w:szCs w:val="22"/>
        </w:rPr>
      </w:pPr>
      <w:r w:rsidRPr="00CC3ACE">
        <w:rPr>
          <w:rFonts w:asciiTheme="minorHAnsi" w:hAnsiTheme="minorHAnsi"/>
          <w:sz w:val="22"/>
          <w:szCs w:val="22"/>
        </w:rPr>
        <w:t xml:space="preserve">Analytic findings, delivered to BETO in draft publishable form with </w:t>
      </w:r>
      <w:r w:rsidR="0082667E">
        <w:rPr>
          <w:rFonts w:asciiTheme="minorHAnsi" w:hAnsiTheme="minorHAnsi"/>
          <w:sz w:val="22"/>
          <w:szCs w:val="22"/>
        </w:rPr>
        <w:t xml:space="preserve">integrated </w:t>
      </w:r>
      <w:r w:rsidRPr="00CC3ACE">
        <w:rPr>
          <w:rFonts w:asciiTheme="minorHAnsi" w:hAnsiTheme="minorHAnsi"/>
          <w:sz w:val="22"/>
          <w:szCs w:val="22"/>
        </w:rPr>
        <w:t>results data</w:t>
      </w:r>
      <w:r w:rsidR="003F548C">
        <w:rPr>
          <w:rFonts w:asciiTheme="minorHAnsi" w:hAnsiTheme="minorHAnsi"/>
          <w:sz w:val="22"/>
          <w:szCs w:val="22"/>
        </w:rPr>
        <w:t xml:space="preserve"> </w:t>
      </w:r>
      <w:r w:rsidR="0082667E">
        <w:rPr>
          <w:rFonts w:asciiTheme="minorHAnsi" w:hAnsiTheme="minorHAnsi"/>
          <w:sz w:val="22"/>
          <w:szCs w:val="22"/>
        </w:rPr>
        <w:t>in an interactive, distributable form</w:t>
      </w:r>
      <w:r w:rsidRPr="00CC3ACE">
        <w:rPr>
          <w:rFonts w:asciiTheme="minorHAnsi" w:hAnsiTheme="minorHAnsi"/>
          <w:sz w:val="22"/>
          <w:szCs w:val="22"/>
        </w:rPr>
        <w:t>.</w:t>
      </w:r>
    </w:p>
    <w:p w14:paraId="7240B4DC" w14:textId="77777777" w:rsidR="000F7565" w:rsidRPr="00CC3ACE" w:rsidRDefault="000F7565" w:rsidP="000F7565">
      <w:pPr>
        <w:pStyle w:val="ListParagraph"/>
        <w:numPr>
          <w:ilvl w:val="0"/>
          <w:numId w:val="9"/>
        </w:numPr>
        <w:rPr>
          <w:rFonts w:asciiTheme="minorHAnsi" w:hAnsiTheme="minorHAnsi"/>
          <w:sz w:val="22"/>
          <w:szCs w:val="22"/>
        </w:rPr>
      </w:pPr>
      <w:r w:rsidRPr="00CC3ACE">
        <w:rPr>
          <w:rFonts w:asciiTheme="minorHAnsi" w:hAnsiTheme="minorHAnsi"/>
          <w:sz w:val="22"/>
          <w:szCs w:val="22"/>
        </w:rPr>
        <w:t xml:space="preserve">An analysis suite that targets carbon pricing effects, consisting of an analytic model, data management system, and connections of personnel and data between BETO projects. </w:t>
      </w:r>
    </w:p>
    <w:p w14:paraId="1268B368" w14:textId="77777777" w:rsidR="000F7565" w:rsidRPr="00CC3ACE" w:rsidRDefault="000F7565" w:rsidP="000F7565"/>
    <w:p w14:paraId="55B76828" w14:textId="77777777" w:rsidR="000F7565" w:rsidRPr="00CC3ACE" w:rsidRDefault="000F7565" w:rsidP="000F7565">
      <w:r w:rsidRPr="00CC3ACE">
        <w:t>The key innovations of this project are:</w:t>
      </w:r>
    </w:p>
    <w:p w14:paraId="7823BC64" w14:textId="77777777" w:rsidR="000F7565" w:rsidRPr="00CC3ACE" w:rsidRDefault="000F7565" w:rsidP="000F7565">
      <w:pPr>
        <w:pStyle w:val="ListParagraph"/>
        <w:numPr>
          <w:ilvl w:val="0"/>
          <w:numId w:val="10"/>
        </w:numPr>
        <w:rPr>
          <w:rFonts w:asciiTheme="minorHAnsi" w:hAnsiTheme="minorHAnsi"/>
          <w:sz w:val="22"/>
          <w:szCs w:val="22"/>
        </w:rPr>
      </w:pPr>
      <w:r w:rsidRPr="00CC3ACE">
        <w:rPr>
          <w:rFonts w:asciiTheme="minorHAnsi" w:hAnsiTheme="minorHAnsi"/>
          <w:sz w:val="22"/>
          <w:szCs w:val="22"/>
        </w:rPr>
        <w:t>Development of an integrated analytic framework that allows considerations of complex dynamics and interlinkages related to carbon pricing and BETO technologies.</w:t>
      </w:r>
    </w:p>
    <w:p w14:paraId="0DFF3DD2" w14:textId="77777777" w:rsidR="000F7565" w:rsidRPr="00CC3ACE" w:rsidRDefault="000F7565" w:rsidP="000F7565">
      <w:pPr>
        <w:pStyle w:val="ListParagraph"/>
        <w:numPr>
          <w:ilvl w:val="0"/>
          <w:numId w:val="10"/>
        </w:numPr>
        <w:rPr>
          <w:rFonts w:asciiTheme="minorHAnsi" w:hAnsiTheme="minorHAnsi"/>
          <w:sz w:val="22"/>
          <w:szCs w:val="22"/>
        </w:rPr>
      </w:pPr>
      <w:r w:rsidRPr="00CC3ACE">
        <w:rPr>
          <w:rFonts w:asciiTheme="minorHAnsi" w:hAnsiTheme="minorHAnsi"/>
          <w:sz w:val="22"/>
          <w:szCs w:val="22"/>
        </w:rPr>
        <w:t>Assessment of carbon pricing opportunities and risks for BETO technologies within this framework.</w:t>
      </w:r>
    </w:p>
    <w:p w14:paraId="7480B7A1" w14:textId="77777777" w:rsidR="000F7565" w:rsidRDefault="000F7565" w:rsidP="00D7232F">
      <w:pPr>
        <w:rPr>
          <w:rStyle w:val="IntenseEmphasis"/>
          <w:rFonts w:asciiTheme="majorHAnsi" w:hAnsiTheme="majorHAnsi"/>
          <w:b w:val="0"/>
          <w:bCs w:val="0"/>
          <w:i w:val="0"/>
          <w:iCs w:val="0"/>
          <w:color w:val="auto"/>
        </w:rPr>
      </w:pPr>
    </w:p>
    <w:p w14:paraId="165E4080" w14:textId="743FF993" w:rsidR="00D7232F" w:rsidRPr="00D7232F" w:rsidRDefault="00D7232F" w:rsidP="00D7232F">
      <w:pPr>
        <w:rPr>
          <w:rStyle w:val="IntenseEmphasis"/>
          <w:rFonts w:asciiTheme="majorHAnsi" w:hAnsiTheme="majorHAnsi"/>
          <w:b w:val="0"/>
          <w:bCs w:val="0"/>
          <w:iCs w:val="0"/>
          <w:color w:val="auto"/>
        </w:rPr>
      </w:pPr>
      <w:r w:rsidRPr="00D7232F">
        <w:rPr>
          <w:rStyle w:val="IntenseEmphasis"/>
          <w:rFonts w:asciiTheme="majorHAnsi" w:hAnsiTheme="majorHAnsi"/>
          <w:b w:val="0"/>
          <w:bCs w:val="0"/>
          <w:iCs w:val="0"/>
          <w:color w:val="auto"/>
        </w:rPr>
        <w:t>Project Context</w:t>
      </w:r>
    </w:p>
    <w:p w14:paraId="69D40DE6" w14:textId="29C08E93" w:rsidR="002F1DA2" w:rsidRDefault="005E10B2" w:rsidP="00B75945">
      <w:r>
        <w:t xml:space="preserve">Analysis of bioeconomy opportunities has often been conducted with carbon prices at modest or negligible levels, and carbon emissions effects as a metric that is secondary to biomass utilization for fuels, products, and power. However, </w:t>
      </w:r>
      <w:r w:rsidR="007657EC">
        <w:t>carbon markets could develop that might price carbon emissions mitigation at levels that could rival the value stream from bioeconomic activities. Such pricing differentiates strongly among bioeconomic activities based on their carbon mitigation potential.</w:t>
      </w:r>
    </w:p>
    <w:p w14:paraId="457B5EEC" w14:textId="05F69EF0" w:rsidR="002F1DA2" w:rsidRDefault="002F1DA2" w:rsidP="00B75945"/>
    <w:p w14:paraId="308B2115" w14:textId="3B7D202D" w:rsidR="006C5F32" w:rsidRDefault="0082667E" w:rsidP="006C5F32">
      <w:r>
        <w:lastRenderedPageBreak/>
        <w:t xml:space="preserve">Existing efforts funded by BETO/EERE have supported the development and use of </w:t>
      </w:r>
      <w:proofErr w:type="gramStart"/>
      <w:r>
        <w:t>all of</w:t>
      </w:r>
      <w:proofErr w:type="gramEnd"/>
      <w:r>
        <w:t xml:space="preserve"> the models proposed for use in this project.</w:t>
      </w:r>
      <w:r w:rsidR="006C5F32">
        <w:t xml:space="preserve"> The Bio</w:t>
      </w:r>
      <w:r w:rsidR="00A64A9D">
        <w:t xml:space="preserve">economy Scenario Analysis project (WBS </w:t>
      </w:r>
      <w:r w:rsidR="006C5F32" w:rsidRPr="006C5F32">
        <w:t>4.1.2.32</w:t>
      </w:r>
      <w:r w:rsidR="00A64A9D">
        <w:t>)</w:t>
      </w:r>
      <w:r w:rsidR="002C731E">
        <w:t xml:space="preserve"> has ongoing work that relates to this effort as it explores opportunities for biofuels deployment under various scenarios and maintains the BSM. The GCAM Bioenergy and Land Use Modeling project (WBS 4.1.2.50)</w:t>
      </w:r>
      <w:r w:rsidR="006C5F32">
        <w:t xml:space="preserve"> is a continuing project with a current focus on analyzing the potential and impact of biopower generation in the United States.</w:t>
      </w:r>
      <w:r w:rsidR="00461DDE">
        <w:t xml:space="preserve"> Ongoing technoeconomic analyses of pathways that have significant carbon mitigation potential is under way. Results of these analyses will likely become useable within the scope and capacity of this project during this proposed 3-year scope.</w:t>
      </w:r>
    </w:p>
    <w:p w14:paraId="00E2557F" w14:textId="77777777" w:rsidR="0082667E" w:rsidRDefault="0082667E" w:rsidP="00B75945"/>
    <w:p w14:paraId="2D31C282" w14:textId="6DDD3627" w:rsidR="00CE6BCA" w:rsidRDefault="00CE6BCA" w:rsidP="00CE6BCA">
      <w:pPr>
        <w:pStyle w:val="Default"/>
        <w:rPr>
          <w:sz w:val="22"/>
          <w:szCs w:val="22"/>
        </w:rPr>
      </w:pPr>
      <w:r>
        <w:rPr>
          <w:b/>
          <w:bCs/>
          <w:sz w:val="23"/>
          <w:szCs w:val="23"/>
        </w:rPr>
        <w:t xml:space="preserve">Current TRL of the proposed technology (1-9): </w:t>
      </w:r>
      <w:r w:rsidR="00EC6A92">
        <w:rPr>
          <w:b/>
          <w:bCs/>
          <w:sz w:val="23"/>
          <w:szCs w:val="23"/>
        </w:rPr>
        <w:t>N/A</w:t>
      </w:r>
    </w:p>
    <w:p w14:paraId="68FFCC71" w14:textId="77EB417D" w:rsidR="00CE6BCA" w:rsidRDefault="00CE6BCA" w:rsidP="00CE6BCA">
      <w:pPr>
        <w:pStyle w:val="Default"/>
        <w:rPr>
          <w:b/>
          <w:bCs/>
          <w:sz w:val="23"/>
          <w:szCs w:val="23"/>
        </w:rPr>
      </w:pPr>
      <w:r>
        <w:rPr>
          <w:b/>
          <w:bCs/>
          <w:sz w:val="23"/>
          <w:szCs w:val="23"/>
        </w:rPr>
        <w:t>Estimated TRL the technology will reach at project end (2-9):</w:t>
      </w:r>
      <w:r w:rsidR="00EC6A92">
        <w:rPr>
          <w:b/>
          <w:bCs/>
          <w:sz w:val="23"/>
          <w:szCs w:val="23"/>
        </w:rPr>
        <w:t xml:space="preserve"> N/A</w:t>
      </w:r>
    </w:p>
    <w:p w14:paraId="36065C41" w14:textId="60FA42F5" w:rsidR="00EC6A92" w:rsidRDefault="009603FC" w:rsidP="00CE6BCA">
      <w:pPr>
        <w:pStyle w:val="Default"/>
        <w:rPr>
          <w:b/>
          <w:bCs/>
          <w:sz w:val="23"/>
          <w:szCs w:val="23"/>
        </w:rPr>
      </w:pPr>
      <w:r>
        <w:rPr>
          <w:b/>
          <w:bCs/>
          <w:sz w:val="23"/>
          <w:szCs w:val="23"/>
        </w:rPr>
        <w:t>*If project is another modality besides TRL 1-9 please put N/A above and indicate that here:</w:t>
      </w:r>
      <w:r w:rsidR="00EC6A92">
        <w:rPr>
          <w:b/>
          <w:bCs/>
          <w:sz w:val="23"/>
          <w:szCs w:val="23"/>
        </w:rPr>
        <w:t xml:space="preserve"> </w:t>
      </w:r>
      <w:r w:rsidR="009A4963" w:rsidRPr="00D350D5">
        <w:rPr>
          <w:sz w:val="23"/>
          <w:szCs w:val="23"/>
        </w:rPr>
        <w:t>Modality 5 (Strategic, Market and Techno-Economic Analysis)</w:t>
      </w:r>
    </w:p>
    <w:p w14:paraId="04B67F40" w14:textId="7C09DE22" w:rsidR="00361E8C" w:rsidRDefault="00027959" w:rsidP="00236B53">
      <w:pPr>
        <w:pStyle w:val="Heading1"/>
      </w:pPr>
      <w:r>
        <w:t xml:space="preserve">Section </w:t>
      </w:r>
      <w:r w:rsidR="005F7914">
        <w:t xml:space="preserve">3. </w:t>
      </w:r>
      <w:r w:rsidR="006410EC">
        <w:t>Project Impacts and Outcomes</w:t>
      </w:r>
      <w:r w:rsidR="00361E8C">
        <w:t xml:space="preserve"> </w:t>
      </w:r>
    </w:p>
    <w:p w14:paraId="46206892" w14:textId="55565FFB" w:rsidR="005D1A0C" w:rsidRDefault="005D1A0C" w:rsidP="00CB056B">
      <w:pPr>
        <w:pStyle w:val="Heading2"/>
      </w:pPr>
      <w:r>
        <w:t xml:space="preserve">Project </w:t>
      </w:r>
      <w:r w:rsidR="006410EC">
        <w:t>Impact</w:t>
      </w:r>
      <w:r>
        <w:t>:</w:t>
      </w:r>
    </w:p>
    <w:p w14:paraId="56F3BCAA" w14:textId="2707E572" w:rsidR="00E95A6D" w:rsidRDefault="00E940DF" w:rsidP="00E95A6D">
      <w:r w:rsidRPr="00F27ADE">
        <w:rPr>
          <w:rFonts w:ascii="Calibri" w:hAnsi="Calibri" w:cs="Calibri"/>
        </w:rPr>
        <w:t>This analytic effort aims to map out carbon price points at which the role in the economy of BETO technology pathways changes.</w:t>
      </w:r>
      <w:r w:rsidRPr="009C5729">
        <w:rPr>
          <w:rFonts w:ascii="Calibri" w:hAnsi="Calibri" w:cs="Calibri"/>
        </w:rPr>
        <w:t xml:space="preserve"> </w:t>
      </w:r>
      <w:r w:rsidR="00E95A6D">
        <w:t>It</w:t>
      </w:r>
      <w:r w:rsidR="00E95A6D" w:rsidRPr="00461DDE">
        <w:t xml:space="preserve"> will provide BETO </w:t>
      </w:r>
      <w:r w:rsidR="00E95A6D">
        <w:t xml:space="preserve">with </w:t>
      </w:r>
      <w:r w:rsidR="00E95A6D" w:rsidRPr="00461DDE">
        <w:t xml:space="preserve">insights </w:t>
      </w:r>
      <w:r w:rsidR="00E95A6D">
        <w:t xml:space="preserve">on the </w:t>
      </w:r>
      <w:r w:rsidR="00E95A6D" w:rsidRPr="00461DDE">
        <w:t>effectiveness of carbon utilization and management with an integrated analysis capacity</w:t>
      </w:r>
      <w:r w:rsidR="00E95A6D">
        <w:t xml:space="preserve">. </w:t>
      </w:r>
      <w:r w:rsidR="00F27ADE">
        <w:rPr>
          <w:rStyle w:val="IntenseEmphasis"/>
          <w:b w:val="0"/>
          <w:i w:val="0"/>
          <w:color w:val="auto"/>
        </w:rPr>
        <w:t>S</w:t>
      </w:r>
      <w:r w:rsidR="002C731E" w:rsidRPr="00D350D5">
        <w:rPr>
          <w:rStyle w:val="IntenseEmphasis"/>
          <w:b w:val="0"/>
          <w:i w:val="0"/>
          <w:color w:val="auto"/>
        </w:rPr>
        <w:t xml:space="preserve">takeholders will gain an improved understanding of risks and opportunities to that carbon prices pose to their </w:t>
      </w:r>
      <w:r w:rsidR="00CB7794" w:rsidRPr="00D350D5">
        <w:rPr>
          <w:rFonts w:asciiTheme="majorHAnsi" w:hAnsiTheme="majorHAnsi" w:cs="Times New Roman"/>
        </w:rPr>
        <w:t xml:space="preserve">long-range planning for carbon risk. </w:t>
      </w:r>
      <w:r w:rsidR="00E95A6D">
        <w:rPr>
          <w:rFonts w:asciiTheme="majorHAnsi" w:hAnsiTheme="majorHAnsi" w:cs="Times New Roman"/>
        </w:rPr>
        <w:t>T</w:t>
      </w:r>
      <w:r w:rsidR="00E95A6D" w:rsidRPr="004849E5">
        <w:rPr>
          <w:rStyle w:val="IntenseEmphasis"/>
          <w:b w:val="0"/>
          <w:i w:val="0"/>
          <w:color w:val="auto"/>
        </w:rPr>
        <w:t>his project will serve stakeholders such as biomass, agricultural, energy, chemical products, electricity and technology industries</w:t>
      </w:r>
      <w:r w:rsidR="00E95A6D">
        <w:rPr>
          <w:rStyle w:val="IntenseEmphasis"/>
          <w:b w:val="0"/>
          <w:i w:val="0"/>
          <w:color w:val="auto"/>
        </w:rPr>
        <w:t xml:space="preserve"> and industry groups</w:t>
      </w:r>
      <w:r w:rsidR="00E95A6D" w:rsidRPr="004849E5">
        <w:rPr>
          <w:rStyle w:val="IntenseEmphasis"/>
          <w:b w:val="0"/>
          <w:i w:val="0"/>
          <w:color w:val="auto"/>
        </w:rPr>
        <w:t xml:space="preserve">; </w:t>
      </w:r>
      <w:r w:rsidR="00E95A6D">
        <w:rPr>
          <w:rStyle w:val="IntenseEmphasis"/>
          <w:b w:val="0"/>
          <w:i w:val="0"/>
          <w:color w:val="auto"/>
        </w:rPr>
        <w:t xml:space="preserve">agricultural and forest landowners; </w:t>
      </w:r>
      <w:r w:rsidR="00E95A6D" w:rsidRPr="004849E5">
        <w:rPr>
          <w:rStyle w:val="IntenseEmphasis"/>
          <w:b w:val="0"/>
          <w:i w:val="0"/>
          <w:color w:val="auto"/>
        </w:rPr>
        <w:t>biomass technology and system researchers and developers</w:t>
      </w:r>
      <w:r w:rsidR="00E95A6D">
        <w:rPr>
          <w:rStyle w:val="IntenseEmphasis"/>
          <w:b w:val="0"/>
          <w:i w:val="0"/>
          <w:color w:val="auto"/>
        </w:rPr>
        <w:t>, including universities</w:t>
      </w:r>
      <w:r w:rsidR="00E95A6D" w:rsidRPr="004849E5">
        <w:rPr>
          <w:rStyle w:val="IntenseEmphasis"/>
          <w:b w:val="0"/>
          <w:i w:val="0"/>
          <w:color w:val="auto"/>
        </w:rPr>
        <w:t xml:space="preserve">; </w:t>
      </w:r>
      <w:r w:rsidR="00E95A6D">
        <w:rPr>
          <w:rStyle w:val="IntenseEmphasis"/>
          <w:b w:val="0"/>
          <w:i w:val="0"/>
          <w:color w:val="auto"/>
        </w:rPr>
        <w:t xml:space="preserve">civil society; </w:t>
      </w:r>
      <w:r w:rsidR="00E95A6D" w:rsidRPr="004849E5">
        <w:rPr>
          <w:rStyle w:val="IntenseEmphasis"/>
          <w:b w:val="0"/>
          <w:i w:val="0"/>
          <w:color w:val="auto"/>
        </w:rPr>
        <w:t xml:space="preserve">state, regional, and national </w:t>
      </w:r>
      <w:r w:rsidR="00E95A6D">
        <w:rPr>
          <w:rStyle w:val="IntenseEmphasis"/>
          <w:b w:val="0"/>
          <w:i w:val="0"/>
          <w:color w:val="auto"/>
        </w:rPr>
        <w:t xml:space="preserve">governments, especially their </w:t>
      </w:r>
      <w:r w:rsidR="00E95A6D" w:rsidRPr="004849E5">
        <w:rPr>
          <w:rStyle w:val="IntenseEmphasis"/>
          <w:b w:val="0"/>
          <w:i w:val="0"/>
          <w:color w:val="auto"/>
        </w:rPr>
        <w:t xml:space="preserve">planners, </w:t>
      </w:r>
      <w:r w:rsidR="00E95A6D">
        <w:rPr>
          <w:rStyle w:val="IntenseEmphasis"/>
          <w:b w:val="0"/>
          <w:i w:val="0"/>
          <w:color w:val="auto"/>
        </w:rPr>
        <w:t xml:space="preserve">and </w:t>
      </w:r>
      <w:r w:rsidR="00E95A6D" w:rsidRPr="004849E5">
        <w:rPr>
          <w:rStyle w:val="IntenseEmphasis"/>
          <w:b w:val="0"/>
          <w:i w:val="0"/>
          <w:color w:val="auto"/>
        </w:rPr>
        <w:t xml:space="preserve">including international agencies and U.S. government agencies such as DOE, EPA, and USDA. </w:t>
      </w:r>
    </w:p>
    <w:p w14:paraId="1CF7E960" w14:textId="77777777" w:rsidR="00E95A6D" w:rsidRDefault="00E95A6D" w:rsidP="00E95A6D"/>
    <w:p w14:paraId="772BA53A" w14:textId="151906EE" w:rsidR="00232242" w:rsidRPr="00D350D5" w:rsidRDefault="00F27ADE" w:rsidP="00232242">
      <w:pPr>
        <w:pStyle w:val="CommentText"/>
        <w:rPr>
          <w:rFonts w:asciiTheme="majorHAnsi" w:hAnsiTheme="majorHAnsi" w:cs="Times New Roman"/>
          <w:sz w:val="22"/>
          <w:szCs w:val="22"/>
        </w:rPr>
      </w:pPr>
      <w:r>
        <w:rPr>
          <w:rFonts w:asciiTheme="majorHAnsi" w:hAnsiTheme="majorHAnsi" w:cs="Times New Roman"/>
          <w:sz w:val="22"/>
          <w:szCs w:val="22"/>
        </w:rPr>
        <w:t>This project links directly to several objectives that are outlined in the Biomass Research and Development Framework</w:t>
      </w:r>
      <w:r w:rsidR="006C2C96">
        <w:rPr>
          <w:rFonts w:asciiTheme="majorHAnsi" w:hAnsiTheme="majorHAnsi" w:cs="Times New Roman"/>
          <w:sz w:val="22"/>
          <w:szCs w:val="22"/>
        </w:rPr>
        <w:t>.</w:t>
      </w:r>
    </w:p>
    <w:p w14:paraId="7D06D7F7" w14:textId="77777777" w:rsidR="00232242" w:rsidRPr="00461DDE" w:rsidRDefault="00232242" w:rsidP="00232242">
      <w:pPr>
        <w:pStyle w:val="CommentText"/>
        <w:rPr>
          <w:rFonts w:asciiTheme="majorHAnsi" w:hAnsiTheme="majorHAnsi" w:cs="Times New Roman"/>
          <w:sz w:val="22"/>
          <w:szCs w:val="22"/>
        </w:rPr>
      </w:pPr>
    </w:p>
    <w:p w14:paraId="7929EA4E" w14:textId="08D9C740" w:rsidR="006C2C96" w:rsidRPr="00B221D9" w:rsidRDefault="006C2C96" w:rsidP="0074475C">
      <w:pPr>
        <w:pStyle w:val="CommentText"/>
        <w:numPr>
          <w:ilvl w:val="0"/>
          <w:numId w:val="21"/>
        </w:numPr>
        <w:rPr>
          <w:sz w:val="22"/>
          <w:szCs w:val="22"/>
        </w:rPr>
      </w:pPr>
      <w:r w:rsidRPr="00B221D9">
        <w:rPr>
          <w:sz w:val="22"/>
          <w:szCs w:val="22"/>
        </w:rPr>
        <w:t xml:space="preserve">As stated in the BR&amp;D framework report, 4.9.2, “There are significant gaps in the nationwide, macroeconomic analysis of the entire bioeconomy.” </w:t>
      </w:r>
      <w:r w:rsidR="007F07D5" w:rsidRPr="00B221D9">
        <w:rPr>
          <w:sz w:val="22"/>
          <w:szCs w:val="22"/>
        </w:rPr>
        <w:t xml:space="preserve">It </w:t>
      </w:r>
      <w:r w:rsidR="00B221D9" w:rsidRPr="00B221D9">
        <w:rPr>
          <w:sz w:val="22"/>
          <w:szCs w:val="22"/>
        </w:rPr>
        <w:t>also</w:t>
      </w:r>
      <w:r w:rsidR="007F07D5" w:rsidRPr="00B221D9">
        <w:rPr>
          <w:sz w:val="22"/>
          <w:szCs w:val="22"/>
        </w:rPr>
        <w:t xml:space="preserve"> highlights major analytic activities that include, “Feedstock and product markets—understanding supply and product allocations and technology and policy impacts at various levels of sector growth”</w:t>
      </w:r>
      <w:r w:rsidR="00B221D9" w:rsidRPr="00B221D9">
        <w:rPr>
          <w:sz w:val="22"/>
          <w:szCs w:val="22"/>
        </w:rPr>
        <w:t xml:space="preserve"> as well as “</w:t>
      </w:r>
      <w:r w:rsidR="007F07D5" w:rsidRPr="00B221D9">
        <w:rPr>
          <w:sz w:val="22"/>
          <w:szCs w:val="22"/>
        </w:rPr>
        <w:t>Benefits and negative impacts—addressing sustainability, environmental, social, technical, and</w:t>
      </w:r>
      <w:r w:rsidR="00B221D9" w:rsidRPr="00B221D9">
        <w:rPr>
          <w:sz w:val="22"/>
          <w:szCs w:val="22"/>
        </w:rPr>
        <w:t xml:space="preserve"> </w:t>
      </w:r>
      <w:r w:rsidR="007F07D5" w:rsidRPr="00B221D9">
        <w:rPr>
          <w:sz w:val="22"/>
          <w:szCs w:val="22"/>
        </w:rPr>
        <w:t>economic factors.</w:t>
      </w:r>
      <w:r w:rsidR="00B221D9" w:rsidRPr="00B221D9">
        <w:rPr>
          <w:sz w:val="22"/>
          <w:szCs w:val="22"/>
        </w:rPr>
        <w:t xml:space="preserve">” </w:t>
      </w:r>
      <w:r w:rsidRPr="00B221D9">
        <w:rPr>
          <w:sz w:val="22"/>
          <w:szCs w:val="22"/>
        </w:rPr>
        <w:t xml:space="preserve">This project aims to fill in the gaps on carbon pricing’s impact on the bioeconomy, such as impacts on costs, biomass supply and resource distribution, biofuel/bioproduct allocations, and technology deployment strategies. </w:t>
      </w:r>
      <w:r w:rsidR="00B221D9">
        <w:rPr>
          <w:sz w:val="22"/>
          <w:szCs w:val="22"/>
        </w:rPr>
        <w:t xml:space="preserve">The BPTD and BSM provide frameworks for detailed analysis of supply and product allocations for bioproducts and biofuels in response to technology and policy impacts, and the focus on carbon pricing will elaborate an important policy impact. The CUB integrates across biofuel, biopower, and bioproducts to provide a more comprehensive context for such analysis. GCAM and </w:t>
      </w:r>
      <w:proofErr w:type="spellStart"/>
      <w:r w:rsidR="00B221D9">
        <w:rPr>
          <w:sz w:val="22"/>
          <w:szCs w:val="22"/>
        </w:rPr>
        <w:t>BioLUC</w:t>
      </w:r>
      <w:proofErr w:type="spellEnd"/>
      <w:r w:rsidR="00B221D9">
        <w:rPr>
          <w:sz w:val="22"/>
          <w:szCs w:val="22"/>
        </w:rPr>
        <w:t xml:space="preserve"> offer strong capability for assessment of benefits and negative impacts, specifically emissions and land use effects.</w:t>
      </w:r>
    </w:p>
    <w:p w14:paraId="0DC099BA" w14:textId="0A11DB0E" w:rsidR="006C2C96" w:rsidRPr="00E95A6D" w:rsidRDefault="006C2C96" w:rsidP="0074475C">
      <w:pPr>
        <w:pStyle w:val="CommentText"/>
        <w:numPr>
          <w:ilvl w:val="0"/>
          <w:numId w:val="21"/>
        </w:numPr>
        <w:rPr>
          <w:sz w:val="22"/>
          <w:szCs w:val="22"/>
        </w:rPr>
      </w:pPr>
      <w:r w:rsidRPr="00E95A6D">
        <w:rPr>
          <w:sz w:val="22"/>
          <w:szCs w:val="22"/>
        </w:rPr>
        <w:t xml:space="preserve">The BR&amp;D framework, 4.9.3.4 states a goal to “Link U.S. domestic economic and trade models to global models.” </w:t>
      </w:r>
      <w:r w:rsidR="007F07D5" w:rsidRPr="00E95A6D">
        <w:rPr>
          <w:sz w:val="22"/>
          <w:szCs w:val="22"/>
        </w:rPr>
        <w:t xml:space="preserve">This project will </w:t>
      </w:r>
      <w:r w:rsidR="007F07D5">
        <w:rPr>
          <w:sz w:val="22"/>
          <w:szCs w:val="22"/>
        </w:rPr>
        <w:t xml:space="preserve">support that goal by </w:t>
      </w:r>
      <w:r w:rsidR="007F07D5" w:rsidRPr="00E95A6D">
        <w:rPr>
          <w:sz w:val="22"/>
          <w:szCs w:val="22"/>
        </w:rPr>
        <w:t>link</w:t>
      </w:r>
      <w:r w:rsidR="007F07D5">
        <w:rPr>
          <w:sz w:val="22"/>
          <w:szCs w:val="22"/>
        </w:rPr>
        <w:t>ing</w:t>
      </w:r>
      <w:r w:rsidR="007F07D5" w:rsidRPr="00E95A6D">
        <w:rPr>
          <w:sz w:val="22"/>
          <w:szCs w:val="22"/>
        </w:rPr>
        <w:t xml:space="preserve"> several powerful existing modeling capabilities at both PNNL and NREL.</w:t>
      </w:r>
      <w:r w:rsidR="007F07D5">
        <w:rPr>
          <w:sz w:val="22"/>
          <w:szCs w:val="22"/>
        </w:rPr>
        <w:t xml:space="preserve"> </w:t>
      </w:r>
      <w:r w:rsidRPr="00E95A6D">
        <w:rPr>
          <w:sz w:val="22"/>
          <w:szCs w:val="22"/>
        </w:rPr>
        <w:t xml:space="preserve">This project will establish strong conceptual and analytic linkages between several U.S. domestic biofuels, biopower, and bioproducts models (BPTD, BSM, CUB) and two global models that include the United States as one of many global regions (GCAM, </w:t>
      </w:r>
      <w:proofErr w:type="spellStart"/>
      <w:r w:rsidRPr="00E95A6D">
        <w:rPr>
          <w:sz w:val="22"/>
          <w:szCs w:val="22"/>
        </w:rPr>
        <w:t>BioLUC</w:t>
      </w:r>
      <w:proofErr w:type="spellEnd"/>
      <w:r w:rsidRPr="00E95A6D">
        <w:rPr>
          <w:sz w:val="22"/>
          <w:szCs w:val="22"/>
        </w:rPr>
        <w:t>).</w:t>
      </w:r>
    </w:p>
    <w:p w14:paraId="6288FF86" w14:textId="6ED3205D" w:rsidR="006410EC" w:rsidRDefault="00027959" w:rsidP="006410EC">
      <w:pPr>
        <w:pStyle w:val="Heading1"/>
      </w:pPr>
      <w:r>
        <w:t xml:space="preserve">Section </w:t>
      </w:r>
      <w:r w:rsidR="006410EC">
        <w:t>4. Project Workplan</w:t>
      </w:r>
    </w:p>
    <w:tbl>
      <w:tblPr>
        <w:tblStyle w:val="GridTable4-Accent4"/>
        <w:tblW w:w="0" w:type="auto"/>
        <w:tblInd w:w="-5" w:type="dxa"/>
        <w:tblLook w:val="04A0" w:firstRow="1" w:lastRow="0" w:firstColumn="1" w:lastColumn="0" w:noHBand="0" w:noVBand="1"/>
      </w:tblPr>
      <w:tblGrid>
        <w:gridCol w:w="2430"/>
        <w:gridCol w:w="6920"/>
      </w:tblGrid>
      <w:tr w:rsidR="001D6627" w14:paraId="757CE7DB" w14:textId="77777777" w:rsidTr="001D66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040CAE07" w14:textId="73E6186E" w:rsidR="001D6627" w:rsidRDefault="001D6627" w:rsidP="001D6627">
            <w:pPr>
              <w:jc w:val="left"/>
            </w:pPr>
            <w:r>
              <w:t xml:space="preserve">Task 1: </w:t>
            </w:r>
            <w:r w:rsidR="00115D3C">
              <w:t>Analytic Planning</w:t>
            </w:r>
          </w:p>
        </w:tc>
      </w:tr>
      <w:tr w:rsidR="00FC1D95" w14:paraId="549C9B3F" w14:textId="77777777" w:rsidTr="001D6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53D7A7EE" w14:textId="08EA75BD" w:rsidR="00FC1D95" w:rsidRDefault="00FC1D95" w:rsidP="00F86174">
            <w:r>
              <w:t>Performer:</w:t>
            </w:r>
          </w:p>
        </w:tc>
        <w:tc>
          <w:tcPr>
            <w:tcW w:w="6920" w:type="dxa"/>
          </w:tcPr>
          <w:p w14:paraId="13523A8B" w14:textId="6F250B50" w:rsidR="00FC1D95" w:rsidRDefault="00115D3C" w:rsidP="00F86174">
            <w:pPr>
              <w:cnfStyle w:val="000000100000" w:firstRow="0" w:lastRow="0" w:firstColumn="0" w:lastColumn="0" w:oddVBand="0" w:evenVBand="0" w:oddHBand="1" w:evenHBand="0" w:firstRowFirstColumn="0" w:firstRowLastColumn="0" w:lastRowFirstColumn="0" w:lastRowLastColumn="0"/>
            </w:pPr>
            <w:r>
              <w:t>NREL and PNNL</w:t>
            </w:r>
          </w:p>
        </w:tc>
      </w:tr>
      <w:tr w:rsidR="00FC1D95" w14:paraId="21D318EA" w14:textId="77777777" w:rsidTr="001D6627">
        <w:tc>
          <w:tcPr>
            <w:cnfStyle w:val="001000000000" w:firstRow="0" w:lastRow="0" w:firstColumn="1" w:lastColumn="0" w:oddVBand="0" w:evenVBand="0" w:oddHBand="0" w:evenHBand="0" w:firstRowFirstColumn="0" w:firstRowLastColumn="0" w:lastRowFirstColumn="0" w:lastRowLastColumn="0"/>
            <w:tcW w:w="2430" w:type="dxa"/>
          </w:tcPr>
          <w:p w14:paraId="16FC94EF" w14:textId="25355F28" w:rsidR="00FC1D95" w:rsidRDefault="00FC1D95" w:rsidP="00F86174">
            <w:r>
              <w:t>Description of Task:</w:t>
            </w:r>
          </w:p>
        </w:tc>
        <w:tc>
          <w:tcPr>
            <w:tcW w:w="6920" w:type="dxa"/>
          </w:tcPr>
          <w:p w14:paraId="72EA4E84" w14:textId="57322D5E" w:rsidR="00FC1D95" w:rsidRDefault="007715A2" w:rsidP="00F86174">
            <w:pPr>
              <w:cnfStyle w:val="000000000000" w:firstRow="0" w:lastRow="0" w:firstColumn="0" w:lastColumn="0" w:oddVBand="0" w:evenVBand="0" w:oddHBand="0" w:evenHBand="0" w:firstRowFirstColumn="0" w:firstRowLastColumn="0" w:lastRowFirstColumn="0" w:lastRowLastColumn="0"/>
            </w:pPr>
            <w:r>
              <w:t xml:space="preserve">Define and parameterize a set of scenarios that will serve as the basis for model runs and interactions. </w:t>
            </w:r>
            <w:r w:rsidR="00DA0CEE">
              <w:t xml:space="preserve">Scenario development will include identifying analytical scope and collecting necessary data. </w:t>
            </w:r>
            <w:r>
              <w:t xml:space="preserve">Additionally, we will </w:t>
            </w:r>
            <w:r w:rsidR="00DA0CEE">
              <w:t xml:space="preserve">refine </w:t>
            </w:r>
            <w:r w:rsidR="00115D3C">
              <w:t xml:space="preserve">the analytic plan to answer </w:t>
            </w:r>
            <w:r w:rsidR="00A376C4">
              <w:t>selected</w:t>
            </w:r>
            <w:r w:rsidR="00115D3C">
              <w:t xml:space="preserve"> key questions</w:t>
            </w:r>
            <w:r w:rsidR="00A376C4">
              <w:t xml:space="preserve"> for the go / no-go decision point</w:t>
            </w:r>
            <w:r w:rsidR="00115D3C">
              <w:t xml:space="preserve">, , </w:t>
            </w:r>
            <w:r w:rsidR="00737A8A">
              <w:t>technology scope, data sources, and analytic tools.</w:t>
            </w:r>
            <w:r w:rsidR="00CE7CEF">
              <w:t xml:space="preserve"> Phase I </w:t>
            </w:r>
            <w:r w:rsidR="00CE7CEF">
              <w:lastRenderedPageBreak/>
              <w:t>plan will be a proof-of-concept, implemented expediently. Phase II will identify gaps, set priorities to fill them, and</w:t>
            </w:r>
            <w:r w:rsidR="00A376C4">
              <w:t xml:space="preserve"> implement selected gap-filling actions.</w:t>
            </w:r>
          </w:p>
        </w:tc>
      </w:tr>
      <w:tr w:rsidR="001D6627" w14:paraId="13CFA35F" w14:textId="77777777" w:rsidTr="001D6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4BB487EC" w14:textId="1FBB3B12" w:rsidR="001D6627" w:rsidRDefault="001D6627" w:rsidP="00F86174">
            <w:r>
              <w:lastRenderedPageBreak/>
              <w:t>Duration of Task:</w:t>
            </w:r>
          </w:p>
        </w:tc>
        <w:tc>
          <w:tcPr>
            <w:tcW w:w="6920" w:type="dxa"/>
          </w:tcPr>
          <w:p w14:paraId="67CF3921" w14:textId="64A6206D" w:rsidR="001D6627" w:rsidRDefault="00CE7CEF" w:rsidP="00F86174">
            <w:pPr>
              <w:cnfStyle w:val="000000100000" w:firstRow="0" w:lastRow="0" w:firstColumn="0" w:lastColumn="0" w:oddVBand="0" w:evenVBand="0" w:oddHBand="1" w:evenHBand="0" w:firstRowFirstColumn="0" w:firstRowLastColumn="0" w:lastRowFirstColumn="0" w:lastRowLastColumn="0"/>
            </w:pPr>
            <w:r>
              <w:t>4</w:t>
            </w:r>
            <w:r w:rsidR="00737A8A">
              <w:t xml:space="preserve"> months</w:t>
            </w:r>
            <w:r w:rsidR="00BB3A6E">
              <w:t>: 10/1/2019 – 2/1/2020</w:t>
            </w:r>
          </w:p>
        </w:tc>
      </w:tr>
      <w:tr w:rsidR="00FC1D95" w14:paraId="7F876995" w14:textId="77777777" w:rsidTr="001D6627">
        <w:tc>
          <w:tcPr>
            <w:cnfStyle w:val="001000000000" w:firstRow="0" w:lastRow="0" w:firstColumn="1" w:lastColumn="0" w:oddVBand="0" w:evenVBand="0" w:oddHBand="0" w:evenHBand="0" w:firstRowFirstColumn="0" w:firstRowLastColumn="0" w:lastRowFirstColumn="0" w:lastRowLastColumn="0"/>
            <w:tcW w:w="2430" w:type="dxa"/>
          </w:tcPr>
          <w:p w14:paraId="738CBC0B" w14:textId="68981D5D" w:rsidR="00FC1D95" w:rsidRDefault="00FC1D95" w:rsidP="003B66A4">
            <w:r>
              <w:t>Planned Costs FY</w:t>
            </w:r>
            <w:r w:rsidR="003B66A4">
              <w:t>20</w:t>
            </w:r>
            <w:r>
              <w:t>:</w:t>
            </w:r>
          </w:p>
        </w:tc>
        <w:tc>
          <w:tcPr>
            <w:tcW w:w="6920" w:type="dxa"/>
          </w:tcPr>
          <w:p w14:paraId="1CB13FEC" w14:textId="77777777" w:rsidR="00FC1D95" w:rsidRDefault="009A2505" w:rsidP="00F86174">
            <w:pPr>
              <w:cnfStyle w:val="000000000000" w:firstRow="0" w:lastRow="0" w:firstColumn="0" w:lastColumn="0" w:oddVBand="0" w:evenVBand="0" w:oddHBand="0" w:evenHBand="0" w:firstRowFirstColumn="0" w:firstRowLastColumn="0" w:lastRowFirstColumn="0" w:lastRowLastColumn="0"/>
            </w:pPr>
            <w:r>
              <w:t xml:space="preserve">NREL: </w:t>
            </w:r>
            <w:r w:rsidR="00737A8A">
              <w:t>$50,000</w:t>
            </w:r>
          </w:p>
          <w:p w14:paraId="7916ECCD" w14:textId="464D82DE" w:rsidR="009A2505" w:rsidRDefault="009A2505" w:rsidP="00F86174">
            <w:pPr>
              <w:cnfStyle w:val="000000000000" w:firstRow="0" w:lastRow="0" w:firstColumn="0" w:lastColumn="0" w:oddVBand="0" w:evenVBand="0" w:oddHBand="0" w:evenHBand="0" w:firstRowFirstColumn="0" w:firstRowLastColumn="0" w:lastRowFirstColumn="0" w:lastRowLastColumn="0"/>
            </w:pPr>
            <w:r>
              <w:t>PNNL: $25,000</w:t>
            </w:r>
          </w:p>
        </w:tc>
      </w:tr>
    </w:tbl>
    <w:p w14:paraId="5DA590C0" w14:textId="319086AA" w:rsidR="00FC1D95" w:rsidRDefault="00FC1D95" w:rsidP="00F86174"/>
    <w:tbl>
      <w:tblPr>
        <w:tblStyle w:val="GridTable4-Accent4"/>
        <w:tblW w:w="0" w:type="auto"/>
        <w:tblInd w:w="-5" w:type="dxa"/>
        <w:tblLook w:val="04A0" w:firstRow="1" w:lastRow="0" w:firstColumn="1" w:lastColumn="0" w:noHBand="0" w:noVBand="1"/>
      </w:tblPr>
      <w:tblGrid>
        <w:gridCol w:w="2430"/>
        <w:gridCol w:w="6920"/>
      </w:tblGrid>
      <w:tr w:rsidR="00B938D3" w14:paraId="1DFC6F4E" w14:textId="77777777" w:rsidTr="00D20F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C0EC731" w14:textId="08F4E5CF" w:rsidR="00B938D3" w:rsidRDefault="00B938D3" w:rsidP="00D20F18">
            <w:pPr>
              <w:jc w:val="left"/>
            </w:pPr>
            <w:r>
              <w:t xml:space="preserve">Task 2: </w:t>
            </w:r>
            <w:r w:rsidR="00737A8A">
              <w:t>Data and Tool Preparation</w:t>
            </w:r>
          </w:p>
        </w:tc>
      </w:tr>
      <w:tr w:rsidR="00B938D3" w14:paraId="4D9806C9" w14:textId="77777777" w:rsidTr="00D20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7846C844" w14:textId="77777777" w:rsidR="00B938D3" w:rsidRDefault="00B938D3" w:rsidP="00D20F18">
            <w:r>
              <w:t>Performer:</w:t>
            </w:r>
          </w:p>
        </w:tc>
        <w:tc>
          <w:tcPr>
            <w:tcW w:w="6920" w:type="dxa"/>
          </w:tcPr>
          <w:p w14:paraId="4E7DDD1A" w14:textId="268670F9" w:rsidR="00B938D3" w:rsidRDefault="00737A8A" w:rsidP="00D20F18">
            <w:pPr>
              <w:cnfStyle w:val="000000100000" w:firstRow="0" w:lastRow="0" w:firstColumn="0" w:lastColumn="0" w:oddVBand="0" w:evenVBand="0" w:oddHBand="1" w:evenHBand="0" w:firstRowFirstColumn="0" w:firstRowLastColumn="0" w:lastRowFirstColumn="0" w:lastRowLastColumn="0"/>
            </w:pPr>
            <w:r>
              <w:t>NREL and PNNL</w:t>
            </w:r>
          </w:p>
        </w:tc>
      </w:tr>
      <w:tr w:rsidR="00B938D3" w14:paraId="1ED328F9" w14:textId="77777777" w:rsidTr="00D20F18">
        <w:tc>
          <w:tcPr>
            <w:cnfStyle w:val="001000000000" w:firstRow="0" w:lastRow="0" w:firstColumn="1" w:lastColumn="0" w:oddVBand="0" w:evenVBand="0" w:oddHBand="0" w:evenHBand="0" w:firstRowFirstColumn="0" w:firstRowLastColumn="0" w:lastRowFirstColumn="0" w:lastRowLastColumn="0"/>
            <w:tcW w:w="2430" w:type="dxa"/>
          </w:tcPr>
          <w:p w14:paraId="5C492CC7" w14:textId="77777777" w:rsidR="00B938D3" w:rsidRDefault="00B938D3" w:rsidP="00D20F18">
            <w:r>
              <w:t>Description of Task:</w:t>
            </w:r>
          </w:p>
        </w:tc>
        <w:tc>
          <w:tcPr>
            <w:tcW w:w="6920" w:type="dxa"/>
          </w:tcPr>
          <w:p w14:paraId="7E47AD60" w14:textId="3B035D12" w:rsidR="00B938D3" w:rsidRDefault="00DA0CEE" w:rsidP="00D20F18">
            <w:pPr>
              <w:cnfStyle w:val="000000000000" w:firstRow="0" w:lastRow="0" w:firstColumn="0" w:lastColumn="0" w:oddVBand="0" w:evenVBand="0" w:oddHBand="0" w:evenHBand="0" w:firstRowFirstColumn="0" w:firstRowLastColumn="0" w:lastRowFirstColumn="0" w:lastRowLastColumn="0"/>
            </w:pPr>
            <w:r>
              <w:t xml:space="preserve">Perform QA/QC and testing on relevant model connections/interactions and parameter translations. </w:t>
            </w:r>
            <w:r w:rsidR="00CE7CEF">
              <w:t>Prepare tools and data to implement Phase</w:t>
            </w:r>
            <w:r w:rsidR="00A376C4">
              <w:t xml:space="preserve"> I (and post FY20, Phase II) </w:t>
            </w:r>
            <w:r w:rsidR="00CE7CEF">
              <w:t xml:space="preserve">of the </w:t>
            </w:r>
            <w:r>
              <w:t xml:space="preserve">project </w:t>
            </w:r>
            <w:r w:rsidR="00CE7CEF">
              <w:t xml:space="preserve">plan. </w:t>
            </w:r>
          </w:p>
        </w:tc>
      </w:tr>
      <w:tr w:rsidR="00B938D3" w14:paraId="22B5244A" w14:textId="77777777" w:rsidTr="00D20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25D79DEB" w14:textId="77777777" w:rsidR="00B938D3" w:rsidRDefault="00B938D3" w:rsidP="00D20F18">
            <w:r>
              <w:t>Duration of Task:</w:t>
            </w:r>
          </w:p>
        </w:tc>
        <w:tc>
          <w:tcPr>
            <w:tcW w:w="6920" w:type="dxa"/>
          </w:tcPr>
          <w:p w14:paraId="5BD20275" w14:textId="07EA662F" w:rsidR="00B938D3" w:rsidRDefault="00CE7CEF" w:rsidP="00D20F18">
            <w:pPr>
              <w:cnfStyle w:val="000000100000" w:firstRow="0" w:lastRow="0" w:firstColumn="0" w:lastColumn="0" w:oddVBand="0" w:evenVBand="0" w:oddHBand="1" w:evenHBand="0" w:firstRowFirstColumn="0" w:firstRowLastColumn="0" w:lastRowFirstColumn="0" w:lastRowLastColumn="0"/>
            </w:pPr>
            <w:r>
              <w:t>5 months</w:t>
            </w:r>
            <w:r w:rsidR="00BB3A6E">
              <w:t>: 2/1/2020 – 7/1/2020</w:t>
            </w:r>
          </w:p>
        </w:tc>
      </w:tr>
      <w:tr w:rsidR="00B938D3" w14:paraId="5BFCBED0" w14:textId="77777777" w:rsidTr="00D20F18">
        <w:tc>
          <w:tcPr>
            <w:cnfStyle w:val="001000000000" w:firstRow="0" w:lastRow="0" w:firstColumn="1" w:lastColumn="0" w:oddVBand="0" w:evenVBand="0" w:oddHBand="0" w:evenHBand="0" w:firstRowFirstColumn="0" w:firstRowLastColumn="0" w:lastRowFirstColumn="0" w:lastRowLastColumn="0"/>
            <w:tcW w:w="2430" w:type="dxa"/>
          </w:tcPr>
          <w:p w14:paraId="1A3DDFEF" w14:textId="77777777" w:rsidR="00B938D3" w:rsidRDefault="00B938D3" w:rsidP="00D20F18">
            <w:r>
              <w:t>Planned Costs FY20:</w:t>
            </w:r>
          </w:p>
        </w:tc>
        <w:tc>
          <w:tcPr>
            <w:tcW w:w="6920" w:type="dxa"/>
          </w:tcPr>
          <w:p w14:paraId="482D19A1" w14:textId="77777777" w:rsidR="00B938D3" w:rsidRDefault="009A2505" w:rsidP="00D20F18">
            <w:pPr>
              <w:cnfStyle w:val="000000000000" w:firstRow="0" w:lastRow="0" w:firstColumn="0" w:lastColumn="0" w:oddVBand="0" w:evenVBand="0" w:oddHBand="0" w:evenHBand="0" w:firstRowFirstColumn="0" w:firstRowLastColumn="0" w:lastRowFirstColumn="0" w:lastRowLastColumn="0"/>
            </w:pPr>
            <w:r>
              <w:t xml:space="preserve">NREL: </w:t>
            </w:r>
            <w:r w:rsidR="00737A8A">
              <w:t>$75,000</w:t>
            </w:r>
          </w:p>
          <w:p w14:paraId="52C49E61" w14:textId="34076D2F" w:rsidR="009A2505" w:rsidRDefault="009A2505" w:rsidP="00D20F18">
            <w:pPr>
              <w:cnfStyle w:val="000000000000" w:firstRow="0" w:lastRow="0" w:firstColumn="0" w:lastColumn="0" w:oddVBand="0" w:evenVBand="0" w:oddHBand="0" w:evenHBand="0" w:firstRowFirstColumn="0" w:firstRowLastColumn="0" w:lastRowFirstColumn="0" w:lastRowLastColumn="0"/>
            </w:pPr>
            <w:r>
              <w:t>PNNL: $30,000</w:t>
            </w:r>
          </w:p>
        </w:tc>
      </w:tr>
    </w:tbl>
    <w:p w14:paraId="108AE8B9" w14:textId="6B0F86F2" w:rsidR="00B938D3" w:rsidRDefault="00B938D3" w:rsidP="00F86174"/>
    <w:tbl>
      <w:tblPr>
        <w:tblStyle w:val="GridTable4-Accent4"/>
        <w:tblW w:w="0" w:type="auto"/>
        <w:tblInd w:w="-5" w:type="dxa"/>
        <w:tblLook w:val="04A0" w:firstRow="1" w:lastRow="0" w:firstColumn="1" w:lastColumn="0" w:noHBand="0" w:noVBand="1"/>
      </w:tblPr>
      <w:tblGrid>
        <w:gridCol w:w="2430"/>
        <w:gridCol w:w="6920"/>
      </w:tblGrid>
      <w:tr w:rsidR="00B938D3" w14:paraId="391D42E6" w14:textId="77777777" w:rsidTr="00D20F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49756E82" w14:textId="15BF9282" w:rsidR="00B938D3" w:rsidRDefault="00B938D3" w:rsidP="00D20F18">
            <w:pPr>
              <w:jc w:val="left"/>
            </w:pPr>
            <w:r>
              <w:t xml:space="preserve">Task </w:t>
            </w:r>
            <w:r w:rsidR="00115D3C">
              <w:t>3</w:t>
            </w:r>
            <w:r>
              <w:t xml:space="preserve">: </w:t>
            </w:r>
            <w:r w:rsidR="00737A8A">
              <w:t>Exploratory Analysis</w:t>
            </w:r>
          </w:p>
        </w:tc>
      </w:tr>
      <w:tr w:rsidR="00B938D3" w14:paraId="19E9D4D5" w14:textId="77777777" w:rsidTr="00D20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329C4AF2" w14:textId="77777777" w:rsidR="00B938D3" w:rsidRDefault="00B938D3" w:rsidP="00D20F18">
            <w:r>
              <w:t>Performer:</w:t>
            </w:r>
          </w:p>
        </w:tc>
        <w:tc>
          <w:tcPr>
            <w:tcW w:w="6920" w:type="dxa"/>
          </w:tcPr>
          <w:p w14:paraId="30F3F424" w14:textId="2605E7E3" w:rsidR="00B938D3" w:rsidRDefault="00CE7CEF" w:rsidP="00D20F18">
            <w:pPr>
              <w:cnfStyle w:val="000000100000" w:firstRow="0" w:lastRow="0" w:firstColumn="0" w:lastColumn="0" w:oddVBand="0" w:evenVBand="0" w:oddHBand="1" w:evenHBand="0" w:firstRowFirstColumn="0" w:firstRowLastColumn="0" w:lastRowFirstColumn="0" w:lastRowLastColumn="0"/>
            </w:pPr>
            <w:r>
              <w:t>NREL and PNNL</w:t>
            </w:r>
          </w:p>
        </w:tc>
      </w:tr>
      <w:tr w:rsidR="00B938D3" w14:paraId="30AC5C12" w14:textId="77777777" w:rsidTr="00D20F18">
        <w:tc>
          <w:tcPr>
            <w:cnfStyle w:val="001000000000" w:firstRow="0" w:lastRow="0" w:firstColumn="1" w:lastColumn="0" w:oddVBand="0" w:evenVBand="0" w:oddHBand="0" w:evenHBand="0" w:firstRowFirstColumn="0" w:firstRowLastColumn="0" w:lastRowFirstColumn="0" w:lastRowLastColumn="0"/>
            <w:tcW w:w="2430" w:type="dxa"/>
          </w:tcPr>
          <w:p w14:paraId="3A96BB5B" w14:textId="77777777" w:rsidR="00B938D3" w:rsidRDefault="00B938D3" w:rsidP="00D20F18">
            <w:r>
              <w:t>Description of Task:</w:t>
            </w:r>
          </w:p>
        </w:tc>
        <w:tc>
          <w:tcPr>
            <w:tcW w:w="6920" w:type="dxa"/>
          </w:tcPr>
          <w:p w14:paraId="439E72F1" w14:textId="06AE46E3" w:rsidR="00B938D3" w:rsidRDefault="00DA0CEE" w:rsidP="00D20F18">
            <w:pPr>
              <w:cnfStyle w:val="000000000000" w:firstRow="0" w:lastRow="0" w:firstColumn="0" w:lastColumn="0" w:oddVBand="0" w:evenVBand="0" w:oddHBand="0" w:evenHBand="0" w:firstRowFirstColumn="0" w:firstRowLastColumn="0" w:lastRowFirstColumn="0" w:lastRowLastColumn="0"/>
            </w:pPr>
            <w:r>
              <w:t>Perform exploratory analysis using scenarios developed in Task 1. Based on results and outcomes, Scenarios may be modified and/or further developed.</w:t>
            </w:r>
          </w:p>
        </w:tc>
      </w:tr>
      <w:tr w:rsidR="00B938D3" w14:paraId="00E30429" w14:textId="77777777" w:rsidTr="00D20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5F54F42E" w14:textId="77777777" w:rsidR="00B938D3" w:rsidRDefault="00B938D3" w:rsidP="00D20F18">
            <w:r>
              <w:t>Duration of Task:</w:t>
            </w:r>
          </w:p>
        </w:tc>
        <w:tc>
          <w:tcPr>
            <w:tcW w:w="6920" w:type="dxa"/>
          </w:tcPr>
          <w:p w14:paraId="59287A27" w14:textId="1EC34302" w:rsidR="00B938D3" w:rsidRDefault="00A376C4" w:rsidP="00D20F18">
            <w:pPr>
              <w:cnfStyle w:val="000000100000" w:firstRow="0" w:lastRow="0" w:firstColumn="0" w:lastColumn="0" w:oddVBand="0" w:evenVBand="0" w:oddHBand="1" w:evenHBand="0" w:firstRowFirstColumn="0" w:firstRowLastColumn="0" w:lastRowFirstColumn="0" w:lastRowLastColumn="0"/>
            </w:pPr>
            <w:r>
              <w:t>3 months</w:t>
            </w:r>
            <w:r w:rsidR="00BB3A6E">
              <w:t>: 7/1/2020 – 10/1/2020</w:t>
            </w:r>
          </w:p>
        </w:tc>
      </w:tr>
      <w:tr w:rsidR="00B938D3" w14:paraId="21FC8B8C" w14:textId="77777777" w:rsidTr="00D20F18">
        <w:tc>
          <w:tcPr>
            <w:cnfStyle w:val="001000000000" w:firstRow="0" w:lastRow="0" w:firstColumn="1" w:lastColumn="0" w:oddVBand="0" w:evenVBand="0" w:oddHBand="0" w:evenHBand="0" w:firstRowFirstColumn="0" w:firstRowLastColumn="0" w:lastRowFirstColumn="0" w:lastRowLastColumn="0"/>
            <w:tcW w:w="2430" w:type="dxa"/>
          </w:tcPr>
          <w:p w14:paraId="20235224" w14:textId="77777777" w:rsidR="00B938D3" w:rsidRDefault="00B938D3" w:rsidP="00D20F18">
            <w:r>
              <w:t>Planned Costs FY20:</w:t>
            </w:r>
          </w:p>
        </w:tc>
        <w:tc>
          <w:tcPr>
            <w:tcW w:w="6920" w:type="dxa"/>
          </w:tcPr>
          <w:p w14:paraId="6DEA043A" w14:textId="52BCE276" w:rsidR="00B938D3" w:rsidRDefault="00F27ADE" w:rsidP="00D20F18">
            <w:pPr>
              <w:cnfStyle w:val="000000000000" w:firstRow="0" w:lastRow="0" w:firstColumn="0" w:lastColumn="0" w:oddVBand="0" w:evenVBand="0" w:oddHBand="0" w:evenHBand="0" w:firstRowFirstColumn="0" w:firstRowLastColumn="0" w:lastRowFirstColumn="0" w:lastRowLastColumn="0"/>
            </w:pPr>
            <w:r>
              <w:t xml:space="preserve">NREL: </w:t>
            </w:r>
            <w:r w:rsidR="00CE7CEF">
              <w:t>$75,000</w:t>
            </w:r>
          </w:p>
          <w:p w14:paraId="0613003B" w14:textId="0DBFBEDA" w:rsidR="009A2505" w:rsidRDefault="00F27ADE" w:rsidP="00D20F18">
            <w:pPr>
              <w:cnfStyle w:val="000000000000" w:firstRow="0" w:lastRow="0" w:firstColumn="0" w:lastColumn="0" w:oddVBand="0" w:evenVBand="0" w:oddHBand="0" w:evenHBand="0" w:firstRowFirstColumn="0" w:firstRowLastColumn="0" w:lastRowFirstColumn="0" w:lastRowLastColumn="0"/>
            </w:pPr>
            <w:r>
              <w:t xml:space="preserve">PNNL: </w:t>
            </w:r>
            <w:r w:rsidR="009A2505">
              <w:t>$45,000</w:t>
            </w:r>
          </w:p>
        </w:tc>
      </w:tr>
    </w:tbl>
    <w:p w14:paraId="4DB8E6A7" w14:textId="37F5B0EB" w:rsidR="00B938D3" w:rsidRDefault="00B938D3" w:rsidP="00F86174"/>
    <w:tbl>
      <w:tblPr>
        <w:tblStyle w:val="GridTable4-Accent4"/>
        <w:tblW w:w="0" w:type="auto"/>
        <w:tblInd w:w="-5" w:type="dxa"/>
        <w:tblLook w:val="04A0" w:firstRow="1" w:lastRow="0" w:firstColumn="1" w:lastColumn="0" w:noHBand="0" w:noVBand="1"/>
      </w:tblPr>
      <w:tblGrid>
        <w:gridCol w:w="2430"/>
        <w:gridCol w:w="6920"/>
      </w:tblGrid>
      <w:tr w:rsidR="00A376C4" w14:paraId="3C1368CF" w14:textId="77777777" w:rsidTr="00D20F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DFA080B" w14:textId="08949730" w:rsidR="00A376C4" w:rsidRDefault="00A376C4" w:rsidP="00D20F18">
            <w:pPr>
              <w:jc w:val="left"/>
            </w:pPr>
            <w:r>
              <w:t>Task 4: Revision, Refinement, and Reporting</w:t>
            </w:r>
          </w:p>
        </w:tc>
      </w:tr>
      <w:tr w:rsidR="00A376C4" w14:paraId="73EF856A" w14:textId="77777777" w:rsidTr="00D20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4FA8ACBB" w14:textId="77777777" w:rsidR="00A376C4" w:rsidRDefault="00A376C4" w:rsidP="00D20F18">
            <w:r>
              <w:t>Performer:</w:t>
            </w:r>
          </w:p>
        </w:tc>
        <w:tc>
          <w:tcPr>
            <w:tcW w:w="6920" w:type="dxa"/>
          </w:tcPr>
          <w:p w14:paraId="14F7727B" w14:textId="77777777" w:rsidR="00A376C4" w:rsidRDefault="00A376C4" w:rsidP="00D20F18">
            <w:pPr>
              <w:cnfStyle w:val="000000100000" w:firstRow="0" w:lastRow="0" w:firstColumn="0" w:lastColumn="0" w:oddVBand="0" w:evenVBand="0" w:oddHBand="1" w:evenHBand="0" w:firstRowFirstColumn="0" w:firstRowLastColumn="0" w:lastRowFirstColumn="0" w:lastRowLastColumn="0"/>
            </w:pPr>
            <w:r>
              <w:t>NREL and PNNL</w:t>
            </w:r>
          </w:p>
        </w:tc>
      </w:tr>
      <w:tr w:rsidR="00A376C4" w14:paraId="0851CE28" w14:textId="77777777" w:rsidTr="00D20F18">
        <w:tc>
          <w:tcPr>
            <w:cnfStyle w:val="001000000000" w:firstRow="0" w:lastRow="0" w:firstColumn="1" w:lastColumn="0" w:oddVBand="0" w:evenVBand="0" w:oddHBand="0" w:evenHBand="0" w:firstRowFirstColumn="0" w:firstRowLastColumn="0" w:lastRowFirstColumn="0" w:lastRowLastColumn="0"/>
            <w:tcW w:w="2430" w:type="dxa"/>
          </w:tcPr>
          <w:p w14:paraId="46DE1E35" w14:textId="77777777" w:rsidR="00A376C4" w:rsidRDefault="00A376C4" w:rsidP="00D20F18">
            <w:r>
              <w:t>Description of Task:</w:t>
            </w:r>
          </w:p>
        </w:tc>
        <w:tc>
          <w:tcPr>
            <w:tcW w:w="6920" w:type="dxa"/>
          </w:tcPr>
          <w:p w14:paraId="5239A3E8" w14:textId="150D9293" w:rsidR="00A376C4" w:rsidRDefault="00A376C4" w:rsidP="00D20F18">
            <w:pPr>
              <w:cnfStyle w:val="000000000000" w:firstRow="0" w:lastRow="0" w:firstColumn="0" w:lastColumn="0" w:oddVBand="0" w:evenVBand="0" w:oddHBand="0" w:evenHBand="0" w:firstRowFirstColumn="0" w:firstRowLastColumn="0" w:lastRowFirstColumn="0" w:lastRowLastColumn="0"/>
            </w:pPr>
            <w:r>
              <w:t xml:space="preserve">Conduct revised analysis and develop reporting to support the go / no-go decision point. </w:t>
            </w:r>
            <w:r w:rsidR="009361CF">
              <w:t>Deliver</w:t>
            </w:r>
            <w:r w:rsidR="00D776EE">
              <w:t xml:space="preserve"> resulting analysis as a </w:t>
            </w:r>
            <w:r w:rsidR="009361CF">
              <w:t xml:space="preserve">draft </w:t>
            </w:r>
            <w:r w:rsidR="00D776EE">
              <w:t xml:space="preserve">conference poster, </w:t>
            </w:r>
            <w:r w:rsidR="009361CF">
              <w:t xml:space="preserve">draft conference </w:t>
            </w:r>
            <w:r w:rsidR="00D776EE">
              <w:t>paper, or draft peer-reviewed journal article to DOE.</w:t>
            </w:r>
            <w:r w:rsidR="00541F68">
              <w:t xml:space="preserve"> We also plan to develop an interactive results explorer for analytical results from this project. The exact platform is yet-to-be </w:t>
            </w:r>
            <w:proofErr w:type="gramStart"/>
            <w:r w:rsidR="00541F68">
              <w:t>determined, but</w:t>
            </w:r>
            <w:proofErr w:type="gramEnd"/>
            <w:r w:rsidR="00541F68">
              <w:t xml:space="preserve"> will likely be web-hosted using open source tools.</w:t>
            </w:r>
          </w:p>
        </w:tc>
      </w:tr>
      <w:tr w:rsidR="00A376C4" w14:paraId="581A7A59" w14:textId="77777777" w:rsidTr="00D20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455E83F6" w14:textId="77777777" w:rsidR="00A376C4" w:rsidRDefault="00A376C4" w:rsidP="00D20F18">
            <w:r>
              <w:t>Duration of Task:</w:t>
            </w:r>
          </w:p>
        </w:tc>
        <w:tc>
          <w:tcPr>
            <w:tcW w:w="6920" w:type="dxa"/>
          </w:tcPr>
          <w:p w14:paraId="55F94D62" w14:textId="25351845" w:rsidR="00A376C4" w:rsidRDefault="00A376C4" w:rsidP="00D20F18">
            <w:pPr>
              <w:cnfStyle w:val="000000100000" w:firstRow="0" w:lastRow="0" w:firstColumn="0" w:lastColumn="0" w:oddVBand="0" w:evenVBand="0" w:oddHBand="1" w:evenHBand="0" w:firstRowFirstColumn="0" w:firstRowLastColumn="0" w:lastRowFirstColumn="0" w:lastRowLastColumn="0"/>
            </w:pPr>
            <w:r>
              <w:t>6 months</w:t>
            </w:r>
            <w:r w:rsidR="00BB3A6E">
              <w:t>: 10/1/2020 – 4/1/2021</w:t>
            </w:r>
          </w:p>
        </w:tc>
      </w:tr>
      <w:tr w:rsidR="00A376C4" w14:paraId="2F8B39E9" w14:textId="77777777" w:rsidTr="00D20F18">
        <w:tc>
          <w:tcPr>
            <w:cnfStyle w:val="001000000000" w:firstRow="0" w:lastRow="0" w:firstColumn="1" w:lastColumn="0" w:oddVBand="0" w:evenVBand="0" w:oddHBand="0" w:evenHBand="0" w:firstRowFirstColumn="0" w:firstRowLastColumn="0" w:lastRowFirstColumn="0" w:lastRowLastColumn="0"/>
            <w:tcW w:w="2430" w:type="dxa"/>
          </w:tcPr>
          <w:p w14:paraId="0AD488B2" w14:textId="324259D6" w:rsidR="00A376C4" w:rsidRDefault="00A376C4" w:rsidP="00D20F18">
            <w:r>
              <w:t>Planned Costs FY2</w:t>
            </w:r>
            <w:r w:rsidR="00461DDE">
              <w:t>1</w:t>
            </w:r>
            <w:r>
              <w:t>:</w:t>
            </w:r>
          </w:p>
        </w:tc>
        <w:tc>
          <w:tcPr>
            <w:tcW w:w="6920" w:type="dxa"/>
          </w:tcPr>
          <w:p w14:paraId="2C4E7502" w14:textId="04F41A8D" w:rsidR="00F27ADE" w:rsidRDefault="00F27ADE" w:rsidP="00F27ADE">
            <w:pPr>
              <w:cnfStyle w:val="000000000000" w:firstRow="0" w:lastRow="0" w:firstColumn="0" w:lastColumn="0" w:oddVBand="0" w:evenVBand="0" w:oddHBand="0" w:evenHBand="0" w:firstRowFirstColumn="0" w:firstRowLastColumn="0" w:lastRowFirstColumn="0" w:lastRowLastColumn="0"/>
            </w:pPr>
            <w:r>
              <w:t>NREL: $100,000</w:t>
            </w:r>
          </w:p>
          <w:p w14:paraId="168CB868" w14:textId="1448E5E5" w:rsidR="00A376C4" w:rsidRDefault="00F27ADE" w:rsidP="00F27ADE">
            <w:pPr>
              <w:cnfStyle w:val="000000000000" w:firstRow="0" w:lastRow="0" w:firstColumn="0" w:lastColumn="0" w:oddVBand="0" w:evenVBand="0" w:oddHBand="0" w:evenHBand="0" w:firstRowFirstColumn="0" w:firstRowLastColumn="0" w:lastRowFirstColumn="0" w:lastRowLastColumn="0"/>
            </w:pPr>
            <w:r>
              <w:t>PNNL: $50,000</w:t>
            </w:r>
            <w:r w:rsidR="00A376C4">
              <w:t>$0</w:t>
            </w:r>
          </w:p>
        </w:tc>
      </w:tr>
    </w:tbl>
    <w:p w14:paraId="6790EDA7" w14:textId="760ED126" w:rsidR="00A376C4" w:rsidRDefault="00A376C4" w:rsidP="00F86174"/>
    <w:tbl>
      <w:tblPr>
        <w:tblStyle w:val="GridTable4-Accent4"/>
        <w:tblW w:w="0" w:type="auto"/>
        <w:tblInd w:w="-5" w:type="dxa"/>
        <w:tblLook w:val="04A0" w:firstRow="1" w:lastRow="0" w:firstColumn="1" w:lastColumn="0" w:noHBand="0" w:noVBand="1"/>
      </w:tblPr>
      <w:tblGrid>
        <w:gridCol w:w="2430"/>
        <w:gridCol w:w="6920"/>
      </w:tblGrid>
      <w:tr w:rsidR="00A376C4" w14:paraId="378EDBB6" w14:textId="77777777" w:rsidTr="00D20F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422D695" w14:textId="1746CF03" w:rsidR="00A376C4" w:rsidRDefault="00A376C4" w:rsidP="00D20F18">
            <w:pPr>
              <w:jc w:val="left"/>
            </w:pPr>
            <w:r>
              <w:t>Task 5: Extension to Additional Topics</w:t>
            </w:r>
          </w:p>
        </w:tc>
      </w:tr>
      <w:tr w:rsidR="00A376C4" w14:paraId="66099B71" w14:textId="77777777" w:rsidTr="00D20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7E8F96D3" w14:textId="77777777" w:rsidR="00A376C4" w:rsidRDefault="00A376C4" w:rsidP="00D20F18">
            <w:r>
              <w:t>Performer:</w:t>
            </w:r>
          </w:p>
        </w:tc>
        <w:tc>
          <w:tcPr>
            <w:tcW w:w="6920" w:type="dxa"/>
          </w:tcPr>
          <w:p w14:paraId="659A2851" w14:textId="77777777" w:rsidR="00A376C4" w:rsidRDefault="00A376C4" w:rsidP="00D20F18">
            <w:pPr>
              <w:cnfStyle w:val="000000100000" w:firstRow="0" w:lastRow="0" w:firstColumn="0" w:lastColumn="0" w:oddVBand="0" w:evenVBand="0" w:oddHBand="1" w:evenHBand="0" w:firstRowFirstColumn="0" w:firstRowLastColumn="0" w:lastRowFirstColumn="0" w:lastRowLastColumn="0"/>
            </w:pPr>
            <w:r>
              <w:t>NREL and PNNL</w:t>
            </w:r>
          </w:p>
        </w:tc>
      </w:tr>
      <w:tr w:rsidR="00A376C4" w14:paraId="1BC2B1F3" w14:textId="77777777" w:rsidTr="00D20F18">
        <w:tc>
          <w:tcPr>
            <w:cnfStyle w:val="001000000000" w:firstRow="0" w:lastRow="0" w:firstColumn="1" w:lastColumn="0" w:oddVBand="0" w:evenVBand="0" w:oddHBand="0" w:evenHBand="0" w:firstRowFirstColumn="0" w:firstRowLastColumn="0" w:lastRowFirstColumn="0" w:lastRowLastColumn="0"/>
            <w:tcW w:w="2430" w:type="dxa"/>
          </w:tcPr>
          <w:p w14:paraId="199D2D19" w14:textId="77777777" w:rsidR="00A376C4" w:rsidRDefault="00A376C4" w:rsidP="00D20F18">
            <w:r>
              <w:t>Description of Task:</w:t>
            </w:r>
          </w:p>
        </w:tc>
        <w:tc>
          <w:tcPr>
            <w:tcW w:w="6920" w:type="dxa"/>
          </w:tcPr>
          <w:p w14:paraId="3DD7D2E7" w14:textId="6F3EEC8A" w:rsidR="00A376C4" w:rsidRDefault="00A376C4" w:rsidP="00D20F18">
            <w:pPr>
              <w:cnfStyle w:val="000000000000" w:firstRow="0" w:lastRow="0" w:firstColumn="0" w:lastColumn="0" w:oddVBand="0" w:evenVBand="0" w:oddHBand="0" w:evenHBand="0" w:firstRowFirstColumn="0" w:firstRowLastColumn="0" w:lastRowFirstColumn="0" w:lastRowLastColumn="0"/>
            </w:pPr>
            <w:r>
              <w:t>Contingent on a “go” decision, further refine and extend analysis to additional topics.</w:t>
            </w:r>
          </w:p>
        </w:tc>
      </w:tr>
      <w:tr w:rsidR="00A376C4" w14:paraId="1B5A799C" w14:textId="77777777" w:rsidTr="00D20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17317C70" w14:textId="77777777" w:rsidR="00A376C4" w:rsidRDefault="00A376C4" w:rsidP="00D20F18">
            <w:r>
              <w:t>Duration of Task:</w:t>
            </w:r>
          </w:p>
        </w:tc>
        <w:tc>
          <w:tcPr>
            <w:tcW w:w="6920" w:type="dxa"/>
          </w:tcPr>
          <w:p w14:paraId="607FA143" w14:textId="197B2071" w:rsidR="00A376C4" w:rsidRDefault="00A376C4" w:rsidP="00D20F18">
            <w:pPr>
              <w:cnfStyle w:val="000000100000" w:firstRow="0" w:lastRow="0" w:firstColumn="0" w:lastColumn="0" w:oddVBand="0" w:evenVBand="0" w:oddHBand="1" w:evenHBand="0" w:firstRowFirstColumn="0" w:firstRowLastColumn="0" w:lastRowFirstColumn="0" w:lastRowLastColumn="0"/>
            </w:pPr>
            <w:r>
              <w:t>12 months</w:t>
            </w:r>
            <w:r w:rsidR="00BB3A6E">
              <w:t>: 4/1/2021 – 4/1/2022</w:t>
            </w:r>
          </w:p>
        </w:tc>
      </w:tr>
      <w:tr w:rsidR="00A376C4" w14:paraId="6EF533AC" w14:textId="77777777" w:rsidTr="00D20F18">
        <w:tc>
          <w:tcPr>
            <w:cnfStyle w:val="001000000000" w:firstRow="0" w:lastRow="0" w:firstColumn="1" w:lastColumn="0" w:oddVBand="0" w:evenVBand="0" w:oddHBand="0" w:evenHBand="0" w:firstRowFirstColumn="0" w:firstRowLastColumn="0" w:lastRowFirstColumn="0" w:lastRowLastColumn="0"/>
            <w:tcW w:w="2430" w:type="dxa"/>
          </w:tcPr>
          <w:p w14:paraId="78F80938" w14:textId="0E490BA0" w:rsidR="00A376C4" w:rsidRDefault="00A376C4" w:rsidP="00D20F18">
            <w:r>
              <w:t>Planned Costs FY2</w:t>
            </w:r>
            <w:r w:rsidR="00F27ADE">
              <w:t>1</w:t>
            </w:r>
            <w:r>
              <w:t>:</w:t>
            </w:r>
          </w:p>
        </w:tc>
        <w:tc>
          <w:tcPr>
            <w:tcW w:w="6920" w:type="dxa"/>
          </w:tcPr>
          <w:p w14:paraId="3E020C3E" w14:textId="04DD4E44" w:rsidR="00F27ADE" w:rsidRDefault="00F27ADE" w:rsidP="00F27ADE">
            <w:pPr>
              <w:cnfStyle w:val="000000000000" w:firstRow="0" w:lastRow="0" w:firstColumn="0" w:lastColumn="0" w:oddVBand="0" w:evenVBand="0" w:oddHBand="0" w:evenHBand="0" w:firstRowFirstColumn="0" w:firstRowLastColumn="0" w:lastRowFirstColumn="0" w:lastRowLastColumn="0"/>
            </w:pPr>
            <w:r>
              <w:t>NREL: $100,000</w:t>
            </w:r>
          </w:p>
          <w:p w14:paraId="5E86A858" w14:textId="5DD77086" w:rsidR="00A376C4" w:rsidRDefault="00F27ADE" w:rsidP="00F27ADE">
            <w:pPr>
              <w:cnfStyle w:val="000000000000" w:firstRow="0" w:lastRow="0" w:firstColumn="0" w:lastColumn="0" w:oddVBand="0" w:evenVBand="0" w:oddHBand="0" w:evenHBand="0" w:firstRowFirstColumn="0" w:firstRowLastColumn="0" w:lastRowFirstColumn="0" w:lastRowLastColumn="0"/>
            </w:pPr>
            <w:r>
              <w:t>PNNL: $50,000</w:t>
            </w:r>
          </w:p>
        </w:tc>
      </w:tr>
      <w:tr w:rsidR="00F27ADE" w14:paraId="2E48B2F9" w14:textId="77777777" w:rsidTr="00D20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0B39A1AD" w14:textId="4155B05C" w:rsidR="00F27ADE" w:rsidRDefault="00F27ADE" w:rsidP="00D20F18">
            <w:r>
              <w:t>Planned Costs FY22:</w:t>
            </w:r>
          </w:p>
        </w:tc>
        <w:tc>
          <w:tcPr>
            <w:tcW w:w="6920" w:type="dxa"/>
          </w:tcPr>
          <w:p w14:paraId="5FC1DACE" w14:textId="41F52555" w:rsidR="00F27ADE" w:rsidRDefault="00F27ADE" w:rsidP="00F27ADE">
            <w:pPr>
              <w:cnfStyle w:val="000000100000" w:firstRow="0" w:lastRow="0" w:firstColumn="0" w:lastColumn="0" w:oddVBand="0" w:evenVBand="0" w:oddHBand="1" w:evenHBand="0" w:firstRowFirstColumn="0" w:firstRowLastColumn="0" w:lastRowFirstColumn="0" w:lastRowLastColumn="0"/>
            </w:pPr>
            <w:r>
              <w:t>NREL: $100,000</w:t>
            </w:r>
          </w:p>
          <w:p w14:paraId="3CFC189A" w14:textId="330C8847" w:rsidR="00F27ADE" w:rsidRDefault="00F27ADE" w:rsidP="00F27ADE">
            <w:pPr>
              <w:cnfStyle w:val="000000100000" w:firstRow="0" w:lastRow="0" w:firstColumn="0" w:lastColumn="0" w:oddVBand="0" w:evenVBand="0" w:oddHBand="1" w:evenHBand="0" w:firstRowFirstColumn="0" w:firstRowLastColumn="0" w:lastRowFirstColumn="0" w:lastRowLastColumn="0"/>
            </w:pPr>
            <w:r>
              <w:t>PNNL: $50,000</w:t>
            </w:r>
          </w:p>
        </w:tc>
      </w:tr>
    </w:tbl>
    <w:p w14:paraId="317A8D1A" w14:textId="28F8B6C5" w:rsidR="00A376C4" w:rsidRDefault="00A376C4" w:rsidP="00F86174"/>
    <w:tbl>
      <w:tblPr>
        <w:tblStyle w:val="GridTable4-Accent4"/>
        <w:tblW w:w="0" w:type="auto"/>
        <w:tblInd w:w="-5" w:type="dxa"/>
        <w:tblLook w:val="04A0" w:firstRow="1" w:lastRow="0" w:firstColumn="1" w:lastColumn="0" w:noHBand="0" w:noVBand="1"/>
      </w:tblPr>
      <w:tblGrid>
        <w:gridCol w:w="2430"/>
        <w:gridCol w:w="6920"/>
      </w:tblGrid>
      <w:tr w:rsidR="00A376C4" w14:paraId="272F02F6" w14:textId="77777777" w:rsidTr="00D20F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1D3F79C4" w14:textId="30CECA68" w:rsidR="00A376C4" w:rsidRDefault="00A376C4" w:rsidP="00D20F18">
            <w:pPr>
              <w:jc w:val="left"/>
            </w:pPr>
            <w:r>
              <w:t xml:space="preserve">Task 6: </w:t>
            </w:r>
            <w:r w:rsidR="00D776EE">
              <w:t>Final Reporting</w:t>
            </w:r>
          </w:p>
        </w:tc>
      </w:tr>
      <w:tr w:rsidR="00A376C4" w14:paraId="04BA953A" w14:textId="77777777" w:rsidTr="00D20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51915808" w14:textId="77777777" w:rsidR="00A376C4" w:rsidRDefault="00A376C4" w:rsidP="00D20F18">
            <w:r>
              <w:t>Performer:</w:t>
            </w:r>
          </w:p>
        </w:tc>
        <w:tc>
          <w:tcPr>
            <w:tcW w:w="6920" w:type="dxa"/>
          </w:tcPr>
          <w:p w14:paraId="4FEAFB61" w14:textId="77777777" w:rsidR="00A376C4" w:rsidRDefault="00A376C4" w:rsidP="00D20F18">
            <w:pPr>
              <w:cnfStyle w:val="000000100000" w:firstRow="0" w:lastRow="0" w:firstColumn="0" w:lastColumn="0" w:oddVBand="0" w:evenVBand="0" w:oddHBand="1" w:evenHBand="0" w:firstRowFirstColumn="0" w:firstRowLastColumn="0" w:lastRowFirstColumn="0" w:lastRowLastColumn="0"/>
            </w:pPr>
            <w:r>
              <w:t>NREL and PNNL</w:t>
            </w:r>
          </w:p>
        </w:tc>
      </w:tr>
      <w:tr w:rsidR="00A376C4" w14:paraId="10F2DE83" w14:textId="77777777" w:rsidTr="00D20F18">
        <w:tc>
          <w:tcPr>
            <w:cnfStyle w:val="001000000000" w:firstRow="0" w:lastRow="0" w:firstColumn="1" w:lastColumn="0" w:oddVBand="0" w:evenVBand="0" w:oddHBand="0" w:evenHBand="0" w:firstRowFirstColumn="0" w:firstRowLastColumn="0" w:lastRowFirstColumn="0" w:lastRowLastColumn="0"/>
            <w:tcW w:w="2430" w:type="dxa"/>
          </w:tcPr>
          <w:p w14:paraId="04FB9582" w14:textId="77777777" w:rsidR="00A376C4" w:rsidRDefault="00A376C4" w:rsidP="00D20F18">
            <w:r>
              <w:t>Description of Task:</w:t>
            </w:r>
          </w:p>
        </w:tc>
        <w:tc>
          <w:tcPr>
            <w:tcW w:w="6920" w:type="dxa"/>
          </w:tcPr>
          <w:p w14:paraId="42A361FC" w14:textId="7939870A" w:rsidR="00A376C4" w:rsidRDefault="00A376C4" w:rsidP="00D20F18">
            <w:pPr>
              <w:cnfStyle w:val="000000000000" w:firstRow="0" w:lastRow="0" w:firstColumn="0" w:lastColumn="0" w:oddVBand="0" w:evenVBand="0" w:oddHBand="0" w:evenHBand="0" w:firstRowFirstColumn="0" w:firstRowLastColumn="0" w:lastRowFirstColumn="0" w:lastRowLastColumn="0"/>
            </w:pPr>
            <w:r>
              <w:t xml:space="preserve">Contingent on a “go” decision, </w:t>
            </w:r>
            <w:r w:rsidR="00D776EE">
              <w:t xml:space="preserve">develop final project reporting on the additional topics. Submit results as a </w:t>
            </w:r>
            <w:r w:rsidR="009361CF">
              <w:t>draft conference poster, draft conference paper,</w:t>
            </w:r>
            <w:r w:rsidR="00D776EE">
              <w:t xml:space="preserve"> or draft peer-reviewed journal article to DOE.</w:t>
            </w:r>
          </w:p>
        </w:tc>
      </w:tr>
      <w:tr w:rsidR="00A376C4" w14:paraId="3E8712B0" w14:textId="77777777" w:rsidTr="00D20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504EF286" w14:textId="77777777" w:rsidR="00A376C4" w:rsidRDefault="00A376C4" w:rsidP="00D20F18">
            <w:r>
              <w:lastRenderedPageBreak/>
              <w:t>Duration of Task:</w:t>
            </w:r>
          </w:p>
        </w:tc>
        <w:tc>
          <w:tcPr>
            <w:tcW w:w="6920" w:type="dxa"/>
          </w:tcPr>
          <w:p w14:paraId="7FBADB96" w14:textId="54C46265" w:rsidR="00A376C4" w:rsidRDefault="00D776EE" w:rsidP="00D20F18">
            <w:pPr>
              <w:cnfStyle w:val="000000100000" w:firstRow="0" w:lastRow="0" w:firstColumn="0" w:lastColumn="0" w:oddVBand="0" w:evenVBand="0" w:oddHBand="1" w:evenHBand="0" w:firstRowFirstColumn="0" w:firstRowLastColumn="0" w:lastRowFirstColumn="0" w:lastRowLastColumn="0"/>
            </w:pPr>
            <w:r>
              <w:t>6</w:t>
            </w:r>
            <w:r w:rsidR="00A376C4">
              <w:t xml:space="preserve"> months</w:t>
            </w:r>
            <w:r w:rsidR="00BB3A6E">
              <w:t xml:space="preserve"> 4/1/2022 – 9/30/2022</w:t>
            </w:r>
          </w:p>
        </w:tc>
      </w:tr>
      <w:tr w:rsidR="00A376C4" w14:paraId="5E257E4C" w14:textId="77777777" w:rsidTr="00D20F18">
        <w:tc>
          <w:tcPr>
            <w:cnfStyle w:val="001000000000" w:firstRow="0" w:lastRow="0" w:firstColumn="1" w:lastColumn="0" w:oddVBand="0" w:evenVBand="0" w:oddHBand="0" w:evenHBand="0" w:firstRowFirstColumn="0" w:firstRowLastColumn="0" w:lastRowFirstColumn="0" w:lastRowLastColumn="0"/>
            <w:tcW w:w="2430" w:type="dxa"/>
          </w:tcPr>
          <w:p w14:paraId="5EE4B3E4" w14:textId="3DE9334C" w:rsidR="00A376C4" w:rsidRDefault="00A376C4" w:rsidP="00D20F18">
            <w:r>
              <w:t>Planned Costs FY2</w:t>
            </w:r>
            <w:r w:rsidR="00F27ADE">
              <w:t>2</w:t>
            </w:r>
            <w:r>
              <w:t>:</w:t>
            </w:r>
          </w:p>
        </w:tc>
        <w:tc>
          <w:tcPr>
            <w:tcW w:w="6920" w:type="dxa"/>
          </w:tcPr>
          <w:p w14:paraId="1230A1FA" w14:textId="36464560" w:rsidR="00F27ADE" w:rsidRDefault="00F27ADE" w:rsidP="00F27ADE">
            <w:pPr>
              <w:cnfStyle w:val="000000000000" w:firstRow="0" w:lastRow="0" w:firstColumn="0" w:lastColumn="0" w:oddVBand="0" w:evenVBand="0" w:oddHBand="0" w:evenHBand="0" w:firstRowFirstColumn="0" w:firstRowLastColumn="0" w:lastRowFirstColumn="0" w:lastRowLastColumn="0"/>
            </w:pPr>
            <w:r>
              <w:t>NREL: $100,000</w:t>
            </w:r>
          </w:p>
          <w:p w14:paraId="06D61663" w14:textId="37247432" w:rsidR="00A376C4" w:rsidRDefault="00F27ADE" w:rsidP="00F27ADE">
            <w:pPr>
              <w:cnfStyle w:val="000000000000" w:firstRow="0" w:lastRow="0" w:firstColumn="0" w:lastColumn="0" w:oddVBand="0" w:evenVBand="0" w:oddHBand="0" w:evenHBand="0" w:firstRowFirstColumn="0" w:firstRowLastColumn="0" w:lastRowFirstColumn="0" w:lastRowLastColumn="0"/>
            </w:pPr>
            <w:r>
              <w:t>PNNL: $50,000</w:t>
            </w:r>
          </w:p>
        </w:tc>
      </w:tr>
    </w:tbl>
    <w:p w14:paraId="68886859" w14:textId="77777777" w:rsidR="00A376C4" w:rsidRDefault="00A376C4" w:rsidP="00F86174"/>
    <w:p w14:paraId="7D8DF2CC" w14:textId="77777777" w:rsidR="00361E8C" w:rsidRDefault="00361E8C" w:rsidP="00CB056B">
      <w:pPr>
        <w:pStyle w:val="Heading2"/>
      </w:pPr>
      <w:r>
        <w:t xml:space="preserve">Project Milestones: </w:t>
      </w:r>
    </w:p>
    <w:tbl>
      <w:tblPr>
        <w:tblStyle w:val="GridTable4-Accent4"/>
        <w:tblW w:w="9350" w:type="dxa"/>
        <w:tblLayout w:type="fixed"/>
        <w:tblLook w:val="04A0" w:firstRow="1" w:lastRow="0" w:firstColumn="1" w:lastColumn="0" w:noHBand="0" w:noVBand="1"/>
      </w:tblPr>
      <w:tblGrid>
        <w:gridCol w:w="1890"/>
        <w:gridCol w:w="5930"/>
        <w:gridCol w:w="1530"/>
      </w:tblGrid>
      <w:tr w:rsidR="009F0552" w14:paraId="1CE87BDD" w14:textId="77777777" w:rsidTr="009F05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7E59B8E1" w14:textId="6140BB73" w:rsidR="009F0552" w:rsidRPr="00304D23" w:rsidRDefault="009F0552" w:rsidP="00EE5479">
            <w:pPr>
              <w:pStyle w:val="Default"/>
              <w:rPr>
                <w:bCs w:val="0"/>
                <w:color w:val="FFFFFF" w:themeColor="background1"/>
                <w:sz w:val="23"/>
                <w:szCs w:val="23"/>
              </w:rPr>
            </w:pPr>
            <w:r>
              <w:rPr>
                <w:bCs w:val="0"/>
                <w:color w:val="FFFFFF" w:themeColor="background1"/>
                <w:sz w:val="23"/>
                <w:szCs w:val="23"/>
              </w:rPr>
              <w:t>Type</w:t>
            </w:r>
          </w:p>
        </w:tc>
        <w:tc>
          <w:tcPr>
            <w:tcW w:w="5930" w:type="dxa"/>
          </w:tcPr>
          <w:p w14:paraId="53169CFA" w14:textId="50CDA347" w:rsidR="009F0552" w:rsidRPr="00304D23" w:rsidRDefault="009F0552" w:rsidP="00EE5479">
            <w:pPr>
              <w:pStyle w:val="Default"/>
              <w:cnfStyle w:val="100000000000" w:firstRow="1" w:lastRow="0" w:firstColumn="0" w:lastColumn="0" w:oddVBand="0" w:evenVBand="0" w:oddHBand="0" w:evenHBand="0" w:firstRowFirstColumn="0" w:firstRowLastColumn="0" w:lastRowFirstColumn="0" w:lastRowLastColumn="0"/>
              <w:rPr>
                <w:bCs w:val="0"/>
                <w:color w:val="FFFFFF" w:themeColor="background1"/>
                <w:sz w:val="23"/>
                <w:szCs w:val="23"/>
              </w:rPr>
            </w:pPr>
            <w:r>
              <w:rPr>
                <w:bCs w:val="0"/>
                <w:color w:val="FFFFFF" w:themeColor="background1"/>
                <w:sz w:val="23"/>
                <w:szCs w:val="23"/>
              </w:rPr>
              <w:t>Description and Criteria</w:t>
            </w:r>
          </w:p>
        </w:tc>
        <w:tc>
          <w:tcPr>
            <w:tcW w:w="1530" w:type="dxa"/>
          </w:tcPr>
          <w:p w14:paraId="25910BCC" w14:textId="2EBBD9D6" w:rsidR="009F0552" w:rsidRPr="00304D23" w:rsidRDefault="009F0552" w:rsidP="00EE5479">
            <w:pPr>
              <w:pStyle w:val="Default"/>
              <w:cnfStyle w:val="100000000000" w:firstRow="1" w:lastRow="0" w:firstColumn="0" w:lastColumn="0" w:oddVBand="0" w:evenVBand="0" w:oddHBand="0" w:evenHBand="0" w:firstRowFirstColumn="0" w:firstRowLastColumn="0" w:lastRowFirstColumn="0" w:lastRowLastColumn="0"/>
              <w:rPr>
                <w:bCs w:val="0"/>
                <w:color w:val="FFFFFF" w:themeColor="background1"/>
                <w:sz w:val="23"/>
                <w:szCs w:val="23"/>
              </w:rPr>
            </w:pPr>
            <w:r>
              <w:rPr>
                <w:bCs w:val="0"/>
                <w:color w:val="FFFFFF" w:themeColor="background1"/>
                <w:sz w:val="23"/>
                <w:szCs w:val="23"/>
              </w:rPr>
              <w:t>End Date</w:t>
            </w:r>
          </w:p>
        </w:tc>
      </w:tr>
      <w:tr w:rsidR="009F0552" w14:paraId="6ABBFCDD" w14:textId="77777777" w:rsidTr="00D97155">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1890" w:type="dxa"/>
          </w:tcPr>
          <w:p w14:paraId="3271A3F3" w14:textId="4787F7DF" w:rsidR="009F0552" w:rsidRPr="003C3448" w:rsidRDefault="00D776EE" w:rsidP="00EE5479">
            <w:pPr>
              <w:pStyle w:val="Default"/>
              <w:rPr>
                <w:b w:val="0"/>
                <w:bCs w:val="0"/>
                <w:sz w:val="22"/>
                <w:szCs w:val="22"/>
              </w:rPr>
            </w:pPr>
            <w:r w:rsidRPr="003C3448">
              <w:rPr>
                <w:b w:val="0"/>
                <w:bCs w:val="0"/>
                <w:sz w:val="22"/>
                <w:szCs w:val="22"/>
              </w:rPr>
              <w:t>Quarterly</w:t>
            </w:r>
          </w:p>
        </w:tc>
        <w:tc>
          <w:tcPr>
            <w:tcW w:w="5930" w:type="dxa"/>
          </w:tcPr>
          <w:p w14:paraId="4CAB80BC" w14:textId="2016A049" w:rsidR="009F0552" w:rsidRPr="003C3448" w:rsidRDefault="003C3448" w:rsidP="00EE5479">
            <w:pPr>
              <w:pStyle w:val="Default"/>
              <w:cnfStyle w:val="000000100000" w:firstRow="0" w:lastRow="0" w:firstColumn="0" w:lastColumn="0" w:oddVBand="0" w:evenVBand="0" w:oddHBand="1" w:evenHBand="0" w:firstRowFirstColumn="0" w:firstRowLastColumn="0" w:lastRowFirstColumn="0" w:lastRowLastColumn="0"/>
              <w:rPr>
                <w:bCs/>
                <w:sz w:val="22"/>
                <w:szCs w:val="22"/>
              </w:rPr>
            </w:pPr>
            <w:r w:rsidRPr="003C3448">
              <w:rPr>
                <w:bCs/>
                <w:sz w:val="22"/>
                <w:szCs w:val="22"/>
              </w:rPr>
              <w:t>Quarterly Status Memo that describes progress on analytic planning.</w:t>
            </w:r>
          </w:p>
        </w:tc>
        <w:tc>
          <w:tcPr>
            <w:tcW w:w="1530" w:type="dxa"/>
          </w:tcPr>
          <w:p w14:paraId="6A7695DE" w14:textId="0972E7E1" w:rsidR="009F0552" w:rsidRPr="003C3448" w:rsidRDefault="009F0552" w:rsidP="00816E67">
            <w:pPr>
              <w:pStyle w:val="Default"/>
              <w:cnfStyle w:val="000000100000" w:firstRow="0" w:lastRow="0" w:firstColumn="0" w:lastColumn="0" w:oddVBand="0" w:evenVBand="0" w:oddHBand="1" w:evenHBand="0" w:firstRowFirstColumn="0" w:firstRowLastColumn="0" w:lastRowFirstColumn="0" w:lastRowLastColumn="0"/>
              <w:rPr>
                <w:bCs/>
                <w:sz w:val="22"/>
                <w:szCs w:val="22"/>
              </w:rPr>
            </w:pPr>
            <w:r w:rsidRPr="003C3448">
              <w:rPr>
                <w:bCs/>
                <w:sz w:val="22"/>
                <w:szCs w:val="22"/>
              </w:rPr>
              <w:t>12/31/201</w:t>
            </w:r>
            <w:r w:rsidR="00816E67" w:rsidRPr="003C3448">
              <w:rPr>
                <w:bCs/>
                <w:sz w:val="22"/>
                <w:szCs w:val="22"/>
              </w:rPr>
              <w:t>9</w:t>
            </w:r>
          </w:p>
        </w:tc>
      </w:tr>
      <w:tr w:rsidR="009F0552" w14:paraId="2A45D40A" w14:textId="77777777" w:rsidTr="00D97155">
        <w:trPr>
          <w:trHeight w:val="620"/>
        </w:trPr>
        <w:tc>
          <w:tcPr>
            <w:cnfStyle w:val="001000000000" w:firstRow="0" w:lastRow="0" w:firstColumn="1" w:lastColumn="0" w:oddVBand="0" w:evenVBand="0" w:oddHBand="0" w:evenHBand="0" w:firstRowFirstColumn="0" w:firstRowLastColumn="0" w:lastRowFirstColumn="0" w:lastRowLastColumn="0"/>
            <w:tcW w:w="1890" w:type="dxa"/>
          </w:tcPr>
          <w:p w14:paraId="69973219" w14:textId="2441D09C" w:rsidR="009F0552" w:rsidRPr="003C3448" w:rsidRDefault="00D776EE" w:rsidP="00EE5479">
            <w:pPr>
              <w:pStyle w:val="Default"/>
              <w:rPr>
                <w:b w:val="0"/>
                <w:bCs w:val="0"/>
                <w:sz w:val="22"/>
                <w:szCs w:val="22"/>
              </w:rPr>
            </w:pPr>
            <w:r w:rsidRPr="003C3448">
              <w:rPr>
                <w:b w:val="0"/>
                <w:bCs w:val="0"/>
                <w:sz w:val="22"/>
                <w:szCs w:val="22"/>
              </w:rPr>
              <w:t>Quarterly</w:t>
            </w:r>
          </w:p>
        </w:tc>
        <w:tc>
          <w:tcPr>
            <w:tcW w:w="5930" w:type="dxa"/>
          </w:tcPr>
          <w:p w14:paraId="6869D520" w14:textId="0846D960" w:rsidR="009F0552" w:rsidRPr="003C3448" w:rsidRDefault="003C3448" w:rsidP="00EE5479">
            <w:pPr>
              <w:pStyle w:val="Default"/>
              <w:cnfStyle w:val="000000000000" w:firstRow="0" w:lastRow="0" w:firstColumn="0" w:lastColumn="0" w:oddVBand="0" w:evenVBand="0" w:oddHBand="0" w:evenHBand="0" w:firstRowFirstColumn="0" w:firstRowLastColumn="0" w:lastRowFirstColumn="0" w:lastRowLastColumn="0"/>
              <w:rPr>
                <w:bCs/>
                <w:sz w:val="22"/>
                <w:szCs w:val="22"/>
              </w:rPr>
            </w:pPr>
            <w:r w:rsidRPr="003C3448">
              <w:rPr>
                <w:bCs/>
                <w:sz w:val="22"/>
                <w:szCs w:val="22"/>
              </w:rPr>
              <w:t>Quarterly Status Memo that describes progress on analytic planning and preparation of data and tools.</w:t>
            </w:r>
          </w:p>
        </w:tc>
        <w:tc>
          <w:tcPr>
            <w:tcW w:w="1530" w:type="dxa"/>
          </w:tcPr>
          <w:p w14:paraId="3F2229FB" w14:textId="699D329C" w:rsidR="009F0552" w:rsidRPr="003C3448" w:rsidRDefault="00816E67" w:rsidP="00EE5479">
            <w:pPr>
              <w:pStyle w:val="Default"/>
              <w:cnfStyle w:val="000000000000" w:firstRow="0" w:lastRow="0" w:firstColumn="0" w:lastColumn="0" w:oddVBand="0" w:evenVBand="0" w:oddHBand="0" w:evenHBand="0" w:firstRowFirstColumn="0" w:firstRowLastColumn="0" w:lastRowFirstColumn="0" w:lastRowLastColumn="0"/>
              <w:rPr>
                <w:bCs/>
                <w:sz w:val="22"/>
                <w:szCs w:val="22"/>
              </w:rPr>
            </w:pPr>
            <w:r w:rsidRPr="003C3448">
              <w:rPr>
                <w:bCs/>
                <w:sz w:val="22"/>
                <w:szCs w:val="22"/>
              </w:rPr>
              <w:t>3/31/2020</w:t>
            </w:r>
          </w:p>
        </w:tc>
      </w:tr>
      <w:tr w:rsidR="009F0552" w14:paraId="67170F4D" w14:textId="77777777" w:rsidTr="00D7232F">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90" w:type="dxa"/>
          </w:tcPr>
          <w:p w14:paraId="0FA52315" w14:textId="5ACD8EEC" w:rsidR="009F0552" w:rsidRPr="003C3448" w:rsidRDefault="00D776EE" w:rsidP="00EE5479">
            <w:pPr>
              <w:pStyle w:val="Default"/>
              <w:rPr>
                <w:b w:val="0"/>
                <w:bCs w:val="0"/>
                <w:sz w:val="22"/>
                <w:szCs w:val="22"/>
              </w:rPr>
            </w:pPr>
            <w:r w:rsidRPr="003C3448">
              <w:rPr>
                <w:b w:val="0"/>
                <w:bCs w:val="0"/>
                <w:sz w:val="22"/>
                <w:szCs w:val="22"/>
              </w:rPr>
              <w:t>Quarterly</w:t>
            </w:r>
          </w:p>
        </w:tc>
        <w:tc>
          <w:tcPr>
            <w:tcW w:w="5930" w:type="dxa"/>
          </w:tcPr>
          <w:p w14:paraId="4D3F9BCB" w14:textId="6A8AAB6E" w:rsidR="009F0552" w:rsidRPr="003C3448" w:rsidRDefault="003C3448" w:rsidP="00EE5479">
            <w:pPr>
              <w:pStyle w:val="Default"/>
              <w:cnfStyle w:val="000000100000" w:firstRow="0" w:lastRow="0" w:firstColumn="0" w:lastColumn="0" w:oddVBand="0" w:evenVBand="0" w:oddHBand="1" w:evenHBand="0" w:firstRowFirstColumn="0" w:firstRowLastColumn="0" w:lastRowFirstColumn="0" w:lastRowLastColumn="0"/>
              <w:rPr>
                <w:bCs/>
                <w:sz w:val="22"/>
                <w:szCs w:val="22"/>
              </w:rPr>
            </w:pPr>
            <w:r w:rsidRPr="003C3448">
              <w:rPr>
                <w:bCs/>
                <w:sz w:val="22"/>
                <w:szCs w:val="22"/>
              </w:rPr>
              <w:t>Quarterly Status Memo that describes progress on analytic planning and preparation of data and tools.</w:t>
            </w:r>
          </w:p>
        </w:tc>
        <w:tc>
          <w:tcPr>
            <w:tcW w:w="1530" w:type="dxa"/>
          </w:tcPr>
          <w:p w14:paraId="1C48994F" w14:textId="220F096E" w:rsidR="009F0552" w:rsidRPr="003C3448" w:rsidRDefault="00816E67" w:rsidP="00EE5479">
            <w:pPr>
              <w:pStyle w:val="Default"/>
              <w:cnfStyle w:val="000000100000" w:firstRow="0" w:lastRow="0" w:firstColumn="0" w:lastColumn="0" w:oddVBand="0" w:evenVBand="0" w:oddHBand="1" w:evenHBand="0" w:firstRowFirstColumn="0" w:firstRowLastColumn="0" w:lastRowFirstColumn="0" w:lastRowLastColumn="0"/>
              <w:rPr>
                <w:bCs/>
                <w:sz w:val="22"/>
                <w:szCs w:val="22"/>
              </w:rPr>
            </w:pPr>
            <w:r w:rsidRPr="003C3448">
              <w:rPr>
                <w:bCs/>
                <w:sz w:val="22"/>
                <w:szCs w:val="22"/>
              </w:rPr>
              <w:t>6/30/2020</w:t>
            </w:r>
          </w:p>
        </w:tc>
      </w:tr>
      <w:tr w:rsidR="00701DCB" w14:paraId="2E623B45" w14:textId="77777777" w:rsidTr="00D7232F">
        <w:trPr>
          <w:trHeight w:val="620"/>
        </w:trPr>
        <w:tc>
          <w:tcPr>
            <w:cnfStyle w:val="001000000000" w:firstRow="0" w:lastRow="0" w:firstColumn="1" w:lastColumn="0" w:oddVBand="0" w:evenVBand="0" w:oddHBand="0" w:evenHBand="0" w:firstRowFirstColumn="0" w:firstRowLastColumn="0" w:lastRowFirstColumn="0" w:lastRowLastColumn="0"/>
            <w:tcW w:w="1890" w:type="dxa"/>
          </w:tcPr>
          <w:p w14:paraId="58B34056" w14:textId="12A18D00" w:rsidR="00701DCB" w:rsidRPr="00701DCB" w:rsidRDefault="002C2256" w:rsidP="00EE5479">
            <w:pPr>
              <w:pStyle w:val="Default"/>
              <w:rPr>
                <w:b w:val="0"/>
                <w:bCs w:val="0"/>
                <w:sz w:val="22"/>
                <w:szCs w:val="22"/>
              </w:rPr>
            </w:pPr>
            <w:r>
              <w:rPr>
                <w:b w:val="0"/>
                <w:bCs w:val="0"/>
                <w:sz w:val="22"/>
                <w:szCs w:val="22"/>
              </w:rPr>
              <w:t>Annual SMART</w:t>
            </w:r>
          </w:p>
        </w:tc>
        <w:tc>
          <w:tcPr>
            <w:tcW w:w="5930" w:type="dxa"/>
          </w:tcPr>
          <w:p w14:paraId="6FB8040C" w14:textId="35B35D8E" w:rsidR="00701DCB" w:rsidRPr="003C3448" w:rsidRDefault="00F27ADE" w:rsidP="00F27ADE">
            <w:pPr>
              <w:pStyle w:val="CommentText"/>
              <w:cnfStyle w:val="000000000000" w:firstRow="0" w:lastRow="0" w:firstColumn="0" w:lastColumn="0" w:oddVBand="0" w:evenVBand="0" w:oddHBand="0" w:evenHBand="0" w:firstRowFirstColumn="0" w:firstRowLastColumn="0" w:lastRowFirstColumn="0" w:lastRowLastColumn="0"/>
              <w:rPr>
                <w:bCs/>
                <w:sz w:val="22"/>
                <w:szCs w:val="22"/>
              </w:rPr>
            </w:pPr>
            <w:r>
              <w:rPr>
                <w:sz w:val="22"/>
                <w:szCs w:val="22"/>
              </w:rPr>
              <w:t>B</w:t>
            </w:r>
            <w:r w:rsidRPr="00F27ADE">
              <w:rPr>
                <w:sz w:val="22"/>
                <w:szCs w:val="22"/>
              </w:rPr>
              <w:t>riefing to BETO managers on analytic planning, critical data</w:t>
            </w:r>
            <w:r>
              <w:rPr>
                <w:sz w:val="22"/>
                <w:szCs w:val="22"/>
              </w:rPr>
              <w:t>,</w:t>
            </w:r>
            <w:r w:rsidRPr="00F27ADE">
              <w:rPr>
                <w:sz w:val="22"/>
                <w:szCs w:val="22"/>
              </w:rPr>
              <w:t xml:space="preserve"> and status of tool development. This briefing </w:t>
            </w:r>
            <w:r>
              <w:rPr>
                <w:sz w:val="22"/>
                <w:szCs w:val="22"/>
              </w:rPr>
              <w:t>will seek</w:t>
            </w:r>
            <w:r w:rsidRPr="00F27ADE">
              <w:rPr>
                <w:sz w:val="22"/>
                <w:szCs w:val="22"/>
              </w:rPr>
              <w:t xml:space="preserve"> BETO’s feedback and opinions on modeling options and project directions.</w:t>
            </w:r>
            <w:r>
              <w:rPr>
                <w:sz w:val="22"/>
                <w:szCs w:val="22"/>
              </w:rPr>
              <w:t xml:space="preserve"> Results of the briefing will be incorporated into a m</w:t>
            </w:r>
            <w:r w:rsidR="00701DCB" w:rsidRPr="00F27ADE">
              <w:rPr>
                <w:rFonts w:cstheme="minorHAnsi"/>
                <w:sz w:val="22"/>
                <w:szCs w:val="22"/>
              </w:rPr>
              <w:t>emo on NREL results</w:t>
            </w:r>
            <w:r>
              <w:rPr>
                <w:rFonts w:cstheme="minorHAnsi"/>
                <w:sz w:val="22"/>
                <w:szCs w:val="22"/>
              </w:rPr>
              <w:t>, including</w:t>
            </w:r>
            <w:r w:rsidR="00701DCB" w:rsidRPr="00F27ADE">
              <w:rPr>
                <w:rFonts w:cstheme="minorHAnsi"/>
                <w:sz w:val="22"/>
                <w:szCs w:val="22"/>
              </w:rPr>
              <w:t xml:space="preserve"> collaboration, data, modeling, and analysis plan and initial findings regarding key questions.</w:t>
            </w:r>
          </w:p>
        </w:tc>
        <w:tc>
          <w:tcPr>
            <w:tcW w:w="1530" w:type="dxa"/>
          </w:tcPr>
          <w:p w14:paraId="01803447" w14:textId="4402BF19" w:rsidR="00701DCB" w:rsidRPr="003C3448" w:rsidRDefault="00701DCB" w:rsidP="00EE5479">
            <w:pPr>
              <w:pStyle w:val="Default"/>
              <w:cnfStyle w:val="000000000000" w:firstRow="0" w:lastRow="0" w:firstColumn="0" w:lastColumn="0" w:oddVBand="0" w:evenVBand="0" w:oddHBand="0" w:evenHBand="0" w:firstRowFirstColumn="0" w:firstRowLastColumn="0" w:lastRowFirstColumn="0" w:lastRowLastColumn="0"/>
              <w:rPr>
                <w:bCs/>
                <w:sz w:val="22"/>
                <w:szCs w:val="22"/>
              </w:rPr>
            </w:pPr>
            <w:r w:rsidRPr="003C3448">
              <w:rPr>
                <w:bCs/>
                <w:sz w:val="22"/>
                <w:szCs w:val="22"/>
              </w:rPr>
              <w:t>9/30/2020</w:t>
            </w:r>
          </w:p>
        </w:tc>
      </w:tr>
      <w:tr w:rsidR="00701DCB" w14:paraId="705125E3" w14:textId="77777777" w:rsidTr="00701DCB">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890" w:type="dxa"/>
          </w:tcPr>
          <w:p w14:paraId="7379EFF9" w14:textId="30A8D368" w:rsidR="00701DCB" w:rsidRDefault="002C2256" w:rsidP="00EE5479">
            <w:pPr>
              <w:pStyle w:val="Default"/>
              <w:rPr>
                <w:b w:val="0"/>
                <w:bCs w:val="0"/>
                <w:sz w:val="22"/>
                <w:szCs w:val="22"/>
              </w:rPr>
            </w:pPr>
            <w:r w:rsidRPr="003C3448">
              <w:rPr>
                <w:b w:val="0"/>
                <w:bCs w:val="0"/>
                <w:sz w:val="22"/>
                <w:szCs w:val="22"/>
              </w:rPr>
              <w:t>Quarterly</w:t>
            </w:r>
          </w:p>
        </w:tc>
        <w:tc>
          <w:tcPr>
            <w:tcW w:w="5930" w:type="dxa"/>
          </w:tcPr>
          <w:p w14:paraId="27F807F0" w14:textId="1492741F" w:rsidR="00701DCB" w:rsidRPr="003C3448" w:rsidRDefault="00701DCB" w:rsidP="00EE5479">
            <w:pPr>
              <w:pStyle w:val="Default"/>
              <w:cnfStyle w:val="000000100000" w:firstRow="0" w:lastRow="0" w:firstColumn="0" w:lastColumn="0" w:oddVBand="0" w:evenVBand="0" w:oddHBand="1" w:evenHBand="0" w:firstRowFirstColumn="0" w:firstRowLastColumn="0" w:lastRowFirstColumn="0" w:lastRowLastColumn="0"/>
              <w:rPr>
                <w:bCs/>
                <w:sz w:val="22"/>
                <w:szCs w:val="22"/>
              </w:rPr>
            </w:pPr>
            <w:r>
              <w:rPr>
                <w:rFonts w:asciiTheme="minorHAnsi" w:hAnsiTheme="minorHAnsi" w:cstheme="minorHAnsi"/>
                <w:sz w:val="22"/>
                <w:szCs w:val="22"/>
              </w:rPr>
              <w:t xml:space="preserve">Memo on PNNL results: </w:t>
            </w:r>
            <w:r w:rsidRPr="003C3448">
              <w:rPr>
                <w:rFonts w:asciiTheme="minorHAnsi" w:hAnsiTheme="minorHAnsi" w:cstheme="minorHAnsi"/>
                <w:sz w:val="22"/>
                <w:szCs w:val="22"/>
              </w:rPr>
              <w:t>initial findings regarding key questions.</w:t>
            </w:r>
          </w:p>
        </w:tc>
        <w:tc>
          <w:tcPr>
            <w:tcW w:w="1530" w:type="dxa"/>
          </w:tcPr>
          <w:p w14:paraId="71554BFD" w14:textId="4A01D986" w:rsidR="00701DCB" w:rsidRPr="003C3448" w:rsidRDefault="00701DCB" w:rsidP="00EE5479">
            <w:pPr>
              <w:pStyle w:val="Default"/>
              <w:cnfStyle w:val="000000100000" w:firstRow="0" w:lastRow="0" w:firstColumn="0" w:lastColumn="0" w:oddVBand="0" w:evenVBand="0" w:oddHBand="1" w:evenHBand="0" w:firstRowFirstColumn="0" w:firstRowLastColumn="0" w:lastRowFirstColumn="0" w:lastRowLastColumn="0"/>
              <w:rPr>
                <w:bCs/>
                <w:sz w:val="22"/>
                <w:szCs w:val="22"/>
              </w:rPr>
            </w:pPr>
            <w:r w:rsidRPr="003C3448">
              <w:rPr>
                <w:bCs/>
                <w:sz w:val="22"/>
                <w:szCs w:val="22"/>
              </w:rPr>
              <w:t>9/30/2020</w:t>
            </w:r>
          </w:p>
        </w:tc>
      </w:tr>
      <w:tr w:rsidR="00EC6A92" w14:paraId="26EF14ED" w14:textId="77777777" w:rsidTr="00D7232F">
        <w:trPr>
          <w:trHeight w:val="890"/>
        </w:trPr>
        <w:tc>
          <w:tcPr>
            <w:cnfStyle w:val="001000000000" w:firstRow="0" w:lastRow="0" w:firstColumn="1" w:lastColumn="0" w:oddVBand="0" w:evenVBand="0" w:oddHBand="0" w:evenHBand="0" w:firstRowFirstColumn="0" w:firstRowLastColumn="0" w:lastRowFirstColumn="0" w:lastRowLastColumn="0"/>
            <w:tcW w:w="1890" w:type="dxa"/>
          </w:tcPr>
          <w:p w14:paraId="6BACB4B3" w14:textId="40D6E1CA" w:rsidR="00EC6A92" w:rsidRPr="003C3448" w:rsidRDefault="00D776EE" w:rsidP="00EC6A92">
            <w:pPr>
              <w:pStyle w:val="Default"/>
              <w:rPr>
                <w:b w:val="0"/>
                <w:bCs w:val="0"/>
                <w:sz w:val="22"/>
                <w:szCs w:val="22"/>
              </w:rPr>
            </w:pPr>
            <w:r w:rsidRPr="003C3448">
              <w:rPr>
                <w:b w:val="0"/>
                <w:bCs w:val="0"/>
                <w:sz w:val="22"/>
                <w:szCs w:val="22"/>
              </w:rPr>
              <w:t>Annual</w:t>
            </w:r>
            <w:r w:rsidR="003C3448">
              <w:rPr>
                <w:b w:val="0"/>
                <w:bCs w:val="0"/>
                <w:sz w:val="22"/>
                <w:szCs w:val="22"/>
              </w:rPr>
              <w:t xml:space="preserve"> SMART</w:t>
            </w:r>
          </w:p>
        </w:tc>
        <w:tc>
          <w:tcPr>
            <w:tcW w:w="5930" w:type="dxa"/>
          </w:tcPr>
          <w:p w14:paraId="5B9D15BC" w14:textId="0F8892B9" w:rsidR="003C3448" w:rsidRPr="003C3448" w:rsidRDefault="00701DCB" w:rsidP="00D97155">
            <w:pPr>
              <w:pStyle w:val="Default"/>
              <w:cnfStyle w:val="000000000000" w:firstRow="0" w:lastRow="0" w:firstColumn="0" w:lastColumn="0" w:oddVBand="0" w:evenVBand="0" w:oddHBand="0" w:evenHBand="0" w:firstRowFirstColumn="0" w:firstRowLastColumn="0" w:lastRowFirstColumn="0" w:lastRowLastColumn="0"/>
              <w:rPr>
                <w:bCs/>
                <w:sz w:val="22"/>
                <w:szCs w:val="22"/>
              </w:rPr>
            </w:pPr>
            <w:r>
              <w:rPr>
                <w:rFonts w:asciiTheme="minorHAnsi" w:hAnsiTheme="minorHAnsi" w:cstheme="minorHAnsi"/>
                <w:sz w:val="22"/>
                <w:szCs w:val="22"/>
              </w:rPr>
              <w:t>Integrated p</w:t>
            </w:r>
            <w:r w:rsidR="00EC6A92" w:rsidRPr="003C3448">
              <w:rPr>
                <w:rFonts w:asciiTheme="minorHAnsi" w:hAnsiTheme="minorHAnsi" w:cstheme="minorHAnsi"/>
                <w:sz w:val="22"/>
                <w:szCs w:val="22"/>
              </w:rPr>
              <w:t>resentation to BETO Project Manager on collaboration, data, modeling, and analysis plan and initial findings regarding key questions.</w:t>
            </w:r>
            <w:r w:rsidR="00034771">
              <w:rPr>
                <w:rFonts w:asciiTheme="minorHAnsi" w:hAnsiTheme="minorHAnsi" w:cstheme="minorHAnsi"/>
                <w:sz w:val="22"/>
                <w:szCs w:val="22"/>
              </w:rPr>
              <w:t xml:space="preserve"> </w:t>
            </w:r>
          </w:p>
        </w:tc>
        <w:tc>
          <w:tcPr>
            <w:tcW w:w="1530" w:type="dxa"/>
          </w:tcPr>
          <w:p w14:paraId="3457BDEA" w14:textId="6A2404D9" w:rsidR="00EC6A92" w:rsidRPr="003C3448" w:rsidRDefault="002C2256" w:rsidP="00EC6A92">
            <w:pPr>
              <w:pStyle w:val="Default"/>
              <w:cnfStyle w:val="000000000000" w:firstRow="0" w:lastRow="0" w:firstColumn="0" w:lastColumn="0" w:oddVBand="0" w:evenVBand="0" w:oddHBand="0" w:evenHBand="0" w:firstRowFirstColumn="0" w:firstRowLastColumn="0" w:lastRowFirstColumn="0" w:lastRowLastColumn="0"/>
              <w:rPr>
                <w:bCs/>
                <w:sz w:val="22"/>
                <w:szCs w:val="22"/>
              </w:rPr>
            </w:pPr>
            <w:r>
              <w:rPr>
                <w:bCs/>
                <w:sz w:val="22"/>
                <w:szCs w:val="22"/>
              </w:rPr>
              <w:t>12</w:t>
            </w:r>
            <w:r w:rsidR="00EC6A92" w:rsidRPr="003C3448">
              <w:rPr>
                <w:bCs/>
                <w:sz w:val="22"/>
                <w:szCs w:val="22"/>
              </w:rPr>
              <w:t>/30/2020</w:t>
            </w:r>
          </w:p>
        </w:tc>
      </w:tr>
      <w:tr w:rsidR="00701DCB" w14:paraId="0ADC0C71" w14:textId="77777777" w:rsidTr="00701DCB">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890" w:type="dxa"/>
          </w:tcPr>
          <w:p w14:paraId="6F5F43B6" w14:textId="6F147F4B" w:rsidR="00701DCB" w:rsidRPr="003C3448" w:rsidRDefault="002C2256" w:rsidP="00701DCB">
            <w:pPr>
              <w:pStyle w:val="Default"/>
              <w:rPr>
                <w:sz w:val="22"/>
                <w:szCs w:val="22"/>
              </w:rPr>
            </w:pPr>
            <w:r w:rsidRPr="003C3448">
              <w:rPr>
                <w:b w:val="0"/>
                <w:bCs w:val="0"/>
                <w:sz w:val="22"/>
                <w:szCs w:val="22"/>
              </w:rPr>
              <w:t>Quarterly</w:t>
            </w:r>
          </w:p>
        </w:tc>
        <w:tc>
          <w:tcPr>
            <w:tcW w:w="5930" w:type="dxa"/>
          </w:tcPr>
          <w:p w14:paraId="34B597A0" w14:textId="4F173A3D" w:rsidR="00701DCB" w:rsidRDefault="00701DCB" w:rsidP="00701DCB">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Memo on NREL results: </w:t>
            </w:r>
            <w:r w:rsidRPr="003C3448">
              <w:rPr>
                <w:rFonts w:asciiTheme="minorHAnsi" w:hAnsiTheme="minorHAnsi" w:cstheme="minorHAnsi"/>
                <w:sz w:val="22"/>
                <w:szCs w:val="22"/>
              </w:rPr>
              <w:t>collaboration, data, modeling, and analysis plan and</w:t>
            </w:r>
            <w:r w:rsidR="002C2256">
              <w:rPr>
                <w:rFonts w:asciiTheme="minorHAnsi" w:hAnsiTheme="minorHAnsi" w:cstheme="minorHAnsi"/>
                <w:sz w:val="22"/>
                <w:szCs w:val="22"/>
              </w:rPr>
              <w:t xml:space="preserve"> status of</w:t>
            </w:r>
            <w:r w:rsidRPr="003C3448">
              <w:rPr>
                <w:rFonts w:asciiTheme="minorHAnsi" w:hAnsiTheme="minorHAnsi" w:cstheme="minorHAnsi"/>
                <w:sz w:val="22"/>
                <w:szCs w:val="22"/>
              </w:rPr>
              <w:t xml:space="preserve"> findings regarding key questions.</w:t>
            </w:r>
          </w:p>
        </w:tc>
        <w:tc>
          <w:tcPr>
            <w:tcW w:w="1530" w:type="dxa"/>
          </w:tcPr>
          <w:p w14:paraId="3586AE5E" w14:textId="66B87DBF" w:rsidR="00701DCB" w:rsidRPr="003C3448" w:rsidRDefault="00701DCB" w:rsidP="00701DCB">
            <w:pPr>
              <w:pStyle w:val="Default"/>
              <w:cnfStyle w:val="000000100000" w:firstRow="0" w:lastRow="0" w:firstColumn="0" w:lastColumn="0" w:oddVBand="0" w:evenVBand="0" w:oddHBand="1" w:evenHBand="0" w:firstRowFirstColumn="0" w:firstRowLastColumn="0" w:lastRowFirstColumn="0" w:lastRowLastColumn="0"/>
              <w:rPr>
                <w:bCs/>
                <w:sz w:val="22"/>
                <w:szCs w:val="22"/>
              </w:rPr>
            </w:pPr>
            <w:r w:rsidRPr="003C3448">
              <w:rPr>
                <w:bCs/>
                <w:sz w:val="22"/>
                <w:szCs w:val="22"/>
              </w:rPr>
              <w:t>9/30/2021</w:t>
            </w:r>
          </w:p>
        </w:tc>
      </w:tr>
      <w:tr w:rsidR="00701DCB" w14:paraId="35570762" w14:textId="77777777" w:rsidTr="00701DCB">
        <w:trPr>
          <w:trHeight w:val="440"/>
        </w:trPr>
        <w:tc>
          <w:tcPr>
            <w:cnfStyle w:val="001000000000" w:firstRow="0" w:lastRow="0" w:firstColumn="1" w:lastColumn="0" w:oddVBand="0" w:evenVBand="0" w:oddHBand="0" w:evenHBand="0" w:firstRowFirstColumn="0" w:firstRowLastColumn="0" w:lastRowFirstColumn="0" w:lastRowLastColumn="0"/>
            <w:tcW w:w="1890" w:type="dxa"/>
          </w:tcPr>
          <w:p w14:paraId="33393C6C" w14:textId="2231976E" w:rsidR="00701DCB" w:rsidRPr="003C3448" w:rsidRDefault="002C2256" w:rsidP="00701DCB">
            <w:pPr>
              <w:pStyle w:val="Default"/>
              <w:rPr>
                <w:sz w:val="22"/>
                <w:szCs w:val="22"/>
              </w:rPr>
            </w:pPr>
            <w:r w:rsidRPr="003C3448">
              <w:rPr>
                <w:b w:val="0"/>
                <w:bCs w:val="0"/>
                <w:sz w:val="22"/>
                <w:szCs w:val="22"/>
              </w:rPr>
              <w:t>Quarterly</w:t>
            </w:r>
          </w:p>
        </w:tc>
        <w:tc>
          <w:tcPr>
            <w:tcW w:w="5930" w:type="dxa"/>
          </w:tcPr>
          <w:p w14:paraId="35CFCD22" w14:textId="771608A6" w:rsidR="00701DCB" w:rsidRDefault="00701DCB" w:rsidP="00701DCB">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Memo on PNNL results: </w:t>
            </w:r>
            <w:r w:rsidR="002C2256">
              <w:rPr>
                <w:rFonts w:asciiTheme="minorHAnsi" w:hAnsiTheme="minorHAnsi" w:cstheme="minorHAnsi"/>
                <w:sz w:val="22"/>
                <w:szCs w:val="22"/>
              </w:rPr>
              <w:t>status</w:t>
            </w:r>
            <w:r w:rsidRPr="003C3448">
              <w:rPr>
                <w:rFonts w:asciiTheme="minorHAnsi" w:hAnsiTheme="minorHAnsi" w:cstheme="minorHAnsi"/>
                <w:sz w:val="22"/>
                <w:szCs w:val="22"/>
              </w:rPr>
              <w:t xml:space="preserve"> findings regarding key questions.</w:t>
            </w:r>
          </w:p>
        </w:tc>
        <w:tc>
          <w:tcPr>
            <w:tcW w:w="1530" w:type="dxa"/>
          </w:tcPr>
          <w:p w14:paraId="7FFD5947" w14:textId="1593E214" w:rsidR="00701DCB" w:rsidRPr="003C3448" w:rsidRDefault="002C2256" w:rsidP="00701DCB">
            <w:pPr>
              <w:pStyle w:val="Default"/>
              <w:cnfStyle w:val="000000000000" w:firstRow="0" w:lastRow="0" w:firstColumn="0" w:lastColumn="0" w:oddVBand="0" w:evenVBand="0" w:oddHBand="0" w:evenHBand="0" w:firstRowFirstColumn="0" w:firstRowLastColumn="0" w:lastRowFirstColumn="0" w:lastRowLastColumn="0"/>
              <w:rPr>
                <w:bCs/>
                <w:sz w:val="22"/>
                <w:szCs w:val="22"/>
              </w:rPr>
            </w:pPr>
            <w:r w:rsidRPr="003C3448">
              <w:rPr>
                <w:bCs/>
                <w:sz w:val="22"/>
                <w:szCs w:val="22"/>
              </w:rPr>
              <w:t>9/30/2021</w:t>
            </w:r>
          </w:p>
        </w:tc>
      </w:tr>
      <w:tr w:rsidR="00701DCB" w14:paraId="6F3DDB5C" w14:textId="77777777" w:rsidTr="00D97155">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1890" w:type="dxa"/>
          </w:tcPr>
          <w:p w14:paraId="024E299E" w14:textId="747DA8C3" w:rsidR="00701DCB" w:rsidRPr="003C3448" w:rsidRDefault="00701DCB" w:rsidP="00701DCB">
            <w:pPr>
              <w:pStyle w:val="Default"/>
              <w:rPr>
                <w:b w:val="0"/>
                <w:bCs w:val="0"/>
                <w:sz w:val="22"/>
                <w:szCs w:val="22"/>
              </w:rPr>
            </w:pPr>
            <w:r w:rsidRPr="003C3448">
              <w:rPr>
                <w:b w:val="0"/>
                <w:bCs w:val="0"/>
                <w:sz w:val="22"/>
                <w:szCs w:val="22"/>
              </w:rPr>
              <w:t>Annual</w:t>
            </w:r>
            <w:r>
              <w:rPr>
                <w:b w:val="0"/>
                <w:bCs w:val="0"/>
                <w:sz w:val="22"/>
                <w:szCs w:val="22"/>
              </w:rPr>
              <w:t xml:space="preserve"> SMART</w:t>
            </w:r>
          </w:p>
        </w:tc>
        <w:tc>
          <w:tcPr>
            <w:tcW w:w="5930" w:type="dxa"/>
          </w:tcPr>
          <w:p w14:paraId="0B9F365E" w14:textId="009FA1AD" w:rsidR="00701DCB" w:rsidRPr="003C3448" w:rsidRDefault="00701DCB" w:rsidP="00701DCB">
            <w:pPr>
              <w:pStyle w:val="Default"/>
              <w:cnfStyle w:val="000000100000" w:firstRow="0" w:lastRow="0" w:firstColumn="0" w:lastColumn="0" w:oddVBand="0" w:evenVBand="0" w:oddHBand="1" w:evenHBand="0" w:firstRowFirstColumn="0" w:firstRowLastColumn="0" w:lastRowFirstColumn="0" w:lastRowLastColumn="0"/>
              <w:rPr>
                <w:bCs/>
                <w:sz w:val="22"/>
                <w:szCs w:val="22"/>
              </w:rPr>
            </w:pPr>
            <w:r>
              <w:rPr>
                <w:rFonts w:asciiTheme="minorHAnsi" w:hAnsiTheme="minorHAnsi" w:cstheme="minorHAnsi"/>
                <w:sz w:val="22"/>
                <w:szCs w:val="22"/>
              </w:rPr>
              <w:t>Integrated p</w:t>
            </w:r>
            <w:r w:rsidRPr="003C3448">
              <w:rPr>
                <w:rFonts w:asciiTheme="minorHAnsi" w:hAnsiTheme="minorHAnsi" w:cstheme="minorHAnsi"/>
                <w:sz w:val="22"/>
                <w:szCs w:val="22"/>
              </w:rPr>
              <w:t>resentation to BETO Project Manager on collaboration, data, modeling, and analysis plan and status of findings regarding key questions.</w:t>
            </w:r>
          </w:p>
        </w:tc>
        <w:tc>
          <w:tcPr>
            <w:tcW w:w="1530" w:type="dxa"/>
          </w:tcPr>
          <w:p w14:paraId="63A94160" w14:textId="60313FD2" w:rsidR="00701DCB" w:rsidRPr="003C3448" w:rsidRDefault="002C2256" w:rsidP="00701DCB">
            <w:pPr>
              <w:pStyle w:val="Default"/>
              <w:cnfStyle w:val="000000100000" w:firstRow="0" w:lastRow="0" w:firstColumn="0" w:lastColumn="0" w:oddVBand="0" w:evenVBand="0" w:oddHBand="1" w:evenHBand="0" w:firstRowFirstColumn="0" w:firstRowLastColumn="0" w:lastRowFirstColumn="0" w:lastRowLastColumn="0"/>
              <w:rPr>
                <w:bCs/>
                <w:sz w:val="22"/>
                <w:szCs w:val="22"/>
              </w:rPr>
            </w:pPr>
            <w:r>
              <w:rPr>
                <w:bCs/>
                <w:sz w:val="22"/>
                <w:szCs w:val="22"/>
              </w:rPr>
              <w:t>12</w:t>
            </w:r>
            <w:r w:rsidR="00701DCB" w:rsidRPr="003C3448">
              <w:rPr>
                <w:bCs/>
                <w:sz w:val="22"/>
                <w:szCs w:val="22"/>
              </w:rPr>
              <w:t>/30/2021</w:t>
            </w:r>
          </w:p>
        </w:tc>
      </w:tr>
      <w:tr w:rsidR="002C2256" w14:paraId="1457CE33" w14:textId="77777777" w:rsidTr="002C2256">
        <w:trPr>
          <w:trHeight w:val="350"/>
        </w:trPr>
        <w:tc>
          <w:tcPr>
            <w:cnfStyle w:val="001000000000" w:firstRow="0" w:lastRow="0" w:firstColumn="1" w:lastColumn="0" w:oddVBand="0" w:evenVBand="0" w:oddHBand="0" w:evenHBand="0" w:firstRowFirstColumn="0" w:firstRowLastColumn="0" w:lastRowFirstColumn="0" w:lastRowLastColumn="0"/>
            <w:tcW w:w="1890" w:type="dxa"/>
          </w:tcPr>
          <w:p w14:paraId="7F1C1B44" w14:textId="078E247E" w:rsidR="002C2256" w:rsidRPr="003C3448" w:rsidRDefault="002C2256" w:rsidP="002C2256">
            <w:pPr>
              <w:pStyle w:val="Default"/>
              <w:rPr>
                <w:sz w:val="22"/>
                <w:szCs w:val="22"/>
              </w:rPr>
            </w:pPr>
            <w:r w:rsidRPr="003C3448">
              <w:rPr>
                <w:b w:val="0"/>
                <w:bCs w:val="0"/>
                <w:sz w:val="22"/>
                <w:szCs w:val="22"/>
              </w:rPr>
              <w:t>Quarterly</w:t>
            </w:r>
          </w:p>
        </w:tc>
        <w:tc>
          <w:tcPr>
            <w:tcW w:w="5930" w:type="dxa"/>
          </w:tcPr>
          <w:p w14:paraId="744EFFC1" w14:textId="4DAD2A3F" w:rsidR="002C2256" w:rsidRDefault="002C2256" w:rsidP="002C2256">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Memo on NREL results: final</w:t>
            </w:r>
            <w:r w:rsidRPr="003C3448">
              <w:rPr>
                <w:rFonts w:asciiTheme="minorHAnsi" w:hAnsiTheme="minorHAnsi" w:cstheme="minorHAnsi"/>
                <w:sz w:val="22"/>
                <w:szCs w:val="22"/>
              </w:rPr>
              <w:t xml:space="preserve"> findings regarding key questions.</w:t>
            </w:r>
          </w:p>
        </w:tc>
        <w:tc>
          <w:tcPr>
            <w:tcW w:w="1530" w:type="dxa"/>
          </w:tcPr>
          <w:p w14:paraId="15B6794A" w14:textId="76282F3F" w:rsidR="002C2256" w:rsidRPr="003C3448" w:rsidRDefault="002C2256" w:rsidP="002C2256">
            <w:pPr>
              <w:pStyle w:val="Default"/>
              <w:cnfStyle w:val="000000000000" w:firstRow="0" w:lastRow="0" w:firstColumn="0" w:lastColumn="0" w:oddVBand="0" w:evenVBand="0" w:oddHBand="0" w:evenHBand="0" w:firstRowFirstColumn="0" w:firstRowLastColumn="0" w:lastRowFirstColumn="0" w:lastRowLastColumn="0"/>
              <w:rPr>
                <w:bCs/>
                <w:sz w:val="22"/>
                <w:szCs w:val="22"/>
              </w:rPr>
            </w:pPr>
            <w:r>
              <w:rPr>
                <w:bCs/>
                <w:sz w:val="22"/>
                <w:szCs w:val="22"/>
              </w:rPr>
              <w:t>6</w:t>
            </w:r>
            <w:r w:rsidRPr="003C3448">
              <w:rPr>
                <w:bCs/>
                <w:sz w:val="22"/>
                <w:szCs w:val="22"/>
              </w:rPr>
              <w:t>/30/2022</w:t>
            </w:r>
          </w:p>
        </w:tc>
      </w:tr>
      <w:tr w:rsidR="002C2256" w14:paraId="5F64B1CC" w14:textId="77777777" w:rsidTr="002C2256">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890" w:type="dxa"/>
          </w:tcPr>
          <w:p w14:paraId="47B2283A" w14:textId="638B0976" w:rsidR="002C2256" w:rsidRPr="003C3448" w:rsidRDefault="002C2256" w:rsidP="002C2256">
            <w:pPr>
              <w:pStyle w:val="Default"/>
              <w:rPr>
                <w:sz w:val="22"/>
                <w:szCs w:val="22"/>
              </w:rPr>
            </w:pPr>
            <w:r w:rsidRPr="003C3448">
              <w:rPr>
                <w:b w:val="0"/>
                <w:bCs w:val="0"/>
                <w:sz w:val="22"/>
                <w:szCs w:val="22"/>
              </w:rPr>
              <w:t>Quarterly</w:t>
            </w:r>
          </w:p>
        </w:tc>
        <w:tc>
          <w:tcPr>
            <w:tcW w:w="5930" w:type="dxa"/>
          </w:tcPr>
          <w:p w14:paraId="18BE123D" w14:textId="254C2F87" w:rsidR="002C2256" w:rsidRDefault="002C2256" w:rsidP="002C2256">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Memo on PNNL results: final </w:t>
            </w:r>
            <w:r w:rsidRPr="003C3448">
              <w:rPr>
                <w:rFonts w:asciiTheme="minorHAnsi" w:hAnsiTheme="minorHAnsi" w:cstheme="minorHAnsi"/>
                <w:sz w:val="22"/>
                <w:szCs w:val="22"/>
              </w:rPr>
              <w:t>findings regarding key questions.</w:t>
            </w:r>
          </w:p>
        </w:tc>
        <w:tc>
          <w:tcPr>
            <w:tcW w:w="1530" w:type="dxa"/>
          </w:tcPr>
          <w:p w14:paraId="4ECE677B" w14:textId="46127123" w:rsidR="002C2256" w:rsidRPr="003C3448" w:rsidRDefault="002C2256" w:rsidP="002C2256">
            <w:pPr>
              <w:pStyle w:val="Default"/>
              <w:cnfStyle w:val="000000100000" w:firstRow="0" w:lastRow="0" w:firstColumn="0" w:lastColumn="0" w:oddVBand="0" w:evenVBand="0" w:oddHBand="1" w:evenHBand="0" w:firstRowFirstColumn="0" w:firstRowLastColumn="0" w:lastRowFirstColumn="0" w:lastRowLastColumn="0"/>
              <w:rPr>
                <w:bCs/>
                <w:sz w:val="22"/>
                <w:szCs w:val="22"/>
              </w:rPr>
            </w:pPr>
            <w:r>
              <w:rPr>
                <w:bCs/>
                <w:sz w:val="22"/>
                <w:szCs w:val="22"/>
              </w:rPr>
              <w:t>6</w:t>
            </w:r>
            <w:r w:rsidRPr="003C3448">
              <w:rPr>
                <w:bCs/>
                <w:sz w:val="22"/>
                <w:szCs w:val="22"/>
              </w:rPr>
              <w:t>/30/2022</w:t>
            </w:r>
          </w:p>
        </w:tc>
      </w:tr>
      <w:tr w:rsidR="002C2256" w14:paraId="7600B1F1" w14:textId="77777777" w:rsidTr="00D97155">
        <w:trPr>
          <w:trHeight w:val="710"/>
        </w:trPr>
        <w:tc>
          <w:tcPr>
            <w:cnfStyle w:val="001000000000" w:firstRow="0" w:lastRow="0" w:firstColumn="1" w:lastColumn="0" w:oddVBand="0" w:evenVBand="0" w:oddHBand="0" w:evenHBand="0" w:firstRowFirstColumn="0" w:firstRowLastColumn="0" w:lastRowFirstColumn="0" w:lastRowLastColumn="0"/>
            <w:tcW w:w="1890" w:type="dxa"/>
          </w:tcPr>
          <w:p w14:paraId="542D0F3A" w14:textId="290303C2" w:rsidR="002C2256" w:rsidRPr="003C3448" w:rsidRDefault="002C2256" w:rsidP="002C2256">
            <w:pPr>
              <w:pStyle w:val="Default"/>
              <w:rPr>
                <w:b w:val="0"/>
                <w:bCs w:val="0"/>
                <w:sz w:val="22"/>
                <w:szCs w:val="22"/>
              </w:rPr>
            </w:pPr>
            <w:r w:rsidRPr="003C3448">
              <w:rPr>
                <w:b w:val="0"/>
                <w:bCs w:val="0"/>
                <w:sz w:val="22"/>
                <w:szCs w:val="22"/>
              </w:rPr>
              <w:t>End of Project</w:t>
            </w:r>
            <w:r>
              <w:rPr>
                <w:b w:val="0"/>
                <w:bCs w:val="0"/>
                <w:sz w:val="22"/>
                <w:szCs w:val="22"/>
              </w:rPr>
              <w:t xml:space="preserve"> / Annual SMART</w:t>
            </w:r>
          </w:p>
        </w:tc>
        <w:tc>
          <w:tcPr>
            <w:tcW w:w="5930" w:type="dxa"/>
          </w:tcPr>
          <w:p w14:paraId="5FAE18CF" w14:textId="59A5324F" w:rsidR="002C2256" w:rsidRPr="003C3448" w:rsidRDefault="002C2256" w:rsidP="002C2256">
            <w:pPr>
              <w:pStyle w:val="Default"/>
              <w:cnfStyle w:val="000000000000" w:firstRow="0" w:lastRow="0" w:firstColumn="0" w:lastColumn="0" w:oddVBand="0" w:evenVBand="0" w:oddHBand="0" w:evenHBand="0" w:firstRowFirstColumn="0" w:firstRowLastColumn="0" w:lastRowFirstColumn="0" w:lastRowLastColumn="0"/>
              <w:rPr>
                <w:bCs/>
                <w:sz w:val="22"/>
                <w:szCs w:val="22"/>
              </w:rPr>
            </w:pPr>
            <w:r w:rsidRPr="003C3448">
              <w:rPr>
                <w:rFonts w:asciiTheme="minorHAnsi" w:hAnsiTheme="minorHAnsi" w:cstheme="minorHAnsi"/>
                <w:sz w:val="22"/>
                <w:szCs w:val="22"/>
              </w:rPr>
              <w:t>Presentation on effects of carbon pricing on BETO bioeconomy goals, model release, and draft publishable journal article.</w:t>
            </w:r>
          </w:p>
        </w:tc>
        <w:tc>
          <w:tcPr>
            <w:tcW w:w="1530" w:type="dxa"/>
          </w:tcPr>
          <w:p w14:paraId="0C7B6C91" w14:textId="2F79A9F1" w:rsidR="002C2256" w:rsidRPr="003C3448" w:rsidRDefault="002C2256" w:rsidP="002C2256">
            <w:pPr>
              <w:pStyle w:val="Default"/>
              <w:cnfStyle w:val="000000000000" w:firstRow="0" w:lastRow="0" w:firstColumn="0" w:lastColumn="0" w:oddVBand="0" w:evenVBand="0" w:oddHBand="0" w:evenHBand="0" w:firstRowFirstColumn="0" w:firstRowLastColumn="0" w:lastRowFirstColumn="0" w:lastRowLastColumn="0"/>
              <w:rPr>
                <w:bCs/>
                <w:sz w:val="22"/>
                <w:szCs w:val="22"/>
              </w:rPr>
            </w:pPr>
            <w:r w:rsidRPr="003C3448">
              <w:rPr>
                <w:bCs/>
                <w:sz w:val="22"/>
                <w:szCs w:val="22"/>
              </w:rPr>
              <w:t>9/30/2022</w:t>
            </w:r>
          </w:p>
        </w:tc>
      </w:tr>
    </w:tbl>
    <w:p w14:paraId="7435E664" w14:textId="77777777" w:rsidR="00F33228" w:rsidRDefault="00F33228" w:rsidP="00F33228"/>
    <w:p w14:paraId="01983905" w14:textId="14791B85" w:rsidR="002E6E01" w:rsidRDefault="002E6E01" w:rsidP="002E6E01">
      <w:pPr>
        <w:pStyle w:val="Heading2"/>
      </w:pPr>
      <w:r>
        <w:t xml:space="preserve">Project Go/No Go Decision Point: </w:t>
      </w:r>
    </w:p>
    <w:tbl>
      <w:tblPr>
        <w:tblStyle w:val="GridTable4-Accent4"/>
        <w:tblW w:w="10700" w:type="dxa"/>
        <w:tblInd w:w="10" w:type="dxa"/>
        <w:tblLook w:val="04A0" w:firstRow="1" w:lastRow="0" w:firstColumn="1" w:lastColumn="0" w:noHBand="0" w:noVBand="1"/>
      </w:tblPr>
      <w:tblGrid>
        <w:gridCol w:w="2618"/>
        <w:gridCol w:w="3492"/>
        <w:gridCol w:w="3330"/>
        <w:gridCol w:w="1260"/>
      </w:tblGrid>
      <w:tr w:rsidR="002E6E01" w:rsidRPr="00304D23" w14:paraId="3D198772" w14:textId="77777777" w:rsidTr="00204C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8" w:type="dxa"/>
          </w:tcPr>
          <w:p w14:paraId="3C2BAF5C" w14:textId="6D1BF676" w:rsidR="002E6E01" w:rsidRPr="00304D23" w:rsidRDefault="008E599A" w:rsidP="00204C2D">
            <w:pPr>
              <w:pStyle w:val="Default"/>
              <w:rPr>
                <w:bCs w:val="0"/>
                <w:color w:val="FFFFFF" w:themeColor="background1"/>
                <w:sz w:val="23"/>
                <w:szCs w:val="23"/>
              </w:rPr>
            </w:pPr>
            <w:r>
              <w:rPr>
                <w:bCs w:val="0"/>
                <w:color w:val="FFFFFF" w:themeColor="background1"/>
                <w:sz w:val="23"/>
                <w:szCs w:val="23"/>
              </w:rPr>
              <w:t>Decision</w:t>
            </w:r>
          </w:p>
        </w:tc>
        <w:tc>
          <w:tcPr>
            <w:tcW w:w="3492" w:type="dxa"/>
          </w:tcPr>
          <w:p w14:paraId="72F337E8" w14:textId="77777777" w:rsidR="002E6E01" w:rsidRPr="00304D23" w:rsidRDefault="002E6E01" w:rsidP="00204C2D">
            <w:pPr>
              <w:pStyle w:val="Default"/>
              <w:cnfStyle w:val="100000000000" w:firstRow="1" w:lastRow="0" w:firstColumn="0" w:lastColumn="0" w:oddVBand="0" w:evenVBand="0" w:oddHBand="0" w:evenHBand="0" w:firstRowFirstColumn="0" w:firstRowLastColumn="0" w:lastRowFirstColumn="0" w:lastRowLastColumn="0"/>
              <w:rPr>
                <w:bCs w:val="0"/>
                <w:color w:val="FFFFFF" w:themeColor="background1"/>
                <w:sz w:val="23"/>
                <w:szCs w:val="23"/>
              </w:rPr>
            </w:pPr>
            <w:r>
              <w:rPr>
                <w:bCs w:val="0"/>
                <w:color w:val="FFFFFF" w:themeColor="background1"/>
                <w:sz w:val="23"/>
                <w:szCs w:val="23"/>
              </w:rPr>
              <w:t>Description</w:t>
            </w:r>
          </w:p>
        </w:tc>
        <w:tc>
          <w:tcPr>
            <w:tcW w:w="3330" w:type="dxa"/>
          </w:tcPr>
          <w:p w14:paraId="77B4B72A" w14:textId="77777777" w:rsidR="002E6E01" w:rsidRDefault="002E6E01" w:rsidP="00204C2D">
            <w:pPr>
              <w:pStyle w:val="Default"/>
              <w:cnfStyle w:val="100000000000" w:firstRow="1" w:lastRow="0" w:firstColumn="0" w:lastColumn="0" w:oddVBand="0" w:evenVBand="0" w:oddHBand="0" w:evenHBand="0" w:firstRowFirstColumn="0" w:firstRowLastColumn="0" w:lastRowFirstColumn="0" w:lastRowLastColumn="0"/>
              <w:rPr>
                <w:color w:val="FFFFFF" w:themeColor="background1"/>
                <w:sz w:val="23"/>
                <w:szCs w:val="23"/>
              </w:rPr>
            </w:pPr>
            <w:r>
              <w:rPr>
                <w:bCs w:val="0"/>
                <w:color w:val="FFFFFF" w:themeColor="background1"/>
                <w:sz w:val="23"/>
                <w:szCs w:val="23"/>
              </w:rPr>
              <w:t>Criteria</w:t>
            </w:r>
          </w:p>
        </w:tc>
        <w:tc>
          <w:tcPr>
            <w:tcW w:w="1260" w:type="dxa"/>
          </w:tcPr>
          <w:p w14:paraId="6AE3B812" w14:textId="30370CAF" w:rsidR="002E6E01" w:rsidRPr="00304D23" w:rsidRDefault="002E6E01" w:rsidP="008E599A">
            <w:pPr>
              <w:pStyle w:val="Default"/>
              <w:cnfStyle w:val="100000000000" w:firstRow="1" w:lastRow="0" w:firstColumn="0" w:lastColumn="0" w:oddVBand="0" w:evenVBand="0" w:oddHBand="0" w:evenHBand="0" w:firstRowFirstColumn="0" w:firstRowLastColumn="0" w:lastRowFirstColumn="0" w:lastRowLastColumn="0"/>
              <w:rPr>
                <w:bCs w:val="0"/>
                <w:color w:val="FFFFFF" w:themeColor="background1"/>
                <w:sz w:val="23"/>
                <w:szCs w:val="23"/>
              </w:rPr>
            </w:pPr>
            <w:r>
              <w:rPr>
                <w:bCs w:val="0"/>
                <w:color w:val="FFFFFF" w:themeColor="background1"/>
                <w:sz w:val="23"/>
                <w:szCs w:val="23"/>
              </w:rPr>
              <w:t>Date</w:t>
            </w:r>
          </w:p>
        </w:tc>
      </w:tr>
      <w:tr w:rsidR="002E6E01" w:rsidRPr="00304D23" w14:paraId="37A3A6FA" w14:textId="77777777" w:rsidTr="001D6627">
        <w:trPr>
          <w:cnfStyle w:val="000000100000" w:firstRow="0" w:lastRow="0" w:firstColumn="0" w:lastColumn="0" w:oddVBand="0" w:evenVBand="0" w:oddHBand="1" w:evenHBand="0" w:firstRowFirstColumn="0" w:firstRowLastColumn="0" w:lastRowFirstColumn="0" w:lastRowLastColumn="0"/>
          <w:trHeight w:val="1358"/>
        </w:trPr>
        <w:tc>
          <w:tcPr>
            <w:cnfStyle w:val="001000000000" w:firstRow="0" w:lastRow="0" w:firstColumn="1" w:lastColumn="0" w:oddVBand="0" w:evenVBand="0" w:oddHBand="0" w:evenHBand="0" w:firstRowFirstColumn="0" w:firstRowLastColumn="0" w:lastRowFirstColumn="0" w:lastRowLastColumn="0"/>
            <w:tcW w:w="2618" w:type="dxa"/>
          </w:tcPr>
          <w:p w14:paraId="50192642" w14:textId="0DD9ED2D" w:rsidR="002E6E01" w:rsidRPr="00D7232F" w:rsidRDefault="00D7232F" w:rsidP="00204C2D">
            <w:pPr>
              <w:pStyle w:val="Default"/>
              <w:rPr>
                <w:b w:val="0"/>
                <w:color w:val="FFFFFF" w:themeColor="background1"/>
                <w:sz w:val="23"/>
                <w:szCs w:val="23"/>
              </w:rPr>
            </w:pPr>
            <w:r w:rsidRPr="00D7232F">
              <w:rPr>
                <w:rFonts w:asciiTheme="minorHAnsi" w:hAnsiTheme="minorHAnsi" w:cstheme="minorHAnsi"/>
                <w:b w:val="0"/>
                <w:sz w:val="22"/>
                <w:szCs w:val="22"/>
              </w:rPr>
              <w:t>Continue, revise, or cancel the project</w:t>
            </w:r>
          </w:p>
        </w:tc>
        <w:tc>
          <w:tcPr>
            <w:tcW w:w="3492" w:type="dxa"/>
          </w:tcPr>
          <w:p w14:paraId="6FDD9ACC" w14:textId="5DB875F8" w:rsidR="002E6E01" w:rsidRPr="003C3448" w:rsidRDefault="00EC6A92" w:rsidP="00204C2D">
            <w:pPr>
              <w:pStyle w:val="Default"/>
              <w:cnfStyle w:val="000000100000" w:firstRow="0" w:lastRow="0" w:firstColumn="0" w:lastColumn="0" w:oddVBand="0" w:evenVBand="0" w:oddHBand="1" w:evenHBand="0" w:firstRowFirstColumn="0" w:firstRowLastColumn="0" w:lastRowFirstColumn="0" w:lastRowLastColumn="0"/>
              <w:rPr>
                <w:color w:val="FFFFFF" w:themeColor="background1"/>
                <w:sz w:val="22"/>
                <w:szCs w:val="22"/>
              </w:rPr>
            </w:pPr>
            <w:r w:rsidRPr="003C3448">
              <w:rPr>
                <w:rFonts w:asciiTheme="minorHAnsi" w:hAnsiTheme="minorHAnsi" w:cstheme="minorHAnsi"/>
                <w:sz w:val="22"/>
                <w:szCs w:val="22"/>
              </w:rPr>
              <w:t>Go/No-Go: Has the project demonstrated the feasibility of using systems modeling approaches to reveal effects of carbon pricing on technologies relevant to the bioeconomy using a system dynamics model with rich representation of interlinkages across the bioeconomy and carbon markets?</w:t>
            </w:r>
          </w:p>
        </w:tc>
        <w:tc>
          <w:tcPr>
            <w:tcW w:w="3330" w:type="dxa"/>
          </w:tcPr>
          <w:p w14:paraId="3B68E8AC" w14:textId="77777777" w:rsidR="002E6E01" w:rsidRDefault="00D7232F" w:rsidP="00204C2D">
            <w:pPr>
              <w:pStyle w:val="Default"/>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Feasible analytic plan</w:t>
            </w:r>
          </w:p>
          <w:p w14:paraId="4C5B08D9" w14:textId="77777777" w:rsidR="00D7232F" w:rsidRDefault="00D7232F" w:rsidP="00204C2D">
            <w:pPr>
              <w:pStyle w:val="Default"/>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Available data sources</w:t>
            </w:r>
          </w:p>
          <w:p w14:paraId="238888BC" w14:textId="46B5A72E" w:rsidR="00D7232F" w:rsidRPr="003C3448" w:rsidRDefault="00D7232F" w:rsidP="00204C2D">
            <w:pPr>
              <w:pStyle w:val="Default"/>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Exploratory analysis relevant to at least one key question</w:t>
            </w:r>
          </w:p>
        </w:tc>
        <w:tc>
          <w:tcPr>
            <w:tcW w:w="1260" w:type="dxa"/>
          </w:tcPr>
          <w:p w14:paraId="47F25B41" w14:textId="2F3416B6" w:rsidR="002E6E01" w:rsidRPr="003C3448" w:rsidRDefault="002F1DA2" w:rsidP="00204C2D">
            <w:pPr>
              <w:pStyle w:val="Default"/>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3C3448">
              <w:rPr>
                <w:color w:val="000000" w:themeColor="text1"/>
                <w:sz w:val="22"/>
                <w:szCs w:val="22"/>
              </w:rPr>
              <w:t>3/31/2021</w:t>
            </w:r>
          </w:p>
        </w:tc>
      </w:tr>
    </w:tbl>
    <w:p w14:paraId="3B275F5E" w14:textId="750782A3" w:rsidR="00F33228" w:rsidRDefault="00F33228">
      <w:pPr>
        <w:rPr>
          <w:rFonts w:ascii="Calibri" w:hAnsi="Calibri" w:cs="Calibri"/>
          <w:b/>
          <w:bCs/>
          <w:color w:val="005B82"/>
          <w:sz w:val="28"/>
          <w:szCs w:val="28"/>
        </w:rPr>
      </w:pPr>
    </w:p>
    <w:p w14:paraId="5BEBC7BD" w14:textId="77777777" w:rsidR="00CC0D93" w:rsidRDefault="00CC0D93" w:rsidP="00CC0D93">
      <w:pPr>
        <w:pStyle w:val="Heading2"/>
      </w:pPr>
      <w:r>
        <w:lastRenderedPageBreak/>
        <w:t xml:space="preserve">Risks </w:t>
      </w:r>
    </w:p>
    <w:tbl>
      <w:tblPr>
        <w:tblStyle w:val="GridTable4-Accent4"/>
        <w:tblW w:w="10715" w:type="dxa"/>
        <w:tblLayout w:type="fixed"/>
        <w:tblLook w:val="04A0" w:firstRow="1" w:lastRow="0" w:firstColumn="1" w:lastColumn="0" w:noHBand="0" w:noVBand="1"/>
      </w:tblPr>
      <w:tblGrid>
        <w:gridCol w:w="3870"/>
        <w:gridCol w:w="3150"/>
        <w:gridCol w:w="1260"/>
        <w:gridCol w:w="1265"/>
        <w:gridCol w:w="1170"/>
      </w:tblGrid>
      <w:tr w:rsidR="00CC0D93" w14:paraId="21D89F9E" w14:textId="77777777" w:rsidTr="00D971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7F5A7A31" w14:textId="77777777" w:rsidR="00CC0D93" w:rsidRPr="00375951" w:rsidRDefault="00CC0D93" w:rsidP="00D20F18">
            <w:pPr>
              <w:pStyle w:val="Default"/>
              <w:rPr>
                <w:bCs w:val="0"/>
                <w:color w:val="FFFFFF" w:themeColor="background1"/>
                <w:sz w:val="23"/>
                <w:szCs w:val="23"/>
              </w:rPr>
            </w:pPr>
            <w:r w:rsidRPr="00375951">
              <w:rPr>
                <w:bCs w:val="0"/>
                <w:color w:val="FFFFFF" w:themeColor="background1"/>
                <w:sz w:val="23"/>
                <w:szCs w:val="23"/>
              </w:rPr>
              <w:t xml:space="preserve">Risk </w:t>
            </w:r>
            <w:r>
              <w:rPr>
                <w:bCs w:val="0"/>
                <w:color w:val="FFFFFF" w:themeColor="background1"/>
                <w:sz w:val="23"/>
                <w:szCs w:val="23"/>
              </w:rPr>
              <w:t>Description</w:t>
            </w:r>
          </w:p>
        </w:tc>
        <w:tc>
          <w:tcPr>
            <w:tcW w:w="3150" w:type="dxa"/>
          </w:tcPr>
          <w:p w14:paraId="4D0EB684" w14:textId="77777777" w:rsidR="00CC0D93" w:rsidRPr="00375951" w:rsidRDefault="00CC0D93" w:rsidP="00D20F18">
            <w:pPr>
              <w:pStyle w:val="Default"/>
              <w:cnfStyle w:val="100000000000" w:firstRow="1" w:lastRow="0" w:firstColumn="0" w:lastColumn="0" w:oddVBand="0" w:evenVBand="0" w:oddHBand="0" w:evenHBand="0" w:firstRowFirstColumn="0" w:firstRowLastColumn="0" w:lastRowFirstColumn="0" w:lastRowLastColumn="0"/>
              <w:rPr>
                <w:bCs w:val="0"/>
                <w:color w:val="FFFFFF" w:themeColor="background1"/>
                <w:sz w:val="23"/>
                <w:szCs w:val="23"/>
              </w:rPr>
            </w:pPr>
            <w:r w:rsidRPr="00375951">
              <w:rPr>
                <w:bCs w:val="0"/>
                <w:color w:val="FFFFFF" w:themeColor="background1"/>
                <w:sz w:val="23"/>
                <w:szCs w:val="23"/>
              </w:rPr>
              <w:t>Response Plan</w:t>
            </w:r>
          </w:p>
        </w:tc>
        <w:tc>
          <w:tcPr>
            <w:tcW w:w="1260" w:type="dxa"/>
          </w:tcPr>
          <w:p w14:paraId="487CC496" w14:textId="77777777" w:rsidR="00CC0D93" w:rsidRPr="00375951" w:rsidRDefault="00CC0D93" w:rsidP="00D20F18">
            <w:pPr>
              <w:pStyle w:val="Default"/>
              <w:jc w:val="left"/>
              <w:cnfStyle w:val="100000000000" w:firstRow="1" w:lastRow="0" w:firstColumn="0" w:lastColumn="0" w:oddVBand="0" w:evenVBand="0" w:oddHBand="0" w:evenHBand="0" w:firstRowFirstColumn="0" w:firstRowLastColumn="0" w:lastRowFirstColumn="0" w:lastRowLastColumn="0"/>
              <w:rPr>
                <w:bCs w:val="0"/>
                <w:color w:val="FFFFFF" w:themeColor="background1"/>
                <w:sz w:val="23"/>
                <w:szCs w:val="23"/>
              </w:rPr>
            </w:pPr>
            <w:r w:rsidRPr="00375951">
              <w:rPr>
                <w:bCs w:val="0"/>
                <w:color w:val="FFFFFF" w:themeColor="background1"/>
                <w:sz w:val="23"/>
                <w:szCs w:val="23"/>
              </w:rPr>
              <w:t>Severity</w:t>
            </w:r>
          </w:p>
        </w:tc>
        <w:tc>
          <w:tcPr>
            <w:tcW w:w="1265" w:type="dxa"/>
          </w:tcPr>
          <w:p w14:paraId="758E9823" w14:textId="77777777" w:rsidR="00CC0D93" w:rsidRPr="00375951" w:rsidRDefault="00CC0D93" w:rsidP="00D20F18">
            <w:pPr>
              <w:pStyle w:val="Default"/>
              <w:cnfStyle w:val="100000000000" w:firstRow="1" w:lastRow="0" w:firstColumn="0" w:lastColumn="0" w:oddVBand="0" w:evenVBand="0" w:oddHBand="0" w:evenHBand="0" w:firstRowFirstColumn="0" w:firstRowLastColumn="0" w:lastRowFirstColumn="0" w:lastRowLastColumn="0"/>
              <w:rPr>
                <w:bCs w:val="0"/>
                <w:color w:val="FFFFFF" w:themeColor="background1"/>
                <w:sz w:val="23"/>
                <w:szCs w:val="23"/>
              </w:rPr>
            </w:pPr>
            <w:r w:rsidRPr="00375951">
              <w:rPr>
                <w:bCs w:val="0"/>
                <w:color w:val="FFFFFF" w:themeColor="background1"/>
                <w:sz w:val="23"/>
                <w:szCs w:val="23"/>
              </w:rPr>
              <w:t>Probability</w:t>
            </w:r>
          </w:p>
        </w:tc>
        <w:tc>
          <w:tcPr>
            <w:tcW w:w="1170" w:type="dxa"/>
          </w:tcPr>
          <w:p w14:paraId="7A6F7B42" w14:textId="77777777" w:rsidR="00CC0D93" w:rsidRPr="00375951" w:rsidRDefault="00CC0D93" w:rsidP="00D20F18">
            <w:pPr>
              <w:pStyle w:val="Default"/>
              <w:cnfStyle w:val="100000000000" w:firstRow="1" w:lastRow="0" w:firstColumn="0" w:lastColumn="0" w:oddVBand="0" w:evenVBand="0" w:oddHBand="0" w:evenHBand="0" w:firstRowFirstColumn="0" w:firstRowLastColumn="0" w:lastRowFirstColumn="0" w:lastRowLastColumn="0"/>
              <w:rPr>
                <w:bCs w:val="0"/>
                <w:color w:val="FFFFFF" w:themeColor="background1"/>
                <w:sz w:val="23"/>
                <w:szCs w:val="23"/>
              </w:rPr>
            </w:pPr>
            <w:r w:rsidRPr="00375951">
              <w:rPr>
                <w:bCs w:val="0"/>
                <w:color w:val="FFFFFF" w:themeColor="background1"/>
                <w:sz w:val="23"/>
                <w:szCs w:val="23"/>
              </w:rPr>
              <w:t>Classification</w:t>
            </w:r>
          </w:p>
        </w:tc>
      </w:tr>
      <w:tr w:rsidR="00CC0D93" w14:paraId="284FA44A" w14:textId="77777777" w:rsidTr="00D97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0E7047FE" w14:textId="5F0EC6CA" w:rsidR="00CC0D93" w:rsidRDefault="00D97155" w:rsidP="00D20F18">
            <w:pPr>
              <w:pStyle w:val="Default"/>
              <w:rPr>
                <w:b w:val="0"/>
                <w:bCs w:val="0"/>
                <w:sz w:val="23"/>
                <w:szCs w:val="23"/>
              </w:rPr>
            </w:pPr>
            <w:r>
              <w:rPr>
                <w:b w:val="0"/>
                <w:bCs w:val="0"/>
                <w:sz w:val="23"/>
                <w:szCs w:val="23"/>
              </w:rPr>
              <w:t>Project is unable to answer key questions.</w:t>
            </w:r>
          </w:p>
        </w:tc>
        <w:tc>
          <w:tcPr>
            <w:tcW w:w="3150" w:type="dxa"/>
          </w:tcPr>
          <w:p w14:paraId="04869BB7" w14:textId="78330BEB" w:rsidR="00CC0D93" w:rsidRPr="00D97155" w:rsidRDefault="00D97155" w:rsidP="00D20F18">
            <w:pPr>
              <w:pStyle w:val="Default"/>
              <w:cnfStyle w:val="000000100000" w:firstRow="0" w:lastRow="0" w:firstColumn="0" w:lastColumn="0" w:oddVBand="0" w:evenVBand="0" w:oddHBand="1" w:evenHBand="0" w:firstRowFirstColumn="0" w:firstRowLastColumn="0" w:lastRowFirstColumn="0" w:lastRowLastColumn="0"/>
              <w:rPr>
                <w:bCs/>
                <w:sz w:val="23"/>
                <w:szCs w:val="23"/>
              </w:rPr>
            </w:pPr>
            <w:r w:rsidRPr="00D97155">
              <w:rPr>
                <w:bCs/>
                <w:sz w:val="23"/>
                <w:szCs w:val="23"/>
              </w:rPr>
              <w:t>Go / No-Go Decision point</w:t>
            </w:r>
            <w:r>
              <w:rPr>
                <w:bCs/>
                <w:sz w:val="23"/>
                <w:szCs w:val="23"/>
              </w:rPr>
              <w:t xml:space="preserve"> provides opportunity to assess this risk.</w:t>
            </w:r>
          </w:p>
        </w:tc>
        <w:tc>
          <w:tcPr>
            <w:tcW w:w="1260" w:type="dxa"/>
          </w:tcPr>
          <w:p w14:paraId="3B10770D" w14:textId="435E566D" w:rsidR="00CC0D93" w:rsidRPr="00D97155" w:rsidRDefault="00D97155" w:rsidP="00D20F18">
            <w:pPr>
              <w:pStyle w:val="Default"/>
              <w:cnfStyle w:val="000000100000" w:firstRow="0" w:lastRow="0" w:firstColumn="0" w:lastColumn="0" w:oddVBand="0" w:evenVBand="0" w:oddHBand="1" w:evenHBand="0" w:firstRowFirstColumn="0" w:firstRowLastColumn="0" w:lastRowFirstColumn="0" w:lastRowLastColumn="0"/>
              <w:rPr>
                <w:bCs/>
                <w:sz w:val="23"/>
                <w:szCs w:val="23"/>
              </w:rPr>
            </w:pPr>
            <w:r w:rsidRPr="00D97155">
              <w:rPr>
                <w:bCs/>
                <w:sz w:val="23"/>
                <w:szCs w:val="23"/>
              </w:rPr>
              <w:t>High</w:t>
            </w:r>
          </w:p>
        </w:tc>
        <w:tc>
          <w:tcPr>
            <w:tcW w:w="1265" w:type="dxa"/>
          </w:tcPr>
          <w:p w14:paraId="01B3F0B6" w14:textId="716DA1B2" w:rsidR="00CC0D93" w:rsidRPr="00D97155" w:rsidRDefault="00D97155" w:rsidP="00D20F18">
            <w:pPr>
              <w:pStyle w:val="Default"/>
              <w:cnfStyle w:val="000000100000" w:firstRow="0" w:lastRow="0" w:firstColumn="0" w:lastColumn="0" w:oddVBand="0" w:evenVBand="0" w:oddHBand="1" w:evenHBand="0" w:firstRowFirstColumn="0" w:firstRowLastColumn="0" w:lastRowFirstColumn="0" w:lastRowLastColumn="0"/>
              <w:rPr>
                <w:bCs/>
                <w:sz w:val="23"/>
                <w:szCs w:val="23"/>
              </w:rPr>
            </w:pPr>
            <w:r w:rsidRPr="00D97155">
              <w:rPr>
                <w:bCs/>
                <w:sz w:val="23"/>
                <w:szCs w:val="23"/>
              </w:rPr>
              <w:t>Low</w:t>
            </w:r>
          </w:p>
        </w:tc>
        <w:tc>
          <w:tcPr>
            <w:tcW w:w="1170" w:type="dxa"/>
          </w:tcPr>
          <w:p w14:paraId="6F26386D" w14:textId="366A69B8" w:rsidR="00CC0D93" w:rsidRPr="00D97155" w:rsidRDefault="00D97155" w:rsidP="00D20F18">
            <w:pPr>
              <w:pStyle w:val="Default"/>
              <w:cnfStyle w:val="000000100000" w:firstRow="0" w:lastRow="0" w:firstColumn="0" w:lastColumn="0" w:oddVBand="0" w:evenVBand="0" w:oddHBand="1" w:evenHBand="0" w:firstRowFirstColumn="0" w:firstRowLastColumn="0" w:lastRowFirstColumn="0" w:lastRowLastColumn="0"/>
              <w:rPr>
                <w:bCs/>
                <w:sz w:val="23"/>
                <w:szCs w:val="23"/>
              </w:rPr>
            </w:pPr>
            <w:r w:rsidRPr="00D97155">
              <w:rPr>
                <w:bCs/>
                <w:sz w:val="23"/>
                <w:szCs w:val="23"/>
              </w:rPr>
              <w:t>Scope</w:t>
            </w:r>
          </w:p>
        </w:tc>
      </w:tr>
      <w:tr w:rsidR="00CC0D93" w14:paraId="0C0FBCD6" w14:textId="77777777" w:rsidTr="00D97155">
        <w:tc>
          <w:tcPr>
            <w:cnfStyle w:val="001000000000" w:firstRow="0" w:lastRow="0" w:firstColumn="1" w:lastColumn="0" w:oddVBand="0" w:evenVBand="0" w:oddHBand="0" w:evenHBand="0" w:firstRowFirstColumn="0" w:firstRowLastColumn="0" w:lastRowFirstColumn="0" w:lastRowLastColumn="0"/>
            <w:tcW w:w="3870" w:type="dxa"/>
          </w:tcPr>
          <w:p w14:paraId="125E6AA6" w14:textId="7932D546" w:rsidR="00CC0D93" w:rsidRDefault="00D97155" w:rsidP="00D20F18">
            <w:pPr>
              <w:pStyle w:val="Default"/>
              <w:rPr>
                <w:b w:val="0"/>
                <w:bCs w:val="0"/>
                <w:sz w:val="23"/>
                <w:szCs w:val="23"/>
              </w:rPr>
            </w:pPr>
            <w:r>
              <w:rPr>
                <w:b w:val="0"/>
                <w:bCs w:val="0"/>
                <w:sz w:val="23"/>
                <w:szCs w:val="23"/>
              </w:rPr>
              <w:t>Answers to key questions are not of interest to BETO.</w:t>
            </w:r>
          </w:p>
        </w:tc>
        <w:tc>
          <w:tcPr>
            <w:tcW w:w="3150" w:type="dxa"/>
          </w:tcPr>
          <w:p w14:paraId="4B2E2BE2" w14:textId="12DA673E" w:rsidR="00CC0D93" w:rsidRPr="00D97155" w:rsidRDefault="00D97155" w:rsidP="00D20F18">
            <w:pPr>
              <w:pStyle w:val="Default"/>
              <w:cnfStyle w:val="000000000000" w:firstRow="0" w:lastRow="0" w:firstColumn="0" w:lastColumn="0" w:oddVBand="0" w:evenVBand="0" w:oddHBand="0" w:evenHBand="0" w:firstRowFirstColumn="0" w:firstRowLastColumn="0" w:lastRowFirstColumn="0" w:lastRowLastColumn="0"/>
              <w:rPr>
                <w:bCs/>
                <w:sz w:val="23"/>
                <w:szCs w:val="23"/>
              </w:rPr>
            </w:pPr>
            <w:r w:rsidRPr="00D97155">
              <w:rPr>
                <w:bCs/>
                <w:sz w:val="23"/>
                <w:szCs w:val="23"/>
              </w:rPr>
              <w:t>Go / No-Go Decision point</w:t>
            </w:r>
            <w:r>
              <w:rPr>
                <w:bCs/>
                <w:sz w:val="23"/>
                <w:szCs w:val="23"/>
              </w:rPr>
              <w:t xml:space="preserve"> provides opportunity to assess this risk.</w:t>
            </w:r>
          </w:p>
        </w:tc>
        <w:tc>
          <w:tcPr>
            <w:tcW w:w="1260" w:type="dxa"/>
          </w:tcPr>
          <w:p w14:paraId="4556652D" w14:textId="5BF66817" w:rsidR="00CC0D93" w:rsidRPr="00D97155" w:rsidRDefault="00D97155" w:rsidP="00D20F18">
            <w:pPr>
              <w:pStyle w:val="Default"/>
              <w:cnfStyle w:val="000000000000" w:firstRow="0" w:lastRow="0" w:firstColumn="0" w:lastColumn="0" w:oddVBand="0" w:evenVBand="0" w:oddHBand="0" w:evenHBand="0" w:firstRowFirstColumn="0" w:firstRowLastColumn="0" w:lastRowFirstColumn="0" w:lastRowLastColumn="0"/>
              <w:rPr>
                <w:bCs/>
                <w:sz w:val="23"/>
                <w:szCs w:val="23"/>
              </w:rPr>
            </w:pPr>
            <w:r w:rsidRPr="00D97155">
              <w:rPr>
                <w:bCs/>
                <w:sz w:val="23"/>
                <w:szCs w:val="23"/>
              </w:rPr>
              <w:t>Moderate</w:t>
            </w:r>
          </w:p>
        </w:tc>
        <w:tc>
          <w:tcPr>
            <w:tcW w:w="1265" w:type="dxa"/>
          </w:tcPr>
          <w:p w14:paraId="1E7454A7" w14:textId="3C6AFBEE" w:rsidR="00CC0D93" w:rsidRPr="00D97155" w:rsidRDefault="00D97155" w:rsidP="00D20F18">
            <w:pPr>
              <w:pStyle w:val="Default"/>
              <w:cnfStyle w:val="000000000000" w:firstRow="0" w:lastRow="0" w:firstColumn="0" w:lastColumn="0" w:oddVBand="0" w:evenVBand="0" w:oddHBand="0" w:evenHBand="0" w:firstRowFirstColumn="0" w:firstRowLastColumn="0" w:lastRowFirstColumn="0" w:lastRowLastColumn="0"/>
              <w:rPr>
                <w:bCs/>
                <w:sz w:val="23"/>
                <w:szCs w:val="23"/>
              </w:rPr>
            </w:pPr>
            <w:r w:rsidRPr="00D97155">
              <w:rPr>
                <w:bCs/>
                <w:sz w:val="23"/>
                <w:szCs w:val="23"/>
              </w:rPr>
              <w:t>Low</w:t>
            </w:r>
          </w:p>
        </w:tc>
        <w:tc>
          <w:tcPr>
            <w:tcW w:w="1170" w:type="dxa"/>
          </w:tcPr>
          <w:p w14:paraId="6FE05452" w14:textId="3B383869" w:rsidR="00CC0D93" w:rsidRPr="00D97155" w:rsidRDefault="00D97155" w:rsidP="00D20F18">
            <w:pPr>
              <w:pStyle w:val="Default"/>
              <w:cnfStyle w:val="000000000000" w:firstRow="0" w:lastRow="0" w:firstColumn="0" w:lastColumn="0" w:oddVBand="0" w:evenVBand="0" w:oddHBand="0" w:evenHBand="0" w:firstRowFirstColumn="0" w:firstRowLastColumn="0" w:lastRowFirstColumn="0" w:lastRowLastColumn="0"/>
              <w:rPr>
                <w:bCs/>
                <w:sz w:val="23"/>
                <w:szCs w:val="23"/>
              </w:rPr>
            </w:pPr>
            <w:r w:rsidRPr="00D97155">
              <w:rPr>
                <w:bCs/>
                <w:sz w:val="23"/>
                <w:szCs w:val="23"/>
              </w:rPr>
              <w:t>Scope</w:t>
            </w:r>
          </w:p>
        </w:tc>
      </w:tr>
      <w:tr w:rsidR="00CC0D93" w14:paraId="03359263" w14:textId="77777777" w:rsidTr="00D97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52CC18B6" w14:textId="339B1578" w:rsidR="00CC0D93" w:rsidRDefault="00D97155" w:rsidP="00D20F18">
            <w:pPr>
              <w:pStyle w:val="Default"/>
              <w:rPr>
                <w:b w:val="0"/>
                <w:bCs w:val="0"/>
                <w:sz w:val="23"/>
                <w:szCs w:val="23"/>
              </w:rPr>
            </w:pPr>
            <w:r>
              <w:rPr>
                <w:b w:val="0"/>
                <w:bCs w:val="0"/>
                <w:sz w:val="23"/>
                <w:szCs w:val="23"/>
              </w:rPr>
              <w:t>Analysis proves more complex than expected</w:t>
            </w:r>
          </w:p>
        </w:tc>
        <w:tc>
          <w:tcPr>
            <w:tcW w:w="3150" w:type="dxa"/>
          </w:tcPr>
          <w:p w14:paraId="7ADCD614" w14:textId="7F87201F" w:rsidR="00CC0D93" w:rsidRPr="00D97155" w:rsidRDefault="00D97155" w:rsidP="00D20F18">
            <w:pPr>
              <w:pStyle w:val="Default"/>
              <w:cnfStyle w:val="000000100000" w:firstRow="0" w:lastRow="0" w:firstColumn="0" w:lastColumn="0" w:oddVBand="0" w:evenVBand="0" w:oddHBand="1" w:evenHBand="0" w:firstRowFirstColumn="0" w:firstRowLastColumn="0" w:lastRowFirstColumn="0" w:lastRowLastColumn="0"/>
              <w:rPr>
                <w:bCs/>
                <w:sz w:val="23"/>
                <w:szCs w:val="23"/>
              </w:rPr>
            </w:pPr>
            <w:r w:rsidRPr="00D97155">
              <w:rPr>
                <w:bCs/>
                <w:sz w:val="23"/>
                <w:szCs w:val="23"/>
              </w:rPr>
              <w:t>Quarterly Status Memos will help manage complexity</w:t>
            </w:r>
          </w:p>
        </w:tc>
        <w:tc>
          <w:tcPr>
            <w:tcW w:w="1260" w:type="dxa"/>
          </w:tcPr>
          <w:p w14:paraId="050DC6EA" w14:textId="1E394BBD" w:rsidR="00CC0D93" w:rsidRPr="00D97155" w:rsidRDefault="00D97155" w:rsidP="00D20F18">
            <w:pPr>
              <w:pStyle w:val="Default"/>
              <w:cnfStyle w:val="000000100000" w:firstRow="0" w:lastRow="0" w:firstColumn="0" w:lastColumn="0" w:oddVBand="0" w:evenVBand="0" w:oddHBand="1" w:evenHBand="0" w:firstRowFirstColumn="0" w:firstRowLastColumn="0" w:lastRowFirstColumn="0" w:lastRowLastColumn="0"/>
              <w:rPr>
                <w:bCs/>
                <w:sz w:val="23"/>
                <w:szCs w:val="23"/>
              </w:rPr>
            </w:pPr>
            <w:r w:rsidRPr="00D97155">
              <w:rPr>
                <w:bCs/>
                <w:sz w:val="23"/>
                <w:szCs w:val="23"/>
              </w:rPr>
              <w:t>Moderate</w:t>
            </w:r>
          </w:p>
        </w:tc>
        <w:tc>
          <w:tcPr>
            <w:tcW w:w="1265" w:type="dxa"/>
          </w:tcPr>
          <w:p w14:paraId="7C94A60B" w14:textId="44BC2F78" w:rsidR="00CC0D93" w:rsidRPr="00D97155" w:rsidRDefault="00D97155" w:rsidP="00D20F18">
            <w:pPr>
              <w:pStyle w:val="Default"/>
              <w:cnfStyle w:val="000000100000" w:firstRow="0" w:lastRow="0" w:firstColumn="0" w:lastColumn="0" w:oddVBand="0" w:evenVBand="0" w:oddHBand="1" w:evenHBand="0" w:firstRowFirstColumn="0" w:firstRowLastColumn="0" w:lastRowFirstColumn="0" w:lastRowLastColumn="0"/>
              <w:rPr>
                <w:bCs/>
                <w:sz w:val="23"/>
                <w:szCs w:val="23"/>
              </w:rPr>
            </w:pPr>
            <w:r w:rsidRPr="00D97155">
              <w:rPr>
                <w:bCs/>
                <w:sz w:val="23"/>
                <w:szCs w:val="23"/>
              </w:rPr>
              <w:t>Moderate</w:t>
            </w:r>
          </w:p>
        </w:tc>
        <w:tc>
          <w:tcPr>
            <w:tcW w:w="1170" w:type="dxa"/>
          </w:tcPr>
          <w:p w14:paraId="6DB2E62F" w14:textId="6EA706CE" w:rsidR="00CC0D93" w:rsidRPr="00D97155" w:rsidRDefault="00D97155" w:rsidP="00D20F18">
            <w:pPr>
              <w:pStyle w:val="Default"/>
              <w:cnfStyle w:val="000000100000" w:firstRow="0" w:lastRow="0" w:firstColumn="0" w:lastColumn="0" w:oddVBand="0" w:evenVBand="0" w:oddHBand="1" w:evenHBand="0" w:firstRowFirstColumn="0" w:firstRowLastColumn="0" w:lastRowFirstColumn="0" w:lastRowLastColumn="0"/>
              <w:rPr>
                <w:bCs/>
                <w:sz w:val="23"/>
                <w:szCs w:val="23"/>
              </w:rPr>
            </w:pPr>
            <w:r w:rsidRPr="00D97155">
              <w:rPr>
                <w:bCs/>
                <w:sz w:val="23"/>
                <w:szCs w:val="23"/>
              </w:rPr>
              <w:t>Cost, Schedule</w:t>
            </w:r>
          </w:p>
        </w:tc>
      </w:tr>
    </w:tbl>
    <w:p w14:paraId="10F19FD6" w14:textId="77777777" w:rsidR="00A27A6F" w:rsidRDefault="00A27A6F">
      <w:pPr>
        <w:rPr>
          <w:rFonts w:ascii="Calibri" w:hAnsi="Calibri" w:cs="Calibri"/>
          <w:b/>
          <w:bCs/>
          <w:color w:val="005B82"/>
          <w:sz w:val="28"/>
          <w:szCs w:val="28"/>
        </w:rPr>
      </w:pPr>
      <w:r>
        <w:rPr>
          <w:rFonts w:ascii="Calibri" w:hAnsi="Calibri" w:cs="Calibri"/>
          <w:b/>
          <w:bCs/>
          <w:color w:val="005B82"/>
          <w:sz w:val="28"/>
          <w:szCs w:val="28"/>
        </w:rPr>
        <w:br w:type="page"/>
      </w:r>
    </w:p>
    <w:p w14:paraId="27A89842" w14:textId="31F86506" w:rsidR="0068107D" w:rsidRPr="002B1546" w:rsidRDefault="00F16D83" w:rsidP="002B1546">
      <w:pPr>
        <w:pStyle w:val="Heading1"/>
      </w:pPr>
      <w:r>
        <w:lastRenderedPageBreak/>
        <w:t>Section 5: References and Relevant CVs</w:t>
      </w:r>
    </w:p>
    <w:p w14:paraId="3BB570EA" w14:textId="77EF9A60" w:rsidR="00A64A9D" w:rsidRDefault="00A64A9D" w:rsidP="00A64A9D">
      <w:pPr>
        <w:pStyle w:val="Heading2"/>
      </w:pPr>
      <w:r>
        <w:t>References</w:t>
      </w:r>
    </w:p>
    <w:p w14:paraId="1ABF65EA" w14:textId="77777777" w:rsidR="00A64A9D" w:rsidRDefault="00A64A9D" w:rsidP="00A64A9D">
      <w:pPr>
        <w:rPr>
          <w:rFonts w:cstheme="minorHAnsi"/>
          <w:noProof/>
        </w:rPr>
      </w:pPr>
    </w:p>
    <w:p w14:paraId="07F1847C" w14:textId="627AC409" w:rsidR="00A64A9D" w:rsidRDefault="00A64A9D" w:rsidP="00A64A9D">
      <w:pPr>
        <w:rPr>
          <w:rFonts w:cstheme="minorHAnsi"/>
          <w:noProof/>
        </w:rPr>
      </w:pPr>
      <w:r>
        <w:rPr>
          <w:rFonts w:cstheme="minorHAnsi"/>
          <w:noProof/>
        </w:rPr>
        <w:t xml:space="preserve">Edmonds J, Reilly JM. 1985. </w:t>
      </w:r>
      <w:r>
        <w:rPr>
          <w:rFonts w:cstheme="minorHAnsi"/>
          <w:i/>
          <w:noProof/>
        </w:rPr>
        <w:t>Global energy: assessing the future</w:t>
      </w:r>
      <w:r>
        <w:rPr>
          <w:rFonts w:cstheme="minorHAnsi"/>
          <w:noProof/>
        </w:rPr>
        <w:t>. Oxford University Press.</w:t>
      </w:r>
    </w:p>
    <w:p w14:paraId="57743182" w14:textId="77777777" w:rsidR="00A64A9D" w:rsidRDefault="00A64A9D" w:rsidP="00A64A9D"/>
    <w:p w14:paraId="1F9C255D" w14:textId="77777777" w:rsidR="00A64A9D" w:rsidRDefault="00A64A9D" w:rsidP="00A64A9D">
      <w:r>
        <w:t xml:space="preserve">Wise, Marshall, Katherine Calvin, Page Kyle, Patrick </w:t>
      </w:r>
      <w:proofErr w:type="spellStart"/>
      <w:r>
        <w:t>Luckow</w:t>
      </w:r>
      <w:proofErr w:type="spellEnd"/>
      <w:r>
        <w:t xml:space="preserve">, James Edmonds.  2014. Economic and Physical Modeling of Land Use in GCAM 3.0 and an Application to Agricultural Productivity, Land, and Terrestrial Carbon.  </w:t>
      </w:r>
      <w:r>
        <w:rPr>
          <w:i/>
        </w:rPr>
        <w:t>Climate Change Economics</w:t>
      </w:r>
      <w:r>
        <w:t>. Volume 5, Issue 2. pp. 1450003-1-1450003-22.  DOI 10.1142/S2010007814500031.</w:t>
      </w:r>
    </w:p>
    <w:p w14:paraId="44523228" w14:textId="77777777" w:rsidR="00A64A9D" w:rsidRDefault="00A64A9D" w:rsidP="00A64A9D">
      <w:pPr>
        <w:rPr>
          <w:iCs/>
        </w:rPr>
      </w:pPr>
    </w:p>
    <w:p w14:paraId="205B0C6A" w14:textId="77777777" w:rsidR="00A64A9D" w:rsidRDefault="00A64A9D" w:rsidP="00A64A9D">
      <w:r>
        <w:t>Wise M., K. Calvin, A. Thomson, L. Clarke, B. Bond-</w:t>
      </w:r>
      <w:proofErr w:type="spellStart"/>
      <w:r>
        <w:t>Lamberty</w:t>
      </w:r>
      <w:proofErr w:type="spellEnd"/>
      <w:r>
        <w:t xml:space="preserve">, R. Sands, S. Smith, A. </w:t>
      </w:r>
      <w:proofErr w:type="spellStart"/>
      <w:r>
        <w:t>Janetos</w:t>
      </w:r>
      <w:proofErr w:type="spellEnd"/>
      <w:r>
        <w:t>, and J. Edmonds, 2009, “Implications of limiting CO</w:t>
      </w:r>
      <w:r>
        <w:rPr>
          <w:vertAlign w:val="subscript"/>
        </w:rPr>
        <w:t>2</w:t>
      </w:r>
      <w:r>
        <w:t xml:space="preserve"> concentrations for land use and energy,” </w:t>
      </w:r>
      <w:r>
        <w:rPr>
          <w:b/>
          <w:i/>
        </w:rPr>
        <w:t>Science</w:t>
      </w:r>
      <w:r>
        <w:t xml:space="preserve"> 324:1183-1186.</w:t>
      </w:r>
    </w:p>
    <w:p w14:paraId="57D09D04" w14:textId="042632B5" w:rsidR="00384F4C" w:rsidRDefault="00384F4C">
      <w:pPr>
        <w:rPr>
          <w:rFonts w:ascii="Calibri" w:hAnsi="Calibri" w:cs="Calibri"/>
        </w:rPr>
      </w:pPr>
      <w:r>
        <w:rPr>
          <w:rFonts w:ascii="Calibri" w:hAnsi="Calibri" w:cs="Calibri"/>
        </w:rPr>
        <w:br w:type="page"/>
      </w:r>
      <w:bookmarkStart w:id="5" w:name="_GoBack"/>
      <w:bookmarkEnd w:id="5"/>
    </w:p>
    <w:p w14:paraId="3E0249FD" w14:textId="2C4F2404" w:rsidR="00A64A9D" w:rsidRDefault="00A64A9D" w:rsidP="00A64A9D">
      <w:pPr>
        <w:pStyle w:val="Heading2"/>
      </w:pPr>
      <w:r>
        <w:lastRenderedPageBreak/>
        <w:t>Relevant CVs:</w:t>
      </w:r>
    </w:p>
    <w:p w14:paraId="234C49B8" w14:textId="77777777" w:rsidR="003C3448" w:rsidRPr="002B1546" w:rsidRDefault="003C3448" w:rsidP="002B1546">
      <w:pPr>
        <w:rPr>
          <w:rFonts w:ascii="Calibri" w:hAnsi="Calibri" w:cs="Calibri"/>
        </w:rPr>
      </w:pPr>
    </w:p>
    <w:p w14:paraId="13F9A60B" w14:textId="77777777" w:rsidR="000F6BF8" w:rsidRPr="000F6BF8" w:rsidRDefault="000F6BF8" w:rsidP="000F6BF8">
      <w:pPr>
        <w:jc w:val="center"/>
        <w:rPr>
          <w:b/>
          <w:bCs/>
        </w:rPr>
      </w:pPr>
      <w:r w:rsidRPr="000F6BF8">
        <w:rPr>
          <w:b/>
          <w:bCs/>
        </w:rPr>
        <w:t>Laura Joan Vimmerstedt</w:t>
      </w:r>
    </w:p>
    <w:p w14:paraId="6B63BA80" w14:textId="77777777" w:rsidR="000F6BF8" w:rsidRPr="000F6BF8" w:rsidRDefault="000F6BF8" w:rsidP="000F6BF8">
      <w:pPr>
        <w:jc w:val="center"/>
        <w:rPr>
          <w:b/>
          <w:bCs/>
          <w:u w:val="thick"/>
        </w:rPr>
      </w:pPr>
      <w:r w:rsidRPr="000F6BF8">
        <w:t>laura.vimmerstedt@nrel.gov    303-384-7346</w:t>
      </w:r>
    </w:p>
    <w:p w14:paraId="6BF6BDC7" w14:textId="77777777" w:rsidR="000F6BF8" w:rsidRPr="000F6BF8" w:rsidRDefault="000F6BF8" w:rsidP="000F6BF8">
      <w:pPr>
        <w:rPr>
          <w:b/>
          <w:u w:val="single"/>
        </w:rPr>
      </w:pPr>
      <w:r w:rsidRPr="000F6BF8">
        <w:rPr>
          <w:b/>
          <w:u w:val="single"/>
        </w:rPr>
        <w:t>Education</w:t>
      </w:r>
    </w:p>
    <w:p w14:paraId="73DB701A" w14:textId="77777777" w:rsidR="000F6BF8" w:rsidRPr="000F6BF8" w:rsidRDefault="000F6BF8" w:rsidP="000F6BF8">
      <w:r w:rsidRPr="000F6BF8">
        <w:t xml:space="preserve">M.S., </w:t>
      </w:r>
      <w:r w:rsidRPr="000F6BF8">
        <w:rPr>
          <w:b/>
        </w:rPr>
        <w:t>Environmental Studies</w:t>
      </w:r>
      <w:r w:rsidRPr="000F6BF8">
        <w:t xml:space="preserve">, University of Wisconsin, Madison, WI, 1993  </w:t>
      </w:r>
    </w:p>
    <w:p w14:paraId="44689C8B" w14:textId="62124D9E" w:rsidR="000F6BF8" w:rsidRDefault="000F6BF8" w:rsidP="000F6BF8">
      <w:r w:rsidRPr="000F6BF8">
        <w:t xml:space="preserve">B.A., </w:t>
      </w:r>
      <w:r w:rsidRPr="000F6BF8">
        <w:rPr>
          <w:b/>
          <w:bCs/>
        </w:rPr>
        <w:t>Chemistry</w:t>
      </w:r>
      <w:r w:rsidRPr="000F6BF8">
        <w:t xml:space="preserve">, Oberlin College, Oberlin, OH, 1989  </w:t>
      </w:r>
    </w:p>
    <w:p w14:paraId="73388F4C" w14:textId="77777777" w:rsidR="000F6BF8" w:rsidRPr="000F6BF8" w:rsidRDefault="000F6BF8" w:rsidP="000F6BF8"/>
    <w:p w14:paraId="7C4A4726" w14:textId="77777777" w:rsidR="000F6BF8" w:rsidRPr="000F6BF8" w:rsidRDefault="000F6BF8" w:rsidP="000F6BF8">
      <w:pPr>
        <w:rPr>
          <w:b/>
          <w:u w:val="single"/>
        </w:rPr>
      </w:pPr>
      <w:r w:rsidRPr="000F6BF8">
        <w:rPr>
          <w:b/>
          <w:u w:val="single"/>
        </w:rPr>
        <w:t>Professional Experience</w:t>
      </w:r>
    </w:p>
    <w:p w14:paraId="48988805" w14:textId="77777777" w:rsidR="000F6BF8" w:rsidRPr="000F6BF8" w:rsidRDefault="000F6BF8" w:rsidP="000F6BF8">
      <w:r w:rsidRPr="000F6BF8">
        <w:t xml:space="preserve">National Renewable Energy Laboratory, Golden, CO, </w:t>
      </w:r>
      <w:r w:rsidRPr="000F6BF8">
        <w:rPr>
          <w:bCs/>
          <w:i/>
        </w:rPr>
        <w:t>Energy Analyst</w:t>
      </w:r>
      <w:r w:rsidRPr="000F6BF8">
        <w:rPr>
          <w:bCs/>
        </w:rPr>
        <w:t>, Sep. 1994 - Present</w:t>
      </w:r>
    </w:p>
    <w:p w14:paraId="1EA7148A" w14:textId="77777777" w:rsidR="000F6BF8" w:rsidRPr="000F6BF8" w:rsidRDefault="000F6BF8" w:rsidP="000F6BF8">
      <w:pPr>
        <w:numPr>
          <w:ilvl w:val="0"/>
          <w:numId w:val="13"/>
        </w:numPr>
        <w:rPr>
          <w:bCs/>
        </w:rPr>
      </w:pPr>
      <w:r w:rsidRPr="000F6BF8">
        <w:rPr>
          <w:bCs/>
        </w:rPr>
        <w:t>Analyzed the biomass to biofuels system using the Biomass Scenario Model, with a focus on industrial learning, conversion technology adoption, deployment investment, sensitivity analysis, and alternative jet fuel.</w:t>
      </w:r>
    </w:p>
    <w:p w14:paraId="0ACBBB1E" w14:textId="5BDE3BD6" w:rsidR="000F6BF8" w:rsidRDefault="000F6BF8" w:rsidP="000F6BF8">
      <w:pPr>
        <w:numPr>
          <w:ilvl w:val="0"/>
          <w:numId w:val="13"/>
        </w:numPr>
        <w:rPr>
          <w:bCs/>
        </w:rPr>
      </w:pPr>
      <w:r w:rsidRPr="000F6BF8">
        <w:rPr>
          <w:bCs/>
        </w:rPr>
        <w:t>Developed scenario analysis and modeling tools to explore scenarios for transportation sector adoption of alternative technologies.</w:t>
      </w:r>
    </w:p>
    <w:p w14:paraId="77AA69DD" w14:textId="77777777" w:rsidR="000F6BF8" w:rsidRPr="000F6BF8" w:rsidRDefault="000F6BF8" w:rsidP="000F6BF8">
      <w:pPr>
        <w:ind w:left="720"/>
        <w:rPr>
          <w:bCs/>
        </w:rPr>
      </w:pPr>
    </w:p>
    <w:p w14:paraId="44D61E3A" w14:textId="77777777" w:rsidR="000F6BF8" w:rsidRPr="000F6BF8" w:rsidRDefault="000F6BF8" w:rsidP="000F6BF8">
      <w:pPr>
        <w:rPr>
          <w:b/>
          <w:u w:val="single"/>
        </w:rPr>
      </w:pPr>
      <w:r w:rsidRPr="000F6BF8">
        <w:rPr>
          <w:b/>
          <w:u w:val="single"/>
        </w:rPr>
        <w:t>Relevant Publications</w:t>
      </w:r>
    </w:p>
    <w:p w14:paraId="655276FA" w14:textId="5FAC3D6B" w:rsidR="000F6BF8" w:rsidRDefault="000F6BF8" w:rsidP="000F6BF8">
      <w:r w:rsidRPr="000F6BF8">
        <w:t xml:space="preserve">Clinton, B., C. Johnson, K. Moriarty, E. Newes, and </w:t>
      </w:r>
      <w:proofErr w:type="spellStart"/>
      <w:r w:rsidRPr="000F6BF8">
        <w:rPr>
          <w:b/>
        </w:rPr>
        <w:t>L.Vimmerstedt</w:t>
      </w:r>
      <w:proofErr w:type="spellEnd"/>
      <w:r w:rsidRPr="000F6BF8">
        <w:t xml:space="preserve">. 2017. Preliminary Assessment of Spatial Competition in the Market for E85: Presentation Supplement. Golden, CO: National Renewable Energy Laboratory. NREL/TP-6A20-66943. </w:t>
      </w:r>
    </w:p>
    <w:p w14:paraId="6DBD0EB4" w14:textId="77777777" w:rsidR="000F6BF8" w:rsidRPr="000F6BF8" w:rsidRDefault="000F6BF8" w:rsidP="000F6BF8"/>
    <w:p w14:paraId="27AB41D8" w14:textId="08EA119F" w:rsidR="000F6BF8" w:rsidRDefault="000F6BF8" w:rsidP="000F6BF8">
      <w:r w:rsidRPr="000F6BF8">
        <w:rPr>
          <w:b/>
          <w:bCs/>
        </w:rPr>
        <w:t xml:space="preserve">Vimmerstedt, L. </w:t>
      </w:r>
      <w:r w:rsidRPr="000F6BF8">
        <w:rPr>
          <w:bCs/>
        </w:rPr>
        <w:t xml:space="preserve">and </w:t>
      </w:r>
      <w:r w:rsidRPr="000F6BF8">
        <w:t>E. Newes. 2016. Dynamics of Aviation Biofuel Investment, Incentives, and Market Growth: An Exploration Using the Biomass Scenario Model. Golden, CO: National Renewable Energy Laboratory. NREL/PO-6A20-67276.</w:t>
      </w:r>
    </w:p>
    <w:p w14:paraId="16B2A88D" w14:textId="77777777" w:rsidR="000F6BF8" w:rsidRPr="000F6BF8" w:rsidRDefault="000F6BF8" w:rsidP="000F6BF8"/>
    <w:p w14:paraId="7009B9F5" w14:textId="5EF8EE01" w:rsidR="000F6BF8" w:rsidRDefault="000F6BF8" w:rsidP="000F6BF8">
      <w:r w:rsidRPr="000F6BF8">
        <w:rPr>
          <w:b/>
          <w:bCs/>
        </w:rPr>
        <w:t>Vimmerstedt, L.,</w:t>
      </w:r>
      <w:r w:rsidRPr="000F6BF8">
        <w:rPr>
          <w:b/>
        </w:rPr>
        <w:t xml:space="preserve"> </w:t>
      </w:r>
      <w:r w:rsidRPr="000F6BF8">
        <w:t>S. Peterson, and B. Bush. 2016 Dynamic Modeling of Learning in Emerging Energy Industries: The Example of Advanced Biofuels in the United States. Golden, CO: National Renewable Energy Laboratory. NREL/CP-6A20-66897. Proceedings of the 33rd International Conference of the System Dynamics Society 2015, 19-23 July 2015, Cambridge, Massachusetts pp. 3248-3272.</w:t>
      </w:r>
    </w:p>
    <w:p w14:paraId="0ECF92D4" w14:textId="77777777" w:rsidR="000F6BF8" w:rsidRPr="000F6BF8" w:rsidRDefault="000F6BF8" w:rsidP="000F6BF8"/>
    <w:p w14:paraId="402FD893" w14:textId="4C408929" w:rsidR="000F6BF8" w:rsidRDefault="000F6BF8" w:rsidP="000F6BF8">
      <w:pPr>
        <w:rPr>
          <w:bCs/>
        </w:rPr>
      </w:pPr>
      <w:r w:rsidRPr="000F6BF8">
        <w:rPr>
          <w:b/>
        </w:rPr>
        <w:t>Vimmerstedt, L.</w:t>
      </w:r>
      <w:r w:rsidRPr="000F6BF8">
        <w:t>,</w:t>
      </w:r>
      <w:r w:rsidRPr="000F6BF8">
        <w:rPr>
          <w:bCs/>
        </w:rPr>
        <w:t xml:space="preserve"> E. Warner, and D. Stright. 2016. </w:t>
      </w:r>
      <w:hyperlink r:id="rId9" w:history="1">
        <w:r w:rsidRPr="000F6BF8">
          <w:rPr>
            <w:rStyle w:val="Hyperlink"/>
            <w:bCs/>
          </w:rPr>
          <w:t>Effects of Deployment Investment on the Growth of the Biofuels Industry: 2016 Update</w:t>
        </w:r>
      </w:hyperlink>
      <w:r w:rsidRPr="000F6BF8">
        <w:rPr>
          <w:bCs/>
          <w:i/>
          <w:iCs/>
        </w:rPr>
        <w:t>.</w:t>
      </w:r>
      <w:r w:rsidRPr="000F6BF8">
        <w:rPr>
          <w:bCs/>
        </w:rPr>
        <w:t xml:space="preserve"> Golden, CO: National Renewable Energy Laboratory. NREL/TP-6A20-65903.</w:t>
      </w:r>
    </w:p>
    <w:p w14:paraId="62DAC1EF" w14:textId="77777777" w:rsidR="000F6BF8" w:rsidRPr="000F6BF8" w:rsidRDefault="000F6BF8" w:rsidP="000F6BF8">
      <w:pPr>
        <w:rPr>
          <w:bCs/>
        </w:rPr>
      </w:pPr>
    </w:p>
    <w:p w14:paraId="069460E3" w14:textId="7D4ED812" w:rsidR="000F6BF8" w:rsidRDefault="000F6BF8" w:rsidP="000F6BF8">
      <w:pPr>
        <w:rPr>
          <w:bCs/>
        </w:rPr>
      </w:pPr>
      <w:r w:rsidRPr="000F6BF8">
        <w:rPr>
          <w:b/>
        </w:rPr>
        <w:t>Vimmerstedt, L.</w:t>
      </w:r>
      <w:r w:rsidRPr="000F6BF8">
        <w:t>,</w:t>
      </w:r>
      <w:r w:rsidRPr="000F6BF8">
        <w:rPr>
          <w:bCs/>
        </w:rPr>
        <w:t xml:space="preserve"> B. Bush, D. Hsu, D. Inman, and S. Peterson. 2015. "</w:t>
      </w:r>
      <w:hyperlink r:id="rId10" w:history="1">
        <w:r w:rsidRPr="000F6BF8">
          <w:rPr>
            <w:rStyle w:val="Hyperlink"/>
            <w:bCs/>
          </w:rPr>
          <w:t>Maturation of Biomass-to-Biofuels Conversion Technology Pathways for Rapid Expansion of Biofuels Production: A System Dynamics Perspective</w:t>
        </w:r>
      </w:hyperlink>
      <w:r w:rsidRPr="000F6BF8">
        <w:rPr>
          <w:bCs/>
        </w:rPr>
        <w:t xml:space="preserve">." </w:t>
      </w:r>
      <w:r w:rsidRPr="000F6BF8">
        <w:rPr>
          <w:bCs/>
          <w:i/>
          <w:iCs/>
        </w:rPr>
        <w:t>Biofuels, Bioproducts and Biorefining</w:t>
      </w:r>
      <w:r w:rsidRPr="000F6BF8">
        <w:rPr>
          <w:bCs/>
        </w:rPr>
        <w:t xml:space="preserve"> 9, no. 2 (March/April 2015): 158-176. NREL/JA-6A20-60444.</w:t>
      </w:r>
    </w:p>
    <w:p w14:paraId="54C41A1B" w14:textId="77777777" w:rsidR="000F6BF8" w:rsidRPr="000F6BF8" w:rsidRDefault="000F6BF8" w:rsidP="000F6BF8">
      <w:pPr>
        <w:rPr>
          <w:bCs/>
        </w:rPr>
      </w:pPr>
    </w:p>
    <w:p w14:paraId="0555A402" w14:textId="77777777" w:rsidR="000F6BF8" w:rsidRPr="000F6BF8" w:rsidRDefault="000F6BF8" w:rsidP="000F6BF8">
      <w:pPr>
        <w:rPr>
          <w:bCs/>
        </w:rPr>
      </w:pPr>
      <w:r w:rsidRPr="000F6BF8">
        <w:rPr>
          <w:b/>
        </w:rPr>
        <w:t>Vimmerstedt, L.</w:t>
      </w:r>
      <w:r w:rsidRPr="000F6BF8">
        <w:t>,</w:t>
      </w:r>
      <w:r w:rsidRPr="000F6BF8">
        <w:rPr>
          <w:bCs/>
        </w:rPr>
        <w:t xml:space="preserve"> B. Bush, and S. Peterson. 2012. "</w:t>
      </w:r>
      <w:hyperlink r:id="rId11" w:history="1">
        <w:r w:rsidRPr="000F6BF8">
          <w:rPr>
            <w:rStyle w:val="Hyperlink"/>
            <w:bCs/>
          </w:rPr>
          <w:t>Ethanol Distribution, Dispensing, and Use: Analysis of a Portion of the Biomass-to-Biofuels Supply Chain Using System Dynamics</w:t>
        </w:r>
      </w:hyperlink>
      <w:r w:rsidRPr="000F6BF8">
        <w:rPr>
          <w:bCs/>
        </w:rPr>
        <w:t xml:space="preserve">." </w:t>
      </w:r>
      <w:proofErr w:type="spellStart"/>
      <w:r w:rsidRPr="000F6BF8">
        <w:rPr>
          <w:bCs/>
          <w:i/>
          <w:iCs/>
        </w:rPr>
        <w:t>PLoS</w:t>
      </w:r>
      <w:proofErr w:type="spellEnd"/>
      <w:r w:rsidRPr="000F6BF8">
        <w:rPr>
          <w:bCs/>
          <w:i/>
          <w:iCs/>
        </w:rPr>
        <w:t xml:space="preserve"> One</w:t>
      </w:r>
      <w:r w:rsidRPr="000F6BF8">
        <w:rPr>
          <w:bCs/>
        </w:rPr>
        <w:t xml:space="preserve"> 7, no.5 (May 2012). NRE/JA-6A2-47590. </w:t>
      </w:r>
      <w:hyperlink r:id="rId12" w:history="1">
        <w:r w:rsidRPr="000F6BF8">
          <w:rPr>
            <w:rStyle w:val="Hyperlink"/>
            <w:bCs/>
          </w:rPr>
          <w:t>doi:10.1371/journal.pone.0035082</w:t>
        </w:r>
      </w:hyperlink>
    </w:p>
    <w:p w14:paraId="35427A68" w14:textId="77777777" w:rsidR="003C3448" w:rsidRDefault="003C3448">
      <w:pPr>
        <w:rPr>
          <w:rFonts w:ascii="Calibri" w:hAnsi="Calibri" w:cs="Calibri"/>
          <w:b/>
          <w:bCs/>
          <w:color w:val="005B82"/>
          <w:sz w:val="28"/>
          <w:szCs w:val="28"/>
        </w:rPr>
      </w:pPr>
      <w:r>
        <w:br w:type="page"/>
      </w:r>
    </w:p>
    <w:p w14:paraId="286623D9" w14:textId="04E0B45E" w:rsidR="00180C3F" w:rsidRPr="00180C3F" w:rsidRDefault="00180C3F" w:rsidP="00180C3F">
      <w:pPr>
        <w:jc w:val="center"/>
        <w:rPr>
          <w:b/>
          <w:bCs/>
        </w:rPr>
      </w:pPr>
      <w:r w:rsidRPr="00180C3F">
        <w:rPr>
          <w:b/>
          <w:bCs/>
        </w:rPr>
        <w:lastRenderedPageBreak/>
        <w:t xml:space="preserve">Emily </w:t>
      </w:r>
      <w:proofErr w:type="spellStart"/>
      <w:r w:rsidRPr="00180C3F">
        <w:rPr>
          <w:b/>
          <w:bCs/>
        </w:rPr>
        <w:t>Klawon</w:t>
      </w:r>
      <w:proofErr w:type="spellEnd"/>
      <w:r w:rsidRPr="00180C3F">
        <w:rPr>
          <w:b/>
          <w:bCs/>
        </w:rPr>
        <w:t xml:space="preserve"> Newes</w:t>
      </w:r>
    </w:p>
    <w:p w14:paraId="7179F7B2" w14:textId="77777777" w:rsidR="00180C3F" w:rsidRPr="00180C3F" w:rsidRDefault="00180C3F" w:rsidP="00180C3F">
      <w:pPr>
        <w:jc w:val="center"/>
        <w:rPr>
          <w:b/>
          <w:bCs/>
          <w:u w:val="thick"/>
        </w:rPr>
      </w:pPr>
      <w:r w:rsidRPr="00180C3F">
        <w:t>emily.newes@nrel.gov    303-275-3802</w:t>
      </w:r>
    </w:p>
    <w:p w14:paraId="6F206CE2" w14:textId="77777777" w:rsidR="00180C3F" w:rsidRPr="00180C3F" w:rsidRDefault="00180C3F" w:rsidP="00180C3F">
      <w:pPr>
        <w:rPr>
          <w:b/>
          <w:u w:val="single"/>
        </w:rPr>
      </w:pPr>
      <w:r w:rsidRPr="00180C3F">
        <w:rPr>
          <w:b/>
          <w:u w:val="single"/>
        </w:rPr>
        <w:t>Education</w:t>
      </w:r>
    </w:p>
    <w:p w14:paraId="49FE18CE" w14:textId="77777777" w:rsidR="00180C3F" w:rsidRPr="00180C3F" w:rsidRDefault="00180C3F" w:rsidP="00180C3F">
      <w:r w:rsidRPr="00180C3F">
        <w:t xml:space="preserve">M.S., </w:t>
      </w:r>
      <w:r w:rsidRPr="00180C3F">
        <w:rPr>
          <w:b/>
        </w:rPr>
        <w:t>Mineral Economics</w:t>
      </w:r>
      <w:r w:rsidRPr="00180C3F">
        <w:t xml:space="preserve">, Colorado School of Mines, Golden, CO, 2009  </w:t>
      </w:r>
    </w:p>
    <w:p w14:paraId="340A76AC" w14:textId="06A0B6C6" w:rsidR="00180C3F" w:rsidRDefault="00180C3F" w:rsidP="00180C3F">
      <w:r w:rsidRPr="00180C3F">
        <w:t xml:space="preserve">B.A., </w:t>
      </w:r>
      <w:r w:rsidRPr="00180C3F">
        <w:rPr>
          <w:b/>
          <w:bCs/>
        </w:rPr>
        <w:t>Mathematical Economics</w:t>
      </w:r>
      <w:r w:rsidRPr="00180C3F">
        <w:t xml:space="preserve">, Colgate University, Hamilton, NY, 2000  </w:t>
      </w:r>
    </w:p>
    <w:p w14:paraId="5E9088A5" w14:textId="77777777" w:rsidR="00180C3F" w:rsidRPr="00180C3F" w:rsidRDefault="00180C3F" w:rsidP="00180C3F"/>
    <w:p w14:paraId="1077642D" w14:textId="77777777" w:rsidR="00180C3F" w:rsidRPr="00180C3F" w:rsidRDefault="00180C3F" w:rsidP="00180C3F">
      <w:pPr>
        <w:rPr>
          <w:b/>
          <w:u w:val="single"/>
        </w:rPr>
      </w:pPr>
      <w:r w:rsidRPr="00180C3F">
        <w:rPr>
          <w:b/>
          <w:u w:val="single"/>
        </w:rPr>
        <w:t>Professional Experience</w:t>
      </w:r>
    </w:p>
    <w:p w14:paraId="4F4AD4F5" w14:textId="77777777" w:rsidR="00180C3F" w:rsidRPr="00180C3F" w:rsidRDefault="00180C3F" w:rsidP="00180C3F">
      <w:r w:rsidRPr="00180C3F">
        <w:t xml:space="preserve">National Renewable Energy Laboratory, Golden, CO, </w:t>
      </w:r>
      <w:r w:rsidRPr="00180C3F">
        <w:rPr>
          <w:bCs/>
          <w:i/>
        </w:rPr>
        <w:t>Energy Analyst</w:t>
      </w:r>
      <w:r w:rsidRPr="00180C3F">
        <w:rPr>
          <w:bCs/>
        </w:rPr>
        <w:t>, Sep. 2009 - Present</w:t>
      </w:r>
    </w:p>
    <w:p w14:paraId="04D8A734" w14:textId="77777777" w:rsidR="00180C3F" w:rsidRPr="00180C3F" w:rsidRDefault="00180C3F" w:rsidP="00180C3F">
      <w:pPr>
        <w:numPr>
          <w:ilvl w:val="0"/>
          <w:numId w:val="13"/>
        </w:numPr>
        <w:rPr>
          <w:bCs/>
        </w:rPr>
      </w:pPr>
      <w:r w:rsidRPr="00180C3F">
        <w:rPr>
          <w:bCs/>
        </w:rPr>
        <w:t>Developed the Stochastic Energy Deployment System model and employed system dynamic modeling techniques to study the potential impacts on energy systems of market changes and policy decisions, using stochasticity to arrive at more robust results.</w:t>
      </w:r>
    </w:p>
    <w:p w14:paraId="06933476" w14:textId="77777777" w:rsidR="00180C3F" w:rsidRPr="00180C3F" w:rsidRDefault="00180C3F" w:rsidP="00180C3F">
      <w:pPr>
        <w:numPr>
          <w:ilvl w:val="0"/>
          <w:numId w:val="13"/>
        </w:numPr>
        <w:rPr>
          <w:bCs/>
        </w:rPr>
      </w:pPr>
      <w:r w:rsidRPr="00180C3F">
        <w:rPr>
          <w:bCs/>
        </w:rPr>
        <w:t>Analyzed possible outcomes of policy decisions related to biofuels using the Biomass Scenario Model and revised the model to more accurately reflect the current biofuels atmosphere.</w:t>
      </w:r>
    </w:p>
    <w:p w14:paraId="585039AE" w14:textId="77777777" w:rsidR="00180C3F" w:rsidRPr="00180C3F" w:rsidRDefault="00180C3F" w:rsidP="00180C3F">
      <w:pPr>
        <w:numPr>
          <w:ilvl w:val="0"/>
          <w:numId w:val="13"/>
        </w:numPr>
        <w:rPr>
          <w:bCs/>
        </w:rPr>
      </w:pPr>
      <w:r w:rsidRPr="00180C3F">
        <w:rPr>
          <w:bCs/>
        </w:rPr>
        <w:t>Created databases with energy-related information in order to better analyze possible inconsistencies.</w:t>
      </w:r>
    </w:p>
    <w:p w14:paraId="18C1A580" w14:textId="77777777" w:rsidR="00180C3F" w:rsidRPr="00180C3F" w:rsidRDefault="00180C3F" w:rsidP="00180C3F">
      <w:pPr>
        <w:rPr>
          <w:bCs/>
        </w:rPr>
      </w:pPr>
      <w:r w:rsidRPr="00180C3F">
        <w:t>Platts, A McGraw-Hill Company, Westminster, CO</w:t>
      </w:r>
      <w:r w:rsidRPr="00180C3F">
        <w:rPr>
          <w:i/>
        </w:rPr>
        <w:t>, Primary Research Manager</w:t>
      </w:r>
      <w:r w:rsidRPr="00180C3F">
        <w:rPr>
          <w:bCs/>
        </w:rPr>
        <w:t>, Sept. 2003 - Aug. 2009</w:t>
      </w:r>
    </w:p>
    <w:p w14:paraId="57F6D872" w14:textId="77777777" w:rsidR="00180C3F" w:rsidRPr="00180C3F" w:rsidRDefault="00180C3F" w:rsidP="00180C3F">
      <w:pPr>
        <w:numPr>
          <w:ilvl w:val="0"/>
          <w:numId w:val="13"/>
        </w:numPr>
        <w:rPr>
          <w:bCs/>
        </w:rPr>
      </w:pPr>
      <w:r w:rsidRPr="00180C3F">
        <w:rPr>
          <w:bCs/>
        </w:rPr>
        <w:t>Implemented data quality checks resulting in a 20% increase in efficiency.</w:t>
      </w:r>
    </w:p>
    <w:p w14:paraId="33DA690D" w14:textId="77777777" w:rsidR="00180C3F" w:rsidRPr="00180C3F" w:rsidRDefault="00180C3F" w:rsidP="00180C3F">
      <w:pPr>
        <w:numPr>
          <w:ilvl w:val="0"/>
          <w:numId w:val="13"/>
        </w:numPr>
        <w:rPr>
          <w:bCs/>
        </w:rPr>
      </w:pPr>
      <w:r w:rsidRPr="00180C3F">
        <w:rPr>
          <w:bCs/>
        </w:rPr>
        <w:t>Managed projects tracking natural gas pipelines, power solicitations, state renewable legislation, power projects, environmental controls, and mergers &amp; acquisitions in North America.</w:t>
      </w:r>
    </w:p>
    <w:p w14:paraId="5CFCF72E" w14:textId="69D6FD0D" w:rsidR="00180C3F" w:rsidRDefault="00180C3F" w:rsidP="00180C3F">
      <w:pPr>
        <w:numPr>
          <w:ilvl w:val="0"/>
          <w:numId w:val="14"/>
        </w:numPr>
        <w:rPr>
          <w:bCs/>
        </w:rPr>
      </w:pPr>
      <w:r w:rsidRPr="00180C3F">
        <w:rPr>
          <w:bCs/>
        </w:rPr>
        <w:t>Researched coal data to determine power plant purchases, transportation routing and rate estimation.</w:t>
      </w:r>
    </w:p>
    <w:p w14:paraId="77B6D720" w14:textId="77777777" w:rsidR="00180C3F" w:rsidRPr="00180C3F" w:rsidRDefault="00180C3F" w:rsidP="00180C3F">
      <w:pPr>
        <w:numPr>
          <w:ilvl w:val="0"/>
          <w:numId w:val="14"/>
        </w:numPr>
        <w:rPr>
          <w:bCs/>
        </w:rPr>
      </w:pPr>
    </w:p>
    <w:p w14:paraId="6FA38948" w14:textId="77777777" w:rsidR="00180C3F" w:rsidRPr="00180C3F" w:rsidRDefault="00180C3F" w:rsidP="00180C3F">
      <w:pPr>
        <w:rPr>
          <w:b/>
          <w:u w:val="single"/>
        </w:rPr>
      </w:pPr>
      <w:r w:rsidRPr="00180C3F">
        <w:rPr>
          <w:b/>
          <w:u w:val="single"/>
        </w:rPr>
        <w:t>Relevant Publications</w:t>
      </w:r>
    </w:p>
    <w:p w14:paraId="6FD68CBC" w14:textId="0D29CC22" w:rsidR="00180C3F" w:rsidRDefault="00180C3F" w:rsidP="00180C3F">
      <w:pPr>
        <w:rPr>
          <w:bCs/>
        </w:rPr>
      </w:pPr>
      <w:r w:rsidRPr="00180C3F">
        <w:rPr>
          <w:b/>
          <w:bCs/>
        </w:rPr>
        <w:t xml:space="preserve">Newes, E., </w:t>
      </w:r>
      <w:r w:rsidRPr="00180C3F">
        <w:rPr>
          <w:bCs/>
        </w:rPr>
        <w:t>S. Peterson, and J. Han.</w:t>
      </w:r>
      <w:r w:rsidRPr="00180C3F">
        <w:rPr>
          <w:b/>
          <w:bCs/>
        </w:rPr>
        <w:t xml:space="preserve"> “</w:t>
      </w:r>
      <w:r w:rsidRPr="00180C3F">
        <w:rPr>
          <w:bCs/>
        </w:rPr>
        <w:t>Potential Avenues for Significant Biofuels Penetration in the U.S. Aviation Market.” Golden, CO: National Renewable Energy Laboratory, 2017.</w:t>
      </w:r>
    </w:p>
    <w:p w14:paraId="1788FC83" w14:textId="77777777" w:rsidR="00180C3F" w:rsidRPr="00180C3F" w:rsidRDefault="00180C3F" w:rsidP="00180C3F">
      <w:pPr>
        <w:rPr>
          <w:bCs/>
        </w:rPr>
      </w:pPr>
    </w:p>
    <w:p w14:paraId="14E1F2A0" w14:textId="3C67ED0C" w:rsidR="00180C3F" w:rsidRDefault="00180C3F" w:rsidP="00180C3F">
      <w:r w:rsidRPr="00180C3F">
        <w:t xml:space="preserve">Johnson, C., </w:t>
      </w:r>
      <w:r w:rsidRPr="00180C3F">
        <w:rPr>
          <w:b/>
        </w:rPr>
        <w:t>E. Newes</w:t>
      </w:r>
      <w:r w:rsidRPr="00180C3F">
        <w:t xml:space="preserve">, A. Brooker, R. McCormick, S. Peterson, P. </w:t>
      </w:r>
      <w:proofErr w:type="spellStart"/>
      <w:r w:rsidRPr="00180C3F">
        <w:t>Leiby</w:t>
      </w:r>
      <w:proofErr w:type="spellEnd"/>
      <w:r w:rsidRPr="00180C3F">
        <w:t xml:space="preserve">, R. </w:t>
      </w:r>
      <w:proofErr w:type="spellStart"/>
      <w:r w:rsidRPr="00180C3F">
        <w:t>Uria</w:t>
      </w:r>
      <w:proofErr w:type="spellEnd"/>
      <w:r w:rsidRPr="00180C3F">
        <w:t xml:space="preserve"> Martinez, G. Oladosu, and M. Brown. “High-Octane Mid-Level Ethanol Blend Market Assessment.” Golden, CO: National Renewable Energy Laboratory, December 2015.</w:t>
      </w:r>
    </w:p>
    <w:p w14:paraId="79FDBA1A" w14:textId="77777777" w:rsidR="00180C3F" w:rsidRPr="00180C3F" w:rsidRDefault="00180C3F" w:rsidP="00180C3F"/>
    <w:p w14:paraId="3B258E03" w14:textId="77777777" w:rsidR="00180C3F" w:rsidRPr="00180C3F" w:rsidRDefault="00180C3F" w:rsidP="00180C3F">
      <w:r w:rsidRPr="00180C3F">
        <w:rPr>
          <w:b/>
        </w:rPr>
        <w:t>Newes, E.</w:t>
      </w:r>
      <w:r w:rsidRPr="00180C3F">
        <w:t xml:space="preserve">, B. Bush, C. Peck, and S. Peterson. “Potential Leverage Points for Development of the Cellulosic Ethanol Industry Supply Chain.” </w:t>
      </w:r>
      <w:r w:rsidRPr="00180C3F">
        <w:rPr>
          <w:i/>
          <w:iCs/>
        </w:rPr>
        <w:t>Biofuels</w:t>
      </w:r>
      <w:r w:rsidRPr="00180C3F">
        <w:t xml:space="preserve"> 6, no. 1–2 (March 4, 2015): 21–29.</w:t>
      </w:r>
    </w:p>
    <w:p w14:paraId="2AC5D12C" w14:textId="04D6B63E" w:rsidR="00180C3F" w:rsidRDefault="00180C3F" w:rsidP="00180C3F">
      <w:r w:rsidRPr="00180C3F">
        <w:t xml:space="preserve">Davidson, C., </w:t>
      </w:r>
      <w:r w:rsidRPr="00180C3F">
        <w:rPr>
          <w:b/>
        </w:rPr>
        <w:t>E. Newes</w:t>
      </w:r>
      <w:r w:rsidRPr="00180C3F">
        <w:t xml:space="preserve">, A. Schwab, and L. Vimmerstedt. “An Overview of Aviation Fuel Markets for Biofuels Stakeholders.” Golden, CO: National Renewable Energy Laboratory, 2014. </w:t>
      </w:r>
    </w:p>
    <w:p w14:paraId="3C1A1422" w14:textId="77777777" w:rsidR="00180C3F" w:rsidRPr="00180C3F" w:rsidRDefault="00180C3F" w:rsidP="00180C3F"/>
    <w:p w14:paraId="01F654CA" w14:textId="15D961FF" w:rsidR="00180C3F" w:rsidRDefault="00180C3F" w:rsidP="00180C3F">
      <w:r w:rsidRPr="00180C3F">
        <w:t xml:space="preserve">Ruth, M., T. Mai, </w:t>
      </w:r>
      <w:r w:rsidRPr="00180C3F">
        <w:rPr>
          <w:b/>
        </w:rPr>
        <w:t>E. Newes</w:t>
      </w:r>
      <w:r w:rsidRPr="00180C3F">
        <w:t xml:space="preserve">, A. Aden, E. Warner, C. </w:t>
      </w:r>
      <w:proofErr w:type="spellStart"/>
      <w:r w:rsidRPr="00180C3F">
        <w:t>Uriarte</w:t>
      </w:r>
      <w:proofErr w:type="spellEnd"/>
      <w:r w:rsidRPr="00180C3F">
        <w:t>, D. Inman, T. Simpkins, and A. Argo. “Projected Biomass Utilization for Fuels and Power in a Mature Market.” Transportation Energy Futures. Golden, CO: Prepared for the U.S. Department of Energy by National Renewable Energy Laboratory, 2013.</w:t>
      </w:r>
    </w:p>
    <w:p w14:paraId="4F913280" w14:textId="77777777" w:rsidR="00180C3F" w:rsidRPr="00180C3F" w:rsidRDefault="00180C3F" w:rsidP="00180C3F"/>
    <w:p w14:paraId="621F67A7" w14:textId="77777777" w:rsidR="00180C3F" w:rsidRPr="00180C3F" w:rsidRDefault="00180C3F" w:rsidP="00180C3F">
      <w:r w:rsidRPr="00180C3F">
        <w:t xml:space="preserve">Lin, Y., </w:t>
      </w:r>
      <w:r w:rsidRPr="00180C3F">
        <w:rPr>
          <w:b/>
        </w:rPr>
        <w:t>E. Newes</w:t>
      </w:r>
      <w:r w:rsidRPr="00180C3F">
        <w:t xml:space="preserve">, B. Bush, S. Peterson, and D. Stright. “Biomass Scenario Model v2.0 Documentation: Data and References.” Golden, CO: National Renewable Energy Laboratory, May 2013. </w:t>
      </w:r>
    </w:p>
    <w:p w14:paraId="69D85A31" w14:textId="2F5126E3" w:rsidR="00180C3F" w:rsidRDefault="00180C3F" w:rsidP="00180C3F">
      <w:r w:rsidRPr="00180C3F">
        <w:t xml:space="preserve">Peterson, S., </w:t>
      </w:r>
      <w:r w:rsidRPr="00180C3F">
        <w:rPr>
          <w:b/>
        </w:rPr>
        <w:t>E. Newes</w:t>
      </w:r>
      <w:r w:rsidRPr="00180C3F">
        <w:t xml:space="preserve">, D. Inman, L. Vimmerstedt, D. Hsu, C. Peck, D. Stright, and B. Bush. “An Overview of the Biomass Scenario Model,” 79. Cambridge, MA, 2013. </w:t>
      </w:r>
    </w:p>
    <w:p w14:paraId="574DA436" w14:textId="77777777" w:rsidR="00180C3F" w:rsidRPr="00180C3F" w:rsidRDefault="00180C3F" w:rsidP="00180C3F"/>
    <w:p w14:paraId="2C09098E" w14:textId="103B6EB7" w:rsidR="00180C3F" w:rsidRDefault="00180C3F" w:rsidP="00180C3F">
      <w:r w:rsidRPr="00180C3F">
        <w:rPr>
          <w:b/>
        </w:rPr>
        <w:t>Newes, E.</w:t>
      </w:r>
      <w:r w:rsidRPr="00180C3F">
        <w:t>, B. Bush, D. Inman, Y. Lin, T. Mai, A. Martinez, D. Mulcahy, et al. “Biomass Resource Allocation among Competing End Uses.” Golden, CO: National Renewable Energy Laboratory, May 2012.</w:t>
      </w:r>
    </w:p>
    <w:p w14:paraId="531317C1" w14:textId="77777777" w:rsidR="00180C3F" w:rsidRPr="00180C3F" w:rsidRDefault="00180C3F" w:rsidP="00180C3F"/>
    <w:p w14:paraId="71C05ACF" w14:textId="360D7C39" w:rsidR="00A4128E" w:rsidRDefault="00180C3F" w:rsidP="00180C3F">
      <w:r w:rsidRPr="00180C3F">
        <w:rPr>
          <w:b/>
        </w:rPr>
        <w:t>Newes, E.</w:t>
      </w:r>
      <w:r w:rsidRPr="00180C3F">
        <w:t xml:space="preserve">, D. Inman, and B. Bush. “Understanding the Developing Cellulosic Biofuels Industry through Dynamic Modeling.” In </w:t>
      </w:r>
      <w:r w:rsidRPr="00180C3F">
        <w:rPr>
          <w:i/>
          <w:iCs/>
        </w:rPr>
        <w:t>Economic Effects of Biofuel Production</w:t>
      </w:r>
      <w:r w:rsidRPr="00180C3F">
        <w:t xml:space="preserve">. </w:t>
      </w:r>
      <w:proofErr w:type="spellStart"/>
      <w:r w:rsidRPr="00180C3F">
        <w:t>InTech</w:t>
      </w:r>
      <w:proofErr w:type="spellEnd"/>
      <w:r w:rsidRPr="00180C3F">
        <w:t xml:space="preserve"> Open Access Publisher, 2011. </w:t>
      </w:r>
    </w:p>
    <w:p w14:paraId="3E6356FF" w14:textId="77777777" w:rsidR="00A4128E" w:rsidRDefault="00A4128E">
      <w:r>
        <w:br w:type="page"/>
      </w:r>
    </w:p>
    <w:p w14:paraId="1FF101C1" w14:textId="77777777" w:rsidR="00CD06FD" w:rsidRPr="00632F00" w:rsidRDefault="00CD06FD" w:rsidP="00CD06FD">
      <w:pPr>
        <w:jc w:val="center"/>
        <w:rPr>
          <w:rFonts w:cstheme="minorHAnsi"/>
          <w:b/>
        </w:rPr>
      </w:pPr>
      <w:r w:rsidRPr="00632F00">
        <w:rPr>
          <w:rFonts w:cstheme="minorHAnsi"/>
          <w:b/>
        </w:rPr>
        <w:lastRenderedPageBreak/>
        <w:t>Daniel Joseph Inman II</w:t>
      </w:r>
    </w:p>
    <w:p w14:paraId="7BDD1D08" w14:textId="77777777" w:rsidR="00CD06FD" w:rsidRPr="00632F00" w:rsidRDefault="00CD06FD" w:rsidP="00CD06FD">
      <w:pPr>
        <w:jc w:val="center"/>
        <w:rPr>
          <w:rFonts w:cstheme="minorHAnsi"/>
          <w:bCs/>
        </w:rPr>
      </w:pPr>
      <w:r w:rsidRPr="00632F00">
        <w:rPr>
          <w:rFonts w:cstheme="minorHAnsi"/>
          <w:bCs/>
        </w:rPr>
        <w:t>daniel.inman@nrel.gov     303-275-4997</w:t>
      </w:r>
    </w:p>
    <w:p w14:paraId="6CAFA687" w14:textId="77777777" w:rsidR="00CD06FD" w:rsidRPr="00632F00" w:rsidRDefault="00CD06FD" w:rsidP="00CD06FD">
      <w:pPr>
        <w:jc w:val="both"/>
        <w:rPr>
          <w:rFonts w:cstheme="minorHAnsi"/>
        </w:rPr>
      </w:pPr>
    </w:p>
    <w:p w14:paraId="2994752B" w14:textId="77777777" w:rsidR="00CD06FD" w:rsidRPr="00632F00" w:rsidRDefault="00CD06FD" w:rsidP="00CD06FD">
      <w:pPr>
        <w:jc w:val="both"/>
        <w:rPr>
          <w:rFonts w:cstheme="minorHAnsi"/>
          <w:b/>
          <w:bCs/>
          <w:u w:val="single"/>
        </w:rPr>
      </w:pPr>
      <w:r w:rsidRPr="00632F00">
        <w:rPr>
          <w:rFonts w:cstheme="minorHAnsi"/>
          <w:b/>
          <w:bCs/>
          <w:u w:val="single"/>
        </w:rPr>
        <w:t>Education</w:t>
      </w:r>
    </w:p>
    <w:p w14:paraId="3F5FAA4B" w14:textId="77777777" w:rsidR="00CD06FD" w:rsidRPr="00632F00" w:rsidRDefault="00CD06FD" w:rsidP="00CD06FD">
      <w:pPr>
        <w:jc w:val="both"/>
        <w:rPr>
          <w:rFonts w:cstheme="minorHAnsi"/>
        </w:rPr>
      </w:pPr>
      <w:r w:rsidRPr="00632F00">
        <w:rPr>
          <w:rFonts w:cstheme="minorHAnsi"/>
        </w:rPr>
        <w:t xml:space="preserve">Ph.D. Colorado State University: Soil Science, 2006 </w:t>
      </w:r>
    </w:p>
    <w:p w14:paraId="5414D783" w14:textId="77777777" w:rsidR="00CD06FD" w:rsidRPr="00632F00" w:rsidRDefault="00CD06FD" w:rsidP="00CD06FD">
      <w:pPr>
        <w:jc w:val="both"/>
        <w:rPr>
          <w:rFonts w:cstheme="minorHAnsi"/>
        </w:rPr>
      </w:pPr>
      <w:r w:rsidRPr="00632F00">
        <w:rPr>
          <w:rFonts w:cstheme="minorHAnsi"/>
        </w:rPr>
        <w:t>M.S. University of Tennessee: Soil Science, 2000</w:t>
      </w:r>
    </w:p>
    <w:p w14:paraId="3E9C9561" w14:textId="77777777" w:rsidR="00CD06FD" w:rsidRPr="00632F00" w:rsidRDefault="00CD06FD" w:rsidP="00CD06FD">
      <w:pPr>
        <w:jc w:val="both"/>
        <w:rPr>
          <w:rFonts w:cstheme="minorHAnsi"/>
        </w:rPr>
      </w:pPr>
      <w:r w:rsidRPr="00632F00">
        <w:rPr>
          <w:rFonts w:cstheme="minorHAnsi"/>
        </w:rPr>
        <w:t>B.S. University of Tennessee: Plant and Soil Science, 1997</w:t>
      </w:r>
    </w:p>
    <w:p w14:paraId="181B8D72" w14:textId="77777777" w:rsidR="00CD06FD" w:rsidRPr="00632F00" w:rsidRDefault="00CD06FD" w:rsidP="00CD06FD">
      <w:pPr>
        <w:jc w:val="both"/>
        <w:rPr>
          <w:rFonts w:cstheme="minorHAnsi"/>
          <w:b/>
        </w:rPr>
      </w:pPr>
    </w:p>
    <w:p w14:paraId="740E14C5" w14:textId="77777777" w:rsidR="00CD06FD" w:rsidRPr="00632F00" w:rsidRDefault="00CD06FD" w:rsidP="00CD06FD">
      <w:pPr>
        <w:jc w:val="both"/>
        <w:rPr>
          <w:rFonts w:cstheme="minorHAnsi"/>
          <w:b/>
          <w:u w:val="single"/>
        </w:rPr>
      </w:pPr>
      <w:r w:rsidRPr="00632F00">
        <w:rPr>
          <w:rFonts w:cstheme="minorHAnsi"/>
          <w:b/>
          <w:u w:val="single"/>
        </w:rPr>
        <w:t>Professional Experience</w:t>
      </w:r>
    </w:p>
    <w:p w14:paraId="5B3FB8E9" w14:textId="77777777" w:rsidR="00CD06FD" w:rsidRPr="00632F00" w:rsidRDefault="00CD06FD" w:rsidP="00CD06FD">
      <w:pPr>
        <w:numPr>
          <w:ilvl w:val="0"/>
          <w:numId w:val="16"/>
        </w:numPr>
        <w:jc w:val="both"/>
        <w:rPr>
          <w:rFonts w:cstheme="minorHAnsi"/>
          <w:b/>
        </w:rPr>
      </w:pPr>
      <w:r w:rsidRPr="00632F00">
        <w:rPr>
          <w:rFonts w:cstheme="minorHAnsi"/>
          <w:i/>
        </w:rPr>
        <w:t xml:space="preserve">Research Scientist, </w:t>
      </w:r>
      <w:r w:rsidRPr="00632F00">
        <w:rPr>
          <w:rFonts w:cstheme="minorHAnsi"/>
        </w:rPr>
        <w:t>National Renewable Energy Laboratory, 2/08 - Present</w:t>
      </w:r>
    </w:p>
    <w:p w14:paraId="36A5997D" w14:textId="77777777" w:rsidR="00CD06FD" w:rsidRPr="00632F00" w:rsidRDefault="00CD06FD" w:rsidP="00CD06FD">
      <w:pPr>
        <w:numPr>
          <w:ilvl w:val="0"/>
          <w:numId w:val="16"/>
        </w:numPr>
        <w:jc w:val="both"/>
        <w:rPr>
          <w:rFonts w:cstheme="minorHAnsi"/>
          <w:b/>
        </w:rPr>
      </w:pPr>
      <w:r w:rsidRPr="00632F00">
        <w:rPr>
          <w:rFonts w:cstheme="minorHAnsi"/>
          <w:i/>
        </w:rPr>
        <w:t>Research Associate</w:t>
      </w:r>
      <w:r w:rsidRPr="00632F00">
        <w:rPr>
          <w:rFonts w:cstheme="minorHAnsi"/>
        </w:rPr>
        <w:t>, Dept. Soil &amp; Crop Sciences, CSU- 8/07- 2/08</w:t>
      </w:r>
    </w:p>
    <w:p w14:paraId="09FE17E5" w14:textId="77777777" w:rsidR="00CD06FD" w:rsidRPr="00632F00" w:rsidRDefault="00CD06FD" w:rsidP="00CD06FD">
      <w:pPr>
        <w:numPr>
          <w:ilvl w:val="0"/>
          <w:numId w:val="16"/>
        </w:numPr>
        <w:jc w:val="both"/>
        <w:rPr>
          <w:rFonts w:cstheme="minorHAnsi"/>
          <w:b/>
        </w:rPr>
      </w:pPr>
      <w:r w:rsidRPr="00632F00">
        <w:rPr>
          <w:rFonts w:cstheme="minorHAnsi"/>
          <w:i/>
        </w:rPr>
        <w:t>Consulting Soil Scientist</w:t>
      </w:r>
      <w:r w:rsidRPr="00632F00">
        <w:rPr>
          <w:rFonts w:cstheme="minorHAnsi"/>
        </w:rPr>
        <w:t>, Asheville, NC- 2/07 – 8/07</w:t>
      </w:r>
    </w:p>
    <w:p w14:paraId="73E76A9B" w14:textId="77777777" w:rsidR="00CD06FD" w:rsidRPr="00632F00" w:rsidRDefault="00CD06FD" w:rsidP="00CD06FD">
      <w:pPr>
        <w:numPr>
          <w:ilvl w:val="0"/>
          <w:numId w:val="16"/>
        </w:numPr>
        <w:jc w:val="both"/>
        <w:rPr>
          <w:rFonts w:cstheme="minorHAnsi"/>
          <w:b/>
        </w:rPr>
      </w:pPr>
      <w:r w:rsidRPr="00632F00">
        <w:rPr>
          <w:rFonts w:cstheme="minorHAnsi"/>
          <w:i/>
        </w:rPr>
        <w:t>Research Associate</w:t>
      </w:r>
      <w:r w:rsidRPr="00632F00">
        <w:rPr>
          <w:rFonts w:cstheme="minorHAnsi"/>
        </w:rPr>
        <w:t>, Dept. Soil &amp; Crop Sciences, CSU- 10/04- 2/07</w:t>
      </w:r>
    </w:p>
    <w:p w14:paraId="0FF1A1EA" w14:textId="77777777" w:rsidR="00CD06FD" w:rsidRPr="00632F00" w:rsidRDefault="00CD06FD" w:rsidP="00CD06FD">
      <w:pPr>
        <w:numPr>
          <w:ilvl w:val="0"/>
          <w:numId w:val="16"/>
        </w:numPr>
        <w:jc w:val="both"/>
        <w:rPr>
          <w:rFonts w:cstheme="minorHAnsi"/>
          <w:b/>
        </w:rPr>
      </w:pPr>
      <w:r w:rsidRPr="00632F00">
        <w:rPr>
          <w:rFonts w:cstheme="minorHAnsi"/>
          <w:i/>
        </w:rPr>
        <w:t>Graduate Research Assistant:</w:t>
      </w:r>
      <w:r w:rsidRPr="00632F00">
        <w:rPr>
          <w:rFonts w:cstheme="minorHAnsi"/>
        </w:rPr>
        <w:t xml:space="preserve"> Dept. Soil &amp; Crop Sciences- CSU: 8/02- 10/04</w:t>
      </w:r>
    </w:p>
    <w:p w14:paraId="43DD4D2C" w14:textId="77777777" w:rsidR="00CD06FD" w:rsidRPr="00632F00" w:rsidRDefault="00CD06FD" w:rsidP="00CD06FD">
      <w:pPr>
        <w:numPr>
          <w:ilvl w:val="0"/>
          <w:numId w:val="16"/>
        </w:numPr>
        <w:jc w:val="both"/>
        <w:rPr>
          <w:rFonts w:cstheme="minorHAnsi"/>
          <w:b/>
        </w:rPr>
      </w:pPr>
      <w:r w:rsidRPr="00632F00">
        <w:rPr>
          <w:rFonts w:cstheme="minorHAnsi"/>
          <w:i/>
        </w:rPr>
        <w:t>Soil Scientist:</w:t>
      </w:r>
      <w:r w:rsidRPr="00632F00">
        <w:rPr>
          <w:rFonts w:cstheme="minorHAnsi"/>
        </w:rPr>
        <w:t xml:space="preserve"> USDA/NRCS Coop. Soil Survey, Roane Co. TN- 1/01-2/02</w:t>
      </w:r>
    </w:p>
    <w:p w14:paraId="1BE66F8C" w14:textId="77777777" w:rsidR="00CD06FD" w:rsidRPr="00632F00" w:rsidRDefault="00CD06FD" w:rsidP="00CD06FD">
      <w:pPr>
        <w:numPr>
          <w:ilvl w:val="0"/>
          <w:numId w:val="16"/>
        </w:numPr>
        <w:jc w:val="both"/>
        <w:rPr>
          <w:rFonts w:cstheme="minorHAnsi"/>
          <w:b/>
        </w:rPr>
      </w:pPr>
      <w:r w:rsidRPr="00632F00">
        <w:rPr>
          <w:rFonts w:cstheme="minorHAnsi"/>
          <w:i/>
        </w:rPr>
        <w:t>Temporary Research Associate</w:t>
      </w:r>
      <w:r w:rsidRPr="00632F00">
        <w:rPr>
          <w:rFonts w:cstheme="minorHAnsi"/>
        </w:rPr>
        <w:t>, Dept. Biosystems Eng., Univ. TN- 8/00- 1/01</w:t>
      </w:r>
    </w:p>
    <w:p w14:paraId="72520A2D" w14:textId="77777777" w:rsidR="00CD06FD" w:rsidRPr="00632F00" w:rsidRDefault="00CD06FD" w:rsidP="00CD06FD">
      <w:pPr>
        <w:numPr>
          <w:ilvl w:val="0"/>
          <w:numId w:val="16"/>
        </w:numPr>
        <w:jc w:val="both"/>
        <w:rPr>
          <w:rFonts w:cstheme="minorHAnsi"/>
          <w:b/>
        </w:rPr>
      </w:pPr>
      <w:r w:rsidRPr="00632F00">
        <w:rPr>
          <w:rFonts w:cstheme="minorHAnsi"/>
          <w:i/>
        </w:rPr>
        <w:t>Graduate Research Assistant:</w:t>
      </w:r>
      <w:r w:rsidRPr="00632F00">
        <w:rPr>
          <w:rFonts w:cstheme="minorHAnsi"/>
        </w:rPr>
        <w:t xml:space="preserve"> Dept. Plant &amp; Soil Science, Univ. TN- 8/98- 8/00</w:t>
      </w:r>
    </w:p>
    <w:p w14:paraId="505D42A7" w14:textId="77777777" w:rsidR="00CD06FD" w:rsidRPr="00632F00" w:rsidRDefault="00CD06FD" w:rsidP="00CD06FD">
      <w:pPr>
        <w:ind w:left="360"/>
        <w:jc w:val="both"/>
        <w:rPr>
          <w:rFonts w:cstheme="minorHAnsi"/>
          <w:i/>
        </w:rPr>
      </w:pPr>
    </w:p>
    <w:p w14:paraId="24D2E67F" w14:textId="77777777" w:rsidR="00CD06FD" w:rsidRPr="00632F00" w:rsidRDefault="00CD06FD" w:rsidP="00CD06FD">
      <w:pPr>
        <w:jc w:val="both"/>
        <w:rPr>
          <w:rFonts w:cstheme="minorHAnsi"/>
          <w:b/>
          <w:u w:val="single"/>
        </w:rPr>
      </w:pPr>
      <w:r w:rsidRPr="00632F00">
        <w:rPr>
          <w:rFonts w:cstheme="minorHAnsi"/>
          <w:b/>
          <w:u w:val="single"/>
        </w:rPr>
        <w:t>Areas of Expertise</w:t>
      </w:r>
    </w:p>
    <w:p w14:paraId="49E16A35" w14:textId="77777777" w:rsidR="00CD06FD" w:rsidRPr="00632F00" w:rsidRDefault="00CD06FD" w:rsidP="00CD06FD">
      <w:pPr>
        <w:numPr>
          <w:ilvl w:val="0"/>
          <w:numId w:val="15"/>
        </w:numPr>
        <w:jc w:val="both"/>
        <w:rPr>
          <w:rFonts w:cstheme="minorHAnsi"/>
        </w:rPr>
      </w:pPr>
      <w:r w:rsidRPr="00632F00">
        <w:rPr>
          <w:rFonts w:cstheme="minorHAnsi"/>
        </w:rPr>
        <w:t>Life-cycle modeling of renewable fuels</w:t>
      </w:r>
    </w:p>
    <w:p w14:paraId="67B44573" w14:textId="77777777" w:rsidR="00CD06FD" w:rsidRPr="00632F00" w:rsidRDefault="00CD06FD" w:rsidP="00CD06FD">
      <w:pPr>
        <w:numPr>
          <w:ilvl w:val="0"/>
          <w:numId w:val="15"/>
        </w:numPr>
        <w:jc w:val="both"/>
        <w:rPr>
          <w:rFonts w:cstheme="minorHAnsi"/>
        </w:rPr>
      </w:pPr>
      <w:r w:rsidRPr="00632F00">
        <w:rPr>
          <w:rFonts w:cstheme="minorHAnsi"/>
        </w:rPr>
        <w:t>Feedstock production and handling</w:t>
      </w:r>
    </w:p>
    <w:p w14:paraId="09D93096" w14:textId="77777777" w:rsidR="00CD06FD" w:rsidRPr="00632F00" w:rsidRDefault="00CD06FD" w:rsidP="00CD06FD">
      <w:pPr>
        <w:numPr>
          <w:ilvl w:val="0"/>
          <w:numId w:val="15"/>
        </w:numPr>
        <w:jc w:val="both"/>
        <w:rPr>
          <w:rFonts w:cstheme="minorHAnsi"/>
        </w:rPr>
      </w:pPr>
      <w:r w:rsidRPr="00632F00">
        <w:rPr>
          <w:rFonts w:cstheme="minorHAnsi"/>
        </w:rPr>
        <w:t>Biofuel sustainability</w:t>
      </w:r>
    </w:p>
    <w:p w14:paraId="6C299BDE" w14:textId="77777777" w:rsidR="00CD06FD" w:rsidRPr="00632F00" w:rsidRDefault="00CD06FD" w:rsidP="00CD06FD">
      <w:pPr>
        <w:numPr>
          <w:ilvl w:val="0"/>
          <w:numId w:val="15"/>
        </w:numPr>
        <w:jc w:val="both"/>
        <w:rPr>
          <w:rFonts w:cstheme="minorHAnsi"/>
        </w:rPr>
      </w:pPr>
      <w:r w:rsidRPr="00632F00">
        <w:rPr>
          <w:rFonts w:cstheme="minorHAnsi"/>
        </w:rPr>
        <w:t>Statistical analysis of temporal and spatial datasets</w:t>
      </w:r>
    </w:p>
    <w:p w14:paraId="134D8864" w14:textId="77777777" w:rsidR="00CD06FD" w:rsidRPr="00632F00" w:rsidRDefault="00CD06FD" w:rsidP="00CD06FD">
      <w:pPr>
        <w:numPr>
          <w:ilvl w:val="0"/>
          <w:numId w:val="15"/>
        </w:numPr>
        <w:jc w:val="both"/>
        <w:rPr>
          <w:rFonts w:cstheme="minorHAnsi"/>
        </w:rPr>
      </w:pPr>
      <w:r w:rsidRPr="00632F00">
        <w:rPr>
          <w:rFonts w:cstheme="minorHAnsi"/>
        </w:rPr>
        <w:t>System Dynamics</w:t>
      </w:r>
    </w:p>
    <w:p w14:paraId="207617CE" w14:textId="77777777" w:rsidR="00CD06FD" w:rsidRPr="00632F00" w:rsidRDefault="00CD06FD" w:rsidP="00CD06FD">
      <w:pPr>
        <w:jc w:val="both"/>
        <w:rPr>
          <w:rFonts w:cstheme="minorHAnsi"/>
        </w:rPr>
      </w:pPr>
    </w:p>
    <w:p w14:paraId="6D7C0B81" w14:textId="77777777" w:rsidR="00CD06FD" w:rsidRPr="00632F00" w:rsidRDefault="00CD06FD" w:rsidP="00CD06FD">
      <w:pPr>
        <w:spacing w:line="360" w:lineRule="auto"/>
        <w:ind w:left="720" w:hanging="720"/>
        <w:rPr>
          <w:rFonts w:cstheme="minorHAnsi"/>
          <w:b/>
          <w:u w:val="single"/>
        </w:rPr>
      </w:pPr>
      <w:r w:rsidRPr="00632F00">
        <w:rPr>
          <w:rFonts w:cstheme="minorHAnsi"/>
          <w:b/>
          <w:u w:val="single"/>
        </w:rPr>
        <w:t>Computer Competency</w:t>
      </w:r>
    </w:p>
    <w:p w14:paraId="4AD2539E" w14:textId="77777777" w:rsidR="00CD06FD" w:rsidRPr="00632F00" w:rsidRDefault="00CD06FD" w:rsidP="00CD06FD">
      <w:pPr>
        <w:numPr>
          <w:ilvl w:val="0"/>
          <w:numId w:val="18"/>
        </w:numPr>
        <w:spacing w:line="360" w:lineRule="auto"/>
        <w:rPr>
          <w:rFonts w:cstheme="minorHAnsi"/>
          <w:b/>
        </w:rPr>
      </w:pPr>
      <w:r w:rsidRPr="00632F00">
        <w:rPr>
          <w:rFonts w:cstheme="minorHAnsi"/>
        </w:rPr>
        <w:t>R, statistical programming language: advanced intermediate user</w:t>
      </w:r>
    </w:p>
    <w:p w14:paraId="01DEA2B4" w14:textId="77777777" w:rsidR="00CD06FD" w:rsidRPr="00632F00" w:rsidRDefault="00CD06FD" w:rsidP="00CD06FD">
      <w:pPr>
        <w:numPr>
          <w:ilvl w:val="0"/>
          <w:numId w:val="18"/>
        </w:numPr>
        <w:spacing w:line="360" w:lineRule="auto"/>
        <w:rPr>
          <w:rFonts w:cstheme="minorHAnsi"/>
          <w:b/>
        </w:rPr>
      </w:pPr>
      <w:proofErr w:type="spellStart"/>
      <w:r w:rsidRPr="00632F00">
        <w:rPr>
          <w:rFonts w:cstheme="minorHAnsi"/>
        </w:rPr>
        <w:t>Splus</w:t>
      </w:r>
      <w:proofErr w:type="spellEnd"/>
      <w:r w:rsidRPr="00632F00">
        <w:rPr>
          <w:rFonts w:cstheme="minorHAnsi"/>
        </w:rPr>
        <w:t>, Statistical analysis software: intermediate user</w:t>
      </w:r>
    </w:p>
    <w:p w14:paraId="55147FBF" w14:textId="77777777" w:rsidR="00CD06FD" w:rsidRPr="00632F00" w:rsidRDefault="00CD06FD" w:rsidP="00CD06FD">
      <w:pPr>
        <w:numPr>
          <w:ilvl w:val="0"/>
          <w:numId w:val="18"/>
        </w:numPr>
        <w:spacing w:line="360" w:lineRule="auto"/>
        <w:rPr>
          <w:rFonts w:cstheme="minorHAnsi"/>
          <w:b/>
        </w:rPr>
      </w:pPr>
      <w:r w:rsidRPr="00632F00">
        <w:rPr>
          <w:rFonts w:cstheme="minorHAnsi"/>
        </w:rPr>
        <w:t>Stella, system dynamic modeling: advanced user</w:t>
      </w:r>
    </w:p>
    <w:p w14:paraId="0E75B09D" w14:textId="77777777" w:rsidR="00CD06FD" w:rsidRPr="00632F00" w:rsidRDefault="00CD06FD" w:rsidP="00CD06FD">
      <w:pPr>
        <w:numPr>
          <w:ilvl w:val="0"/>
          <w:numId w:val="18"/>
        </w:numPr>
        <w:spacing w:line="360" w:lineRule="auto"/>
        <w:rPr>
          <w:rFonts w:cstheme="minorHAnsi"/>
          <w:b/>
        </w:rPr>
      </w:pPr>
      <w:proofErr w:type="spellStart"/>
      <w:r w:rsidRPr="00632F00">
        <w:rPr>
          <w:rFonts w:cstheme="minorHAnsi"/>
        </w:rPr>
        <w:t>PowerSim</w:t>
      </w:r>
      <w:proofErr w:type="spellEnd"/>
      <w:r w:rsidRPr="00632F00">
        <w:rPr>
          <w:rFonts w:cstheme="minorHAnsi"/>
        </w:rPr>
        <w:t>, system dynamic modeling: novice/intermediate user</w:t>
      </w:r>
    </w:p>
    <w:p w14:paraId="54052291" w14:textId="77777777" w:rsidR="00CD06FD" w:rsidRPr="00632F00" w:rsidRDefault="00CD06FD" w:rsidP="00CD06FD">
      <w:pPr>
        <w:numPr>
          <w:ilvl w:val="0"/>
          <w:numId w:val="18"/>
        </w:numPr>
        <w:spacing w:line="360" w:lineRule="auto"/>
        <w:rPr>
          <w:rFonts w:cstheme="minorHAnsi"/>
          <w:b/>
        </w:rPr>
      </w:pPr>
      <w:proofErr w:type="spellStart"/>
      <w:r w:rsidRPr="00632F00">
        <w:rPr>
          <w:rFonts w:cstheme="minorHAnsi"/>
        </w:rPr>
        <w:t>SimaPro</w:t>
      </w:r>
      <w:proofErr w:type="spellEnd"/>
      <w:r w:rsidRPr="00632F00">
        <w:rPr>
          <w:rFonts w:cstheme="minorHAnsi"/>
        </w:rPr>
        <w:t>, lifecycle assessment software: advanced user</w:t>
      </w:r>
    </w:p>
    <w:p w14:paraId="640C02F8" w14:textId="77777777" w:rsidR="00CD06FD" w:rsidRPr="00632F00" w:rsidRDefault="00CD06FD" w:rsidP="00CD06FD">
      <w:pPr>
        <w:numPr>
          <w:ilvl w:val="0"/>
          <w:numId w:val="18"/>
        </w:numPr>
        <w:spacing w:line="360" w:lineRule="auto"/>
        <w:rPr>
          <w:rFonts w:cstheme="minorHAnsi"/>
          <w:b/>
        </w:rPr>
      </w:pPr>
      <w:proofErr w:type="spellStart"/>
      <w:r w:rsidRPr="00632F00">
        <w:rPr>
          <w:rFonts w:cstheme="minorHAnsi"/>
        </w:rPr>
        <w:t>LaTex</w:t>
      </w:r>
      <w:proofErr w:type="spellEnd"/>
      <w:r w:rsidRPr="00632F00">
        <w:rPr>
          <w:rFonts w:cstheme="minorHAnsi"/>
        </w:rPr>
        <w:t>, word processing programing language: intermediate user</w:t>
      </w:r>
    </w:p>
    <w:p w14:paraId="3BDACC52" w14:textId="77777777" w:rsidR="00CD06FD" w:rsidRPr="00632F00" w:rsidRDefault="00CD06FD" w:rsidP="00CD06FD">
      <w:pPr>
        <w:numPr>
          <w:ilvl w:val="0"/>
          <w:numId w:val="18"/>
        </w:numPr>
        <w:spacing w:line="360" w:lineRule="auto"/>
        <w:rPr>
          <w:rFonts w:cstheme="minorHAnsi"/>
          <w:b/>
        </w:rPr>
      </w:pPr>
      <w:r w:rsidRPr="00632F00">
        <w:rPr>
          <w:rFonts w:cstheme="minorHAnsi"/>
        </w:rPr>
        <w:t>Tableau, data visualization software: advanced user</w:t>
      </w:r>
    </w:p>
    <w:p w14:paraId="53DD32AA" w14:textId="77777777" w:rsidR="00CD06FD" w:rsidRPr="00632F00" w:rsidRDefault="00CD06FD" w:rsidP="00CD06FD">
      <w:pPr>
        <w:spacing w:line="360" w:lineRule="auto"/>
        <w:ind w:left="720"/>
        <w:rPr>
          <w:rFonts w:cstheme="minorHAnsi"/>
          <w:b/>
        </w:rPr>
      </w:pPr>
    </w:p>
    <w:p w14:paraId="67ED8B88" w14:textId="77777777" w:rsidR="00CD06FD" w:rsidRPr="00632F00" w:rsidRDefault="00CD06FD" w:rsidP="00CD06FD">
      <w:pPr>
        <w:spacing w:line="360" w:lineRule="auto"/>
        <w:ind w:left="720" w:hanging="720"/>
        <w:rPr>
          <w:rFonts w:cstheme="minorHAnsi"/>
          <w:b/>
          <w:u w:val="single"/>
        </w:rPr>
      </w:pPr>
      <w:r w:rsidRPr="00632F00">
        <w:rPr>
          <w:rFonts w:cstheme="minorHAnsi"/>
          <w:b/>
          <w:u w:val="single"/>
        </w:rPr>
        <w:t>Current NREL Projects</w:t>
      </w:r>
    </w:p>
    <w:p w14:paraId="1F0ED034" w14:textId="77777777" w:rsidR="00CD06FD" w:rsidRPr="00632F00" w:rsidRDefault="00CD06FD" w:rsidP="00CD06FD">
      <w:pPr>
        <w:numPr>
          <w:ilvl w:val="0"/>
          <w:numId w:val="17"/>
        </w:numPr>
        <w:spacing w:line="360" w:lineRule="auto"/>
        <w:rPr>
          <w:rFonts w:cstheme="minorHAnsi"/>
          <w:b/>
        </w:rPr>
      </w:pPr>
      <w:r w:rsidRPr="00632F00">
        <w:rPr>
          <w:rFonts w:cstheme="minorHAnsi"/>
        </w:rPr>
        <w:t>Sustainability Analysis – Platform lead</w:t>
      </w:r>
    </w:p>
    <w:p w14:paraId="16560EAB" w14:textId="77777777" w:rsidR="00CD06FD" w:rsidRPr="00632F00" w:rsidRDefault="00CD06FD" w:rsidP="00CD06FD">
      <w:pPr>
        <w:numPr>
          <w:ilvl w:val="0"/>
          <w:numId w:val="17"/>
        </w:numPr>
        <w:spacing w:line="360" w:lineRule="auto"/>
        <w:rPr>
          <w:rFonts w:cstheme="minorHAnsi"/>
          <w:b/>
        </w:rPr>
      </w:pPr>
      <w:r w:rsidRPr="00632F00">
        <w:rPr>
          <w:rFonts w:cstheme="minorHAnsi"/>
        </w:rPr>
        <w:t>Biofuels Air Emissions Analysis: Task lead</w:t>
      </w:r>
    </w:p>
    <w:p w14:paraId="7E7D7D4D" w14:textId="77777777" w:rsidR="00CD06FD" w:rsidRPr="00632F00" w:rsidRDefault="00CD06FD" w:rsidP="00CD06FD">
      <w:pPr>
        <w:numPr>
          <w:ilvl w:val="0"/>
          <w:numId w:val="17"/>
        </w:numPr>
        <w:spacing w:line="360" w:lineRule="auto"/>
        <w:rPr>
          <w:rFonts w:cstheme="minorHAnsi"/>
          <w:b/>
        </w:rPr>
      </w:pPr>
      <w:r w:rsidRPr="00632F00">
        <w:rPr>
          <w:rFonts w:cstheme="minorHAnsi"/>
        </w:rPr>
        <w:t>Waste to Energy Systems Analysis: Task lead</w:t>
      </w:r>
    </w:p>
    <w:p w14:paraId="2F3CE23E" w14:textId="5DF2461C" w:rsidR="00A4128E" w:rsidRDefault="00CD06FD" w:rsidP="00CD06FD">
      <w:pPr>
        <w:numPr>
          <w:ilvl w:val="0"/>
          <w:numId w:val="17"/>
        </w:numPr>
        <w:spacing w:line="360" w:lineRule="auto"/>
        <w:rPr>
          <w:rFonts w:cstheme="minorHAnsi"/>
        </w:rPr>
      </w:pPr>
      <w:r w:rsidRPr="00632F00">
        <w:rPr>
          <w:rFonts w:cstheme="minorHAnsi"/>
        </w:rPr>
        <w:t>Biomass Scenario Model</w:t>
      </w:r>
    </w:p>
    <w:p w14:paraId="5852F8E1" w14:textId="56BC0AEB" w:rsidR="00CD06FD" w:rsidRDefault="00A4128E" w:rsidP="00A4128E">
      <w:pPr>
        <w:rPr>
          <w:rFonts w:cstheme="minorHAnsi"/>
          <w:b/>
          <w:u w:val="single"/>
        </w:rPr>
      </w:pPr>
      <w:r>
        <w:rPr>
          <w:rFonts w:cstheme="minorHAnsi"/>
        </w:rPr>
        <w:br w:type="page"/>
      </w:r>
    </w:p>
    <w:p w14:paraId="61A418C9" w14:textId="1EB6727D" w:rsidR="00CD06FD" w:rsidRPr="00632F00" w:rsidRDefault="00CD06FD" w:rsidP="00CD06FD">
      <w:pPr>
        <w:spacing w:line="360" w:lineRule="auto"/>
        <w:rPr>
          <w:rFonts w:cstheme="minorHAnsi"/>
          <w:b/>
          <w:u w:val="single"/>
        </w:rPr>
      </w:pPr>
      <w:r w:rsidRPr="00632F00">
        <w:rPr>
          <w:rFonts w:cstheme="minorHAnsi"/>
          <w:b/>
          <w:u w:val="single"/>
        </w:rPr>
        <w:lastRenderedPageBreak/>
        <w:t>Relevant Publications</w:t>
      </w:r>
    </w:p>
    <w:p w14:paraId="6F57BF8B" w14:textId="77777777" w:rsidR="00CD06FD" w:rsidRPr="00632F00" w:rsidRDefault="00CD06FD" w:rsidP="00CD06FD">
      <w:pPr>
        <w:ind w:left="720"/>
        <w:rPr>
          <w:rFonts w:cstheme="minorHAnsi"/>
        </w:rPr>
      </w:pPr>
      <w:r w:rsidRPr="00632F00">
        <w:rPr>
          <w:rFonts w:cstheme="minorHAnsi"/>
          <w:b/>
        </w:rPr>
        <w:t>Inman. D.</w:t>
      </w:r>
      <w:r w:rsidRPr="00632F00">
        <w:rPr>
          <w:rFonts w:cstheme="minorHAnsi"/>
        </w:rPr>
        <w:t xml:space="preserve">, E. Warner, D. Stright, J. Macknick, and C. Peck. 2016. Estimating biofuel feedstock water footprints using system dynamics. J. Soil and Water Conservation. 71(4)343-355. </w:t>
      </w:r>
      <w:proofErr w:type="spellStart"/>
      <w:r w:rsidRPr="00632F00">
        <w:rPr>
          <w:rFonts w:cstheme="minorHAnsi"/>
        </w:rPr>
        <w:t>doi</w:t>
      </w:r>
      <w:proofErr w:type="spellEnd"/>
      <w:r w:rsidRPr="00632F00">
        <w:rPr>
          <w:rFonts w:cstheme="minorHAnsi"/>
        </w:rPr>
        <w:t>: 10.2489/jswc.71.4.343.</w:t>
      </w:r>
    </w:p>
    <w:p w14:paraId="145C2040" w14:textId="515CF20C" w:rsidR="00CD06FD" w:rsidRDefault="00CD06FD" w:rsidP="00CD06FD">
      <w:pPr>
        <w:ind w:left="720"/>
        <w:rPr>
          <w:rFonts w:cstheme="minorHAnsi"/>
        </w:rPr>
      </w:pPr>
      <w:r w:rsidRPr="00632F00">
        <w:rPr>
          <w:rFonts w:cstheme="minorHAnsi"/>
        </w:rPr>
        <w:t xml:space="preserve">Bush, B., </w:t>
      </w:r>
      <w:r w:rsidRPr="00632F00">
        <w:rPr>
          <w:rFonts w:cstheme="minorHAnsi"/>
          <w:b/>
        </w:rPr>
        <w:t>D. Inman</w:t>
      </w:r>
      <w:r w:rsidRPr="00632F00">
        <w:rPr>
          <w:rFonts w:cstheme="minorHAnsi"/>
        </w:rPr>
        <w:t xml:space="preserve">, E. Newes, C. Peck, S. Peterson, D. Stright, and L. Vimmerstedt. 2016. Using system dynamics to model industry’s developmental response to energy policy. </w:t>
      </w:r>
      <w:r w:rsidRPr="00632F00">
        <w:rPr>
          <w:rFonts w:cstheme="minorHAnsi"/>
          <w:i/>
        </w:rPr>
        <w:t>In:</w:t>
      </w:r>
      <w:r w:rsidRPr="00632F00">
        <w:rPr>
          <w:rFonts w:cstheme="minorHAnsi"/>
        </w:rPr>
        <w:t xml:space="preserve"> Handbook of Applied System Science. Z. P. Neal, Ed. Routledge, New York.</w:t>
      </w:r>
    </w:p>
    <w:p w14:paraId="75BEA660" w14:textId="77777777" w:rsidR="00CD06FD" w:rsidRPr="00632F00" w:rsidRDefault="00CD06FD" w:rsidP="00CD06FD">
      <w:pPr>
        <w:ind w:left="720"/>
        <w:rPr>
          <w:rFonts w:cstheme="minorHAnsi"/>
        </w:rPr>
      </w:pPr>
    </w:p>
    <w:p w14:paraId="2D4DE854" w14:textId="39427A64" w:rsidR="00CD06FD" w:rsidRDefault="00CD06FD" w:rsidP="00CD06FD">
      <w:pPr>
        <w:ind w:left="720"/>
        <w:rPr>
          <w:rFonts w:cstheme="minorHAnsi"/>
        </w:rPr>
      </w:pPr>
      <w:r w:rsidRPr="00632F00">
        <w:rPr>
          <w:rFonts w:cstheme="minorHAnsi"/>
        </w:rPr>
        <w:t xml:space="preserve">Jacobson, R.A., R.F., Keefe, A.M.S. Smith, S, </w:t>
      </w:r>
      <w:proofErr w:type="spellStart"/>
      <w:r w:rsidRPr="00632F00">
        <w:rPr>
          <w:rFonts w:cstheme="minorHAnsi"/>
        </w:rPr>
        <w:t>Metlen</w:t>
      </w:r>
      <w:proofErr w:type="spellEnd"/>
      <w:r w:rsidRPr="00632F00">
        <w:rPr>
          <w:rFonts w:cstheme="minorHAnsi"/>
        </w:rPr>
        <w:t xml:space="preserve">, D. A. Saul, S.M. Newman, T.J. </w:t>
      </w:r>
      <w:proofErr w:type="spellStart"/>
      <w:r w:rsidRPr="00632F00">
        <w:rPr>
          <w:rFonts w:cstheme="minorHAnsi"/>
        </w:rPr>
        <w:t>Laninga</w:t>
      </w:r>
      <w:proofErr w:type="spellEnd"/>
      <w:r w:rsidRPr="00632F00">
        <w:rPr>
          <w:rFonts w:cstheme="minorHAnsi"/>
        </w:rPr>
        <w:t xml:space="preserve">, and </w:t>
      </w:r>
      <w:r w:rsidRPr="00632F00">
        <w:rPr>
          <w:rFonts w:cstheme="minorHAnsi"/>
          <w:b/>
        </w:rPr>
        <w:t>D. Inman</w:t>
      </w:r>
      <w:r w:rsidRPr="00632F00">
        <w:rPr>
          <w:rFonts w:cstheme="minorHAnsi"/>
        </w:rPr>
        <w:t xml:space="preserve">. 2015. Multi-spatial analysis of forest residue utilization for bioenergy. Biofuels, Bioproducts, and Biorefining. </w:t>
      </w:r>
      <w:proofErr w:type="spellStart"/>
      <w:r w:rsidRPr="00632F00">
        <w:rPr>
          <w:rFonts w:cstheme="minorHAnsi"/>
        </w:rPr>
        <w:t>doi</w:t>
      </w:r>
      <w:proofErr w:type="spellEnd"/>
      <w:r w:rsidRPr="00632F00">
        <w:rPr>
          <w:rFonts w:cstheme="minorHAnsi"/>
        </w:rPr>
        <w:t>: 10.1002/bbb.1659.</w:t>
      </w:r>
    </w:p>
    <w:p w14:paraId="465E25D8" w14:textId="77777777" w:rsidR="00CD06FD" w:rsidRPr="00632F00" w:rsidRDefault="00CD06FD" w:rsidP="00CD06FD">
      <w:pPr>
        <w:ind w:left="720"/>
        <w:rPr>
          <w:rFonts w:cstheme="minorHAnsi"/>
        </w:rPr>
      </w:pPr>
    </w:p>
    <w:p w14:paraId="20D6B762" w14:textId="328DF4B2" w:rsidR="00CD06FD" w:rsidRDefault="00CD06FD" w:rsidP="00CD06FD">
      <w:pPr>
        <w:ind w:left="720"/>
        <w:rPr>
          <w:rFonts w:cstheme="minorHAnsi"/>
        </w:rPr>
      </w:pPr>
      <w:r w:rsidRPr="00632F00">
        <w:rPr>
          <w:rFonts w:cstheme="minorHAnsi"/>
          <w:b/>
        </w:rPr>
        <w:t>Inman, D.</w:t>
      </w:r>
      <w:r w:rsidRPr="00632F00">
        <w:rPr>
          <w:rFonts w:cstheme="minorHAnsi"/>
        </w:rPr>
        <w:t xml:space="preserve">, R. Elmore, and B. Bush. 2015. A case study to examine the imputation of missing data to improve clustering analysis of building electrical demand. Building Services Engineering Research and Technology. </w:t>
      </w:r>
      <w:proofErr w:type="spellStart"/>
      <w:r w:rsidRPr="00632F00">
        <w:rPr>
          <w:rFonts w:cstheme="minorHAnsi"/>
        </w:rPr>
        <w:t>doi</w:t>
      </w:r>
      <w:proofErr w:type="spellEnd"/>
      <w:r w:rsidRPr="00632F00">
        <w:rPr>
          <w:rFonts w:cstheme="minorHAnsi"/>
        </w:rPr>
        <w:t>: 10.1177/0143624415573215.</w:t>
      </w:r>
    </w:p>
    <w:p w14:paraId="0AF128B5" w14:textId="77777777" w:rsidR="00CD06FD" w:rsidRPr="00632F00" w:rsidRDefault="00CD06FD" w:rsidP="00CD06FD">
      <w:pPr>
        <w:ind w:left="720"/>
        <w:rPr>
          <w:rFonts w:cstheme="minorHAnsi"/>
        </w:rPr>
      </w:pPr>
    </w:p>
    <w:p w14:paraId="6845EE69" w14:textId="304FCEF2" w:rsidR="00CD06FD" w:rsidRDefault="00CD06FD" w:rsidP="00CD06FD">
      <w:pPr>
        <w:ind w:left="720"/>
        <w:rPr>
          <w:rFonts w:cstheme="minorHAnsi"/>
        </w:rPr>
      </w:pPr>
      <w:r w:rsidRPr="00632F00">
        <w:rPr>
          <w:rFonts w:cstheme="minorHAnsi"/>
        </w:rPr>
        <w:t xml:space="preserve">Vimmerstedt, L.J., B.W. Bush, D.D. Hsu, </w:t>
      </w:r>
      <w:r w:rsidRPr="00632F00">
        <w:rPr>
          <w:rFonts w:cstheme="minorHAnsi"/>
          <w:b/>
        </w:rPr>
        <w:t>D. Inman</w:t>
      </w:r>
      <w:r w:rsidRPr="00632F00">
        <w:rPr>
          <w:rFonts w:cstheme="minorHAnsi"/>
        </w:rPr>
        <w:t xml:space="preserve">, and S.O. Peterson. 2014. Maturation of biomass-to-biofuels conversion technology pathways for rapid expansion of biofuels production: a system dynamics perspective. Biofuels, Bioproducts, and Biorefining. </w:t>
      </w:r>
      <w:proofErr w:type="spellStart"/>
      <w:r w:rsidRPr="00632F00">
        <w:rPr>
          <w:rFonts w:cstheme="minorHAnsi"/>
        </w:rPr>
        <w:t>doi</w:t>
      </w:r>
      <w:proofErr w:type="spellEnd"/>
      <w:r w:rsidRPr="00632F00">
        <w:rPr>
          <w:rFonts w:cstheme="minorHAnsi"/>
        </w:rPr>
        <w:t>: 10.1002/bbb.1515.</w:t>
      </w:r>
    </w:p>
    <w:p w14:paraId="00C2ED17" w14:textId="77777777" w:rsidR="00CD06FD" w:rsidRPr="00632F00" w:rsidRDefault="00CD06FD" w:rsidP="00CD06FD">
      <w:pPr>
        <w:ind w:left="720"/>
        <w:rPr>
          <w:rFonts w:cstheme="minorHAnsi"/>
        </w:rPr>
      </w:pPr>
    </w:p>
    <w:p w14:paraId="5DD81ABE" w14:textId="059D6C12" w:rsidR="00CD06FD" w:rsidRDefault="00CD06FD" w:rsidP="00CD06FD">
      <w:pPr>
        <w:ind w:left="720"/>
        <w:rPr>
          <w:rFonts w:cstheme="minorHAnsi"/>
        </w:rPr>
      </w:pPr>
      <w:r w:rsidRPr="00632F00">
        <w:rPr>
          <w:rFonts w:cstheme="minorHAnsi"/>
        </w:rPr>
        <w:t xml:space="preserve">Dunn, J.B., M Johnson, Z Wang, M Wang, K Cafferty, J Jacobson, E Searcy, M Biddy, A Dutta, </w:t>
      </w:r>
      <w:r w:rsidRPr="00632F00">
        <w:rPr>
          <w:rFonts w:cstheme="minorHAnsi"/>
          <w:b/>
        </w:rPr>
        <w:t>D Inman</w:t>
      </w:r>
      <w:r w:rsidRPr="00632F00">
        <w:rPr>
          <w:rFonts w:cstheme="minorHAnsi"/>
        </w:rPr>
        <w:t>, E Tan, S Jones, L Snowden-Swan. 2014. Supply Chain Sustainability Analysis of Three Biofuel Pathways. Biochemical Conversion of Corn Stover to Ethanol Indirect Gasification of Southern Pine to Ethanol Pyrolysis of Hybrid Poplar to Hydrocarbon Fuels. ANL Technical Report ANL/ESD-14/15. OSTI 1149252. Argonne National Laboratory.</w:t>
      </w:r>
    </w:p>
    <w:p w14:paraId="0347A278" w14:textId="77777777" w:rsidR="00CD06FD" w:rsidRPr="00632F00" w:rsidRDefault="00CD06FD" w:rsidP="00CD06FD">
      <w:pPr>
        <w:ind w:left="720"/>
        <w:rPr>
          <w:rFonts w:cstheme="minorHAnsi"/>
        </w:rPr>
      </w:pPr>
    </w:p>
    <w:p w14:paraId="4686DABE" w14:textId="11AD17F7" w:rsidR="00CD06FD" w:rsidRDefault="00CD06FD" w:rsidP="00CD06FD">
      <w:pPr>
        <w:ind w:left="720"/>
        <w:rPr>
          <w:rFonts w:cstheme="minorHAnsi"/>
        </w:rPr>
      </w:pPr>
      <w:r w:rsidRPr="00632F00">
        <w:rPr>
          <w:rFonts w:cstheme="minorHAnsi"/>
          <w:b/>
        </w:rPr>
        <w:t>Inman, D.</w:t>
      </w:r>
      <w:r w:rsidRPr="00632F00">
        <w:rPr>
          <w:rFonts w:cstheme="minorHAnsi"/>
        </w:rPr>
        <w:t>, L. Vimmerstedt, B. Bush, and S.O. Peterson. 2014. Biomass Scenario Model scenario library: definitions, construction, and description. NREL Technical Report NREL/TP-6A20-60386.</w:t>
      </w:r>
    </w:p>
    <w:p w14:paraId="387D2982" w14:textId="77777777" w:rsidR="00CD06FD" w:rsidRPr="00632F00" w:rsidRDefault="00CD06FD" w:rsidP="00CD06FD">
      <w:pPr>
        <w:ind w:left="720"/>
        <w:rPr>
          <w:rFonts w:cstheme="minorHAnsi"/>
        </w:rPr>
      </w:pPr>
    </w:p>
    <w:p w14:paraId="3E827E32" w14:textId="2960A77E" w:rsidR="00CD06FD" w:rsidRDefault="00CD06FD" w:rsidP="00CD06FD">
      <w:pPr>
        <w:ind w:left="720"/>
        <w:rPr>
          <w:rFonts w:cstheme="minorHAnsi"/>
        </w:rPr>
      </w:pPr>
      <w:r w:rsidRPr="00632F00">
        <w:rPr>
          <w:rFonts w:cstheme="minorHAnsi"/>
        </w:rPr>
        <w:t xml:space="preserve">Ruth, M., T. Mai, E. Newes, A. Aden, E. Warner, C. </w:t>
      </w:r>
      <w:proofErr w:type="spellStart"/>
      <w:r w:rsidRPr="00632F00">
        <w:rPr>
          <w:rFonts w:cstheme="minorHAnsi"/>
        </w:rPr>
        <w:t>Uriarte</w:t>
      </w:r>
      <w:proofErr w:type="spellEnd"/>
      <w:r w:rsidRPr="00632F00">
        <w:rPr>
          <w:rFonts w:cstheme="minorHAnsi"/>
        </w:rPr>
        <w:t xml:space="preserve">, </w:t>
      </w:r>
      <w:r w:rsidRPr="00632F00">
        <w:rPr>
          <w:rFonts w:cstheme="minorHAnsi"/>
          <w:b/>
        </w:rPr>
        <w:t>D. Inman</w:t>
      </w:r>
      <w:r w:rsidRPr="00632F00">
        <w:rPr>
          <w:rFonts w:cstheme="minorHAnsi"/>
        </w:rPr>
        <w:t xml:space="preserve">, T. Simpkins, A. Argo. 2013. Transportation Energy Futures Series. Projected Biomass Utilization for Fuels and Power in a Mature Market. Technical </w:t>
      </w:r>
      <w:proofErr w:type="spellStart"/>
      <w:r w:rsidRPr="00632F00">
        <w:rPr>
          <w:rFonts w:cstheme="minorHAnsi"/>
        </w:rPr>
        <w:t>ReportDOE</w:t>
      </w:r>
      <w:proofErr w:type="spellEnd"/>
      <w:r w:rsidRPr="00632F00">
        <w:rPr>
          <w:rFonts w:cstheme="minorHAnsi"/>
        </w:rPr>
        <w:t>/GO-102013-3707. OSTI 1219930.</w:t>
      </w:r>
    </w:p>
    <w:p w14:paraId="7C065826" w14:textId="77777777" w:rsidR="00CD06FD" w:rsidRPr="00632F00" w:rsidRDefault="00CD06FD" w:rsidP="00CD06FD">
      <w:pPr>
        <w:ind w:left="720"/>
        <w:rPr>
          <w:rFonts w:cstheme="minorHAnsi"/>
        </w:rPr>
      </w:pPr>
    </w:p>
    <w:p w14:paraId="2F300F78" w14:textId="63855B3D" w:rsidR="00CD06FD" w:rsidRDefault="00CD06FD" w:rsidP="00CD06FD">
      <w:pPr>
        <w:ind w:left="720"/>
        <w:rPr>
          <w:rFonts w:cstheme="minorHAnsi"/>
        </w:rPr>
      </w:pPr>
      <w:r w:rsidRPr="00632F00">
        <w:rPr>
          <w:rFonts w:cstheme="minorHAnsi"/>
        </w:rPr>
        <w:t xml:space="preserve">Warner, E., Y. Zhang, </w:t>
      </w:r>
      <w:r w:rsidRPr="00632F00">
        <w:rPr>
          <w:rFonts w:cstheme="minorHAnsi"/>
          <w:b/>
        </w:rPr>
        <w:t>D. Inman</w:t>
      </w:r>
      <w:r w:rsidRPr="00632F00">
        <w:rPr>
          <w:rFonts w:cstheme="minorHAnsi"/>
        </w:rPr>
        <w:t xml:space="preserve">, and G. Heath. 2013. Challenges in the estimation of greenhouse gas emissions from biofuel-induced global land-use change. </w:t>
      </w:r>
      <w:r w:rsidRPr="00632F00">
        <w:rPr>
          <w:rFonts w:cstheme="minorHAnsi"/>
          <w:iCs/>
        </w:rPr>
        <w:t xml:space="preserve">Biofuels, </w:t>
      </w:r>
      <w:proofErr w:type="spellStart"/>
      <w:r w:rsidRPr="00632F00">
        <w:rPr>
          <w:rFonts w:cstheme="minorHAnsi"/>
          <w:iCs/>
        </w:rPr>
        <w:t>Bioprod</w:t>
      </w:r>
      <w:proofErr w:type="spellEnd"/>
      <w:r w:rsidRPr="00632F00">
        <w:rPr>
          <w:rFonts w:cstheme="minorHAnsi"/>
          <w:iCs/>
        </w:rPr>
        <w:t xml:space="preserve">. </w:t>
      </w:r>
      <w:proofErr w:type="spellStart"/>
      <w:r w:rsidRPr="00632F00">
        <w:rPr>
          <w:rFonts w:cstheme="minorHAnsi"/>
          <w:iCs/>
        </w:rPr>
        <w:t>Bioref</w:t>
      </w:r>
      <w:proofErr w:type="spellEnd"/>
      <w:r w:rsidRPr="00632F00">
        <w:rPr>
          <w:rFonts w:cstheme="minorHAnsi"/>
          <w:iCs/>
        </w:rPr>
        <w:t>.</w:t>
      </w:r>
      <w:r w:rsidRPr="00632F00">
        <w:rPr>
          <w:rFonts w:cstheme="minorHAnsi"/>
        </w:rPr>
        <w:t xml:space="preserve"> DOI: 10.1002/</w:t>
      </w:r>
      <w:proofErr w:type="spellStart"/>
      <w:r w:rsidRPr="00632F00">
        <w:rPr>
          <w:rFonts w:cstheme="minorHAnsi"/>
        </w:rPr>
        <w:t>bbb</w:t>
      </w:r>
      <w:proofErr w:type="spellEnd"/>
    </w:p>
    <w:p w14:paraId="0E0A2F05" w14:textId="77777777" w:rsidR="00CD06FD" w:rsidRPr="00632F00" w:rsidRDefault="00CD06FD" w:rsidP="00CD06FD">
      <w:pPr>
        <w:ind w:left="720"/>
        <w:rPr>
          <w:rFonts w:cstheme="minorHAnsi"/>
        </w:rPr>
      </w:pPr>
    </w:p>
    <w:p w14:paraId="61CE371F" w14:textId="4F944BF8" w:rsidR="00CD06FD" w:rsidRDefault="00CD06FD" w:rsidP="00CD06FD">
      <w:pPr>
        <w:ind w:left="720"/>
        <w:rPr>
          <w:rFonts w:cstheme="minorHAnsi"/>
        </w:rPr>
      </w:pPr>
      <w:r w:rsidRPr="00632F00">
        <w:rPr>
          <w:rFonts w:cstheme="minorHAnsi"/>
        </w:rPr>
        <w:t xml:space="preserve">Argo, A. M., Tan, E. C., </w:t>
      </w:r>
      <w:r w:rsidRPr="00632F00">
        <w:rPr>
          <w:rFonts w:cstheme="minorHAnsi"/>
          <w:b/>
        </w:rPr>
        <w:t>Inman, D</w:t>
      </w:r>
      <w:r w:rsidRPr="00632F00">
        <w:rPr>
          <w:rFonts w:cstheme="minorHAnsi"/>
        </w:rPr>
        <w:t xml:space="preserve">., Langholtz, M. H., Eaton, L. M., Jacobson, J. J., Wright, C. T., </w:t>
      </w:r>
      <w:proofErr w:type="spellStart"/>
      <w:r w:rsidRPr="00632F00">
        <w:rPr>
          <w:rFonts w:cstheme="minorHAnsi"/>
        </w:rPr>
        <w:t>Muth</w:t>
      </w:r>
      <w:proofErr w:type="spellEnd"/>
      <w:r w:rsidRPr="00632F00">
        <w:rPr>
          <w:rFonts w:cstheme="minorHAnsi"/>
        </w:rPr>
        <w:t xml:space="preserve">, D. J., Wu, M. M., Chiu, Y.-W. and Graham, R. L. 2013. Investigation of biochemical biorefinery sizing and environmental sustainability impacts for conventional bale system and advanced uniform biomass logistics designs. Biofuels, </w:t>
      </w:r>
      <w:proofErr w:type="spellStart"/>
      <w:r w:rsidRPr="00632F00">
        <w:rPr>
          <w:rFonts w:cstheme="minorHAnsi"/>
        </w:rPr>
        <w:t>Bioprod</w:t>
      </w:r>
      <w:proofErr w:type="spellEnd"/>
      <w:r w:rsidRPr="00632F00">
        <w:rPr>
          <w:rFonts w:cstheme="minorHAnsi"/>
        </w:rPr>
        <w:t xml:space="preserve">. </w:t>
      </w:r>
      <w:proofErr w:type="spellStart"/>
      <w:proofErr w:type="gramStart"/>
      <w:r w:rsidRPr="00632F00">
        <w:rPr>
          <w:rFonts w:cstheme="minorHAnsi"/>
        </w:rPr>
        <w:t>Bioref</w:t>
      </w:r>
      <w:proofErr w:type="spellEnd"/>
      <w:r w:rsidRPr="00632F00">
        <w:rPr>
          <w:rFonts w:cstheme="minorHAnsi"/>
        </w:rPr>
        <w:t>..</w:t>
      </w:r>
      <w:proofErr w:type="gramEnd"/>
      <w:r w:rsidRPr="00632F00">
        <w:rPr>
          <w:rFonts w:cstheme="minorHAnsi"/>
        </w:rPr>
        <w:t xml:space="preserve"> </w:t>
      </w:r>
      <w:proofErr w:type="spellStart"/>
      <w:r w:rsidRPr="00632F00">
        <w:rPr>
          <w:rFonts w:cstheme="minorHAnsi"/>
        </w:rPr>
        <w:t>doi</w:t>
      </w:r>
      <w:proofErr w:type="spellEnd"/>
      <w:r w:rsidRPr="00632F00">
        <w:rPr>
          <w:rFonts w:cstheme="minorHAnsi"/>
        </w:rPr>
        <w:t>: 10.1002/bbb.1391</w:t>
      </w:r>
    </w:p>
    <w:p w14:paraId="07333932" w14:textId="77777777" w:rsidR="00CD06FD" w:rsidRPr="00632F00" w:rsidRDefault="00CD06FD" w:rsidP="00CD06FD">
      <w:pPr>
        <w:ind w:left="720"/>
        <w:rPr>
          <w:rFonts w:cstheme="minorHAnsi"/>
        </w:rPr>
      </w:pPr>
    </w:p>
    <w:p w14:paraId="3F2599DF" w14:textId="0C01EC7F" w:rsidR="00CD06FD" w:rsidRDefault="00CD06FD" w:rsidP="00CD06FD">
      <w:pPr>
        <w:ind w:left="720"/>
        <w:rPr>
          <w:rFonts w:cstheme="minorHAnsi"/>
        </w:rPr>
      </w:pPr>
      <w:r w:rsidRPr="00632F00">
        <w:rPr>
          <w:rFonts w:cstheme="minorHAnsi"/>
        </w:rPr>
        <w:t xml:space="preserve">Warner, E., </w:t>
      </w:r>
      <w:r w:rsidRPr="00632F00">
        <w:rPr>
          <w:rFonts w:cstheme="minorHAnsi"/>
          <w:b/>
        </w:rPr>
        <w:t>D. Inman</w:t>
      </w:r>
      <w:r w:rsidRPr="00632F00">
        <w:rPr>
          <w:rFonts w:cstheme="minorHAnsi"/>
        </w:rPr>
        <w:t xml:space="preserve">. 2013. Insight: how will biofuels change land use? Environmental research web. March 20, 2013. url: </w:t>
      </w:r>
      <w:hyperlink r:id="rId13" w:history="1">
        <w:r w:rsidRPr="00796D1C">
          <w:rPr>
            <w:rStyle w:val="Hyperlink"/>
            <w:rFonts w:cstheme="minorHAnsi"/>
          </w:rPr>
          <w:t>http://environmentalresearchweb.org/cws/article/news/52780</w:t>
        </w:r>
      </w:hyperlink>
    </w:p>
    <w:p w14:paraId="710DC7BD" w14:textId="77777777" w:rsidR="00CD06FD" w:rsidRPr="00632F00" w:rsidRDefault="00CD06FD" w:rsidP="00CD06FD">
      <w:pPr>
        <w:ind w:left="720"/>
        <w:rPr>
          <w:rFonts w:cstheme="minorHAnsi"/>
        </w:rPr>
      </w:pPr>
    </w:p>
    <w:p w14:paraId="208CD249" w14:textId="40DA8C85" w:rsidR="00CD06FD" w:rsidRDefault="00CD06FD" w:rsidP="00CD06FD">
      <w:pPr>
        <w:ind w:left="720"/>
        <w:rPr>
          <w:rFonts w:cstheme="minorHAnsi"/>
        </w:rPr>
      </w:pPr>
      <w:r w:rsidRPr="00632F00">
        <w:rPr>
          <w:rFonts w:cstheme="minorHAnsi"/>
        </w:rPr>
        <w:t xml:space="preserve">Warner, E., </w:t>
      </w:r>
      <w:r w:rsidRPr="00632F00">
        <w:rPr>
          <w:rFonts w:cstheme="minorHAnsi"/>
          <w:b/>
        </w:rPr>
        <w:t>D. Inman</w:t>
      </w:r>
      <w:r w:rsidRPr="00632F00">
        <w:rPr>
          <w:rFonts w:cstheme="minorHAnsi"/>
        </w:rPr>
        <w:t xml:space="preserve">, B. </w:t>
      </w:r>
      <w:proofErr w:type="spellStart"/>
      <w:r w:rsidRPr="00632F00">
        <w:rPr>
          <w:rFonts w:cstheme="minorHAnsi"/>
        </w:rPr>
        <w:t>Kunstman</w:t>
      </w:r>
      <w:proofErr w:type="spellEnd"/>
      <w:r w:rsidRPr="00632F00">
        <w:rPr>
          <w:rFonts w:cstheme="minorHAnsi"/>
        </w:rPr>
        <w:t xml:space="preserve">, B. Bush, L. Vimmerstedt, S. Peterson, J. Macknick, and Y. Zhang. 2013. Modeling Biofuel Expansion Effects on Land Use Change Dynamics. Environmental Research Letters (8)015003 (10pp). </w:t>
      </w:r>
      <w:proofErr w:type="spellStart"/>
      <w:r w:rsidRPr="00632F00">
        <w:rPr>
          <w:rFonts w:cstheme="minorHAnsi"/>
        </w:rPr>
        <w:t>doi</w:t>
      </w:r>
      <w:proofErr w:type="spellEnd"/>
      <w:r w:rsidRPr="00632F00">
        <w:rPr>
          <w:rFonts w:cstheme="minorHAnsi"/>
        </w:rPr>
        <w:t>: 10.1088/1748-9326/8/1/015003.</w:t>
      </w:r>
    </w:p>
    <w:p w14:paraId="1B4D9B21" w14:textId="77777777" w:rsidR="00CD06FD" w:rsidRPr="00632F00" w:rsidRDefault="00CD06FD" w:rsidP="00CD06FD">
      <w:pPr>
        <w:ind w:left="720"/>
        <w:rPr>
          <w:rFonts w:cstheme="minorHAnsi"/>
        </w:rPr>
      </w:pPr>
    </w:p>
    <w:p w14:paraId="7020AF74" w14:textId="1EA4523D" w:rsidR="00A4128E" w:rsidRDefault="00CD06FD" w:rsidP="00CD06FD">
      <w:pPr>
        <w:tabs>
          <w:tab w:val="left" w:pos="1260"/>
          <w:tab w:val="left" w:pos="1520"/>
          <w:tab w:val="left" w:pos="8100"/>
        </w:tabs>
        <w:ind w:left="720"/>
        <w:rPr>
          <w:rFonts w:cstheme="minorHAnsi"/>
        </w:rPr>
      </w:pPr>
      <w:r w:rsidRPr="00632F00">
        <w:rPr>
          <w:rFonts w:cstheme="minorHAnsi"/>
        </w:rPr>
        <w:t>Miner</w:t>
      </w:r>
      <w:r w:rsidRPr="00632F00">
        <w:rPr>
          <w:rFonts w:cstheme="minorHAnsi"/>
          <w:vertAlign w:val="superscript"/>
        </w:rPr>
        <w:t xml:space="preserve">, </w:t>
      </w:r>
      <w:r w:rsidRPr="00632F00">
        <w:rPr>
          <w:rFonts w:cstheme="minorHAnsi"/>
        </w:rPr>
        <w:t>G.L, N. C. Hansen,</w:t>
      </w:r>
      <w:r w:rsidRPr="00632F00">
        <w:rPr>
          <w:rFonts w:cstheme="minorHAnsi"/>
          <w:b/>
        </w:rPr>
        <w:t xml:space="preserve"> D. Inman</w:t>
      </w:r>
      <w:r w:rsidRPr="00632F00">
        <w:rPr>
          <w:rFonts w:cstheme="minorHAnsi"/>
        </w:rPr>
        <w:t xml:space="preserve">, L.A. Sherrod, and G.A. Peterson. 2013. Constraints and Capabilities of No-Till Dryland Agroecosystems as Bioenergy Production Systems. </w:t>
      </w:r>
      <w:proofErr w:type="spellStart"/>
      <w:r w:rsidRPr="00632F00">
        <w:rPr>
          <w:rFonts w:cstheme="minorHAnsi"/>
        </w:rPr>
        <w:t>Agron</w:t>
      </w:r>
      <w:proofErr w:type="spellEnd"/>
      <w:r w:rsidRPr="00632F00">
        <w:rPr>
          <w:rFonts w:cstheme="minorHAnsi"/>
        </w:rPr>
        <w:t>. J.</w:t>
      </w:r>
      <w:r w:rsidRPr="00632F00">
        <w:rPr>
          <w:rFonts w:cstheme="minorHAnsi"/>
          <w:color w:val="333300"/>
        </w:rPr>
        <w:t xml:space="preserve"> </w:t>
      </w:r>
      <w:proofErr w:type="spellStart"/>
      <w:r w:rsidRPr="00632F00">
        <w:rPr>
          <w:rFonts w:cstheme="minorHAnsi"/>
        </w:rPr>
        <w:t>doi</w:t>
      </w:r>
      <w:proofErr w:type="spellEnd"/>
      <w:r w:rsidRPr="00632F00">
        <w:rPr>
          <w:rFonts w:cstheme="minorHAnsi"/>
        </w:rPr>
        <w:t>: 10.2134/agronj2012.02</w:t>
      </w:r>
    </w:p>
    <w:p w14:paraId="20F3B711" w14:textId="77777777" w:rsidR="00A4128E" w:rsidRDefault="00A4128E">
      <w:pPr>
        <w:rPr>
          <w:rFonts w:cstheme="minorHAnsi"/>
        </w:rPr>
      </w:pPr>
      <w:r>
        <w:rPr>
          <w:rFonts w:cstheme="minorHAnsi"/>
        </w:rPr>
        <w:br w:type="page"/>
      </w:r>
    </w:p>
    <w:p w14:paraId="5D3E8A5D" w14:textId="77777777" w:rsidR="00614CA2" w:rsidRPr="00632F00" w:rsidRDefault="00614CA2" w:rsidP="00614CA2">
      <w:pPr>
        <w:tabs>
          <w:tab w:val="left" w:pos="1260"/>
          <w:tab w:val="left" w:pos="1520"/>
          <w:tab w:val="left" w:pos="8100"/>
        </w:tabs>
        <w:jc w:val="center"/>
        <w:rPr>
          <w:rFonts w:cstheme="minorHAnsi"/>
          <w:b/>
        </w:rPr>
      </w:pPr>
      <w:r w:rsidRPr="00632F00">
        <w:rPr>
          <w:rFonts w:cstheme="minorHAnsi"/>
          <w:b/>
        </w:rPr>
        <w:lastRenderedPageBreak/>
        <w:t>Marshall Alan Wise</w:t>
      </w:r>
    </w:p>
    <w:p w14:paraId="434EE974" w14:textId="77777777" w:rsidR="00614CA2" w:rsidRPr="00632F00" w:rsidRDefault="00614CA2" w:rsidP="00614CA2">
      <w:pPr>
        <w:tabs>
          <w:tab w:val="left" w:pos="1260"/>
          <w:tab w:val="left" w:pos="1519"/>
        </w:tabs>
        <w:jc w:val="center"/>
        <w:rPr>
          <w:rFonts w:cstheme="minorHAnsi"/>
        </w:rPr>
      </w:pPr>
      <w:r w:rsidRPr="00632F00">
        <w:rPr>
          <w:rFonts w:cstheme="minorHAnsi"/>
        </w:rPr>
        <w:t xml:space="preserve">marshall.wise@pnnl.gov   </w:t>
      </w:r>
      <w:r>
        <w:rPr>
          <w:rFonts w:cstheme="minorHAnsi"/>
        </w:rPr>
        <w:t xml:space="preserve">  </w:t>
      </w:r>
      <w:r w:rsidRPr="00632F00">
        <w:rPr>
          <w:rFonts w:cstheme="minorHAnsi"/>
        </w:rPr>
        <w:t>(301) 314-6770</w:t>
      </w:r>
    </w:p>
    <w:p w14:paraId="455ECE8C" w14:textId="77777777" w:rsidR="00614CA2" w:rsidRPr="00632F00" w:rsidRDefault="00614CA2" w:rsidP="00614CA2">
      <w:pPr>
        <w:pStyle w:val="Bio-Head"/>
        <w:rPr>
          <w:rFonts w:asciiTheme="minorHAnsi" w:hAnsiTheme="minorHAnsi" w:cstheme="minorHAnsi"/>
          <w:caps/>
          <w:smallCaps w:val="0"/>
          <w:color w:val="000000"/>
          <w:sz w:val="22"/>
          <w:szCs w:val="22"/>
          <w:u w:val="single"/>
        </w:rPr>
      </w:pPr>
      <w:r w:rsidRPr="00632F00">
        <w:rPr>
          <w:rFonts w:asciiTheme="minorHAnsi" w:hAnsiTheme="minorHAnsi" w:cstheme="minorHAnsi"/>
          <w:smallCaps w:val="0"/>
          <w:color w:val="000000"/>
          <w:sz w:val="22"/>
          <w:szCs w:val="22"/>
          <w:u w:val="single"/>
        </w:rPr>
        <w:t>Education</w:t>
      </w:r>
    </w:p>
    <w:p w14:paraId="6126AEAB" w14:textId="77777777" w:rsidR="00614CA2" w:rsidRPr="00632F00" w:rsidRDefault="00614CA2" w:rsidP="00614CA2">
      <w:pPr>
        <w:rPr>
          <w:rFonts w:cstheme="minorHAnsi"/>
        </w:rPr>
      </w:pPr>
      <w:r w:rsidRPr="00632F00">
        <w:rPr>
          <w:rFonts w:cstheme="minorHAnsi"/>
        </w:rPr>
        <w:t>M.S., Industrial Engineering and Operations Research, Virginia Tech. 1990.</w:t>
      </w:r>
    </w:p>
    <w:p w14:paraId="2407BFD9" w14:textId="77777777" w:rsidR="00614CA2" w:rsidRPr="00632F00" w:rsidRDefault="00614CA2" w:rsidP="00614CA2">
      <w:pPr>
        <w:pStyle w:val="proptext11"/>
        <w:spacing w:after="0"/>
        <w:rPr>
          <w:rFonts w:asciiTheme="minorHAnsi" w:hAnsiTheme="minorHAnsi" w:cstheme="minorHAnsi"/>
          <w:szCs w:val="22"/>
        </w:rPr>
      </w:pPr>
      <w:r w:rsidRPr="00632F00">
        <w:rPr>
          <w:rFonts w:asciiTheme="minorHAnsi" w:hAnsiTheme="minorHAnsi" w:cstheme="minorHAnsi"/>
          <w:szCs w:val="22"/>
        </w:rPr>
        <w:t>B.S., Industrial Engineering and Operations Research, Virginia Tech.  1988.</w:t>
      </w:r>
    </w:p>
    <w:p w14:paraId="5857A69F" w14:textId="77777777" w:rsidR="00614CA2" w:rsidRPr="00632F00" w:rsidRDefault="00614CA2" w:rsidP="00614CA2">
      <w:pPr>
        <w:pStyle w:val="Bio-Head"/>
        <w:rPr>
          <w:rFonts w:asciiTheme="minorHAnsi" w:hAnsiTheme="minorHAnsi" w:cstheme="minorHAnsi"/>
          <w:caps/>
          <w:color w:val="000000"/>
          <w:sz w:val="22"/>
          <w:szCs w:val="22"/>
        </w:rPr>
      </w:pPr>
    </w:p>
    <w:p w14:paraId="35A003D8" w14:textId="77777777" w:rsidR="00614CA2" w:rsidRPr="00632F00" w:rsidRDefault="00614CA2" w:rsidP="00614CA2">
      <w:pPr>
        <w:pStyle w:val="Bio-Head"/>
        <w:rPr>
          <w:rFonts w:asciiTheme="minorHAnsi" w:hAnsiTheme="minorHAnsi" w:cstheme="minorHAnsi"/>
          <w:smallCaps w:val="0"/>
          <w:color w:val="000000"/>
          <w:sz w:val="22"/>
          <w:szCs w:val="22"/>
          <w:u w:val="single"/>
        </w:rPr>
      </w:pPr>
      <w:r w:rsidRPr="00632F00">
        <w:rPr>
          <w:rFonts w:asciiTheme="minorHAnsi" w:hAnsiTheme="minorHAnsi" w:cstheme="minorHAnsi"/>
          <w:smallCaps w:val="0"/>
          <w:color w:val="000000"/>
          <w:sz w:val="22"/>
          <w:szCs w:val="22"/>
          <w:u w:val="single"/>
        </w:rPr>
        <w:t>Professional Experience</w:t>
      </w:r>
    </w:p>
    <w:p w14:paraId="56C04664" w14:textId="77777777" w:rsidR="00614CA2" w:rsidRPr="00632F00" w:rsidRDefault="00614CA2" w:rsidP="00614CA2">
      <w:pPr>
        <w:pStyle w:val="Title"/>
        <w:spacing w:after="120"/>
        <w:ind w:left="1440" w:hanging="1440"/>
        <w:jc w:val="both"/>
        <w:rPr>
          <w:rFonts w:asciiTheme="minorHAnsi" w:hAnsiTheme="minorHAnsi" w:cstheme="minorHAnsi"/>
          <w:b w:val="0"/>
          <w:sz w:val="22"/>
          <w:szCs w:val="22"/>
        </w:rPr>
      </w:pPr>
      <w:r w:rsidRPr="00632F00">
        <w:rPr>
          <w:rFonts w:asciiTheme="minorHAnsi" w:hAnsiTheme="minorHAnsi" w:cstheme="minorHAnsi"/>
          <w:sz w:val="22"/>
          <w:szCs w:val="22"/>
        </w:rPr>
        <w:t xml:space="preserve">2002-  </w:t>
      </w:r>
      <w:r w:rsidRPr="00632F00">
        <w:rPr>
          <w:rFonts w:asciiTheme="minorHAnsi" w:hAnsiTheme="minorHAnsi" w:cstheme="minorHAnsi"/>
          <w:sz w:val="22"/>
          <w:szCs w:val="22"/>
        </w:rPr>
        <w:tab/>
        <w:t xml:space="preserve">Senior Systems Engineer, </w:t>
      </w:r>
      <w:r w:rsidRPr="00632F00">
        <w:rPr>
          <w:rFonts w:asciiTheme="minorHAnsi" w:hAnsiTheme="minorHAnsi" w:cstheme="minorHAnsi"/>
          <w:b w:val="0"/>
          <w:sz w:val="22"/>
          <w:szCs w:val="22"/>
        </w:rPr>
        <w:t>Joint Global Change Research Institute, Pacific Northwest National Laboratory, College Park, MD.</w:t>
      </w:r>
    </w:p>
    <w:p w14:paraId="29594AC3" w14:textId="77777777" w:rsidR="00614CA2" w:rsidRPr="00632F00" w:rsidRDefault="00614CA2" w:rsidP="00614CA2">
      <w:pPr>
        <w:pStyle w:val="Title"/>
        <w:spacing w:after="120"/>
        <w:ind w:left="1350" w:hanging="1350"/>
        <w:jc w:val="both"/>
        <w:rPr>
          <w:rFonts w:asciiTheme="minorHAnsi" w:hAnsiTheme="minorHAnsi" w:cstheme="minorHAnsi"/>
          <w:b w:val="0"/>
          <w:bCs w:val="0"/>
          <w:sz w:val="22"/>
          <w:szCs w:val="22"/>
        </w:rPr>
      </w:pPr>
      <w:r w:rsidRPr="00632F00">
        <w:rPr>
          <w:rFonts w:asciiTheme="minorHAnsi" w:hAnsiTheme="minorHAnsi" w:cstheme="minorHAnsi"/>
          <w:sz w:val="22"/>
          <w:szCs w:val="22"/>
        </w:rPr>
        <w:t>1998-2002</w:t>
      </w:r>
      <w:r w:rsidRPr="00632F00">
        <w:rPr>
          <w:rFonts w:asciiTheme="minorHAnsi" w:hAnsiTheme="minorHAnsi" w:cstheme="minorHAnsi"/>
          <w:sz w:val="22"/>
          <w:szCs w:val="22"/>
        </w:rPr>
        <w:tab/>
      </w:r>
      <w:r w:rsidRPr="00632F00">
        <w:rPr>
          <w:rFonts w:asciiTheme="minorHAnsi" w:hAnsiTheme="minorHAnsi" w:cstheme="minorHAnsi"/>
          <w:sz w:val="22"/>
          <w:szCs w:val="22"/>
        </w:rPr>
        <w:tab/>
        <w:t xml:space="preserve">Project Manager </w:t>
      </w:r>
      <w:r w:rsidRPr="00632F00">
        <w:rPr>
          <w:rFonts w:asciiTheme="minorHAnsi" w:hAnsiTheme="minorHAnsi" w:cstheme="minorHAnsi"/>
          <w:b w:val="0"/>
          <w:sz w:val="22"/>
          <w:szCs w:val="22"/>
        </w:rPr>
        <w:t>(previous position: Senior Associate),</w:t>
      </w:r>
      <w:r w:rsidRPr="00632F00">
        <w:rPr>
          <w:rFonts w:asciiTheme="minorHAnsi" w:hAnsiTheme="minorHAnsi" w:cstheme="minorHAnsi"/>
          <w:sz w:val="22"/>
          <w:szCs w:val="22"/>
        </w:rPr>
        <w:t xml:space="preserve"> </w:t>
      </w:r>
      <w:r w:rsidRPr="00632F00">
        <w:rPr>
          <w:rFonts w:asciiTheme="minorHAnsi" w:hAnsiTheme="minorHAnsi" w:cstheme="minorHAnsi"/>
          <w:b w:val="0"/>
          <w:sz w:val="22"/>
          <w:szCs w:val="22"/>
        </w:rPr>
        <w:t>ICF Consulting, Fairfax, VA.</w:t>
      </w:r>
    </w:p>
    <w:p w14:paraId="6195EBE9" w14:textId="77777777" w:rsidR="00614CA2" w:rsidRPr="00632F00" w:rsidRDefault="00614CA2" w:rsidP="00614CA2">
      <w:pPr>
        <w:ind w:left="1350" w:hanging="1350"/>
        <w:rPr>
          <w:rFonts w:cstheme="minorHAnsi"/>
        </w:rPr>
      </w:pPr>
      <w:r w:rsidRPr="00632F00">
        <w:rPr>
          <w:rFonts w:cstheme="minorHAnsi"/>
          <w:b/>
        </w:rPr>
        <w:t xml:space="preserve">1990-1998 </w:t>
      </w:r>
      <w:r w:rsidRPr="00632F00">
        <w:rPr>
          <w:rFonts w:cstheme="minorHAnsi"/>
          <w:b/>
        </w:rPr>
        <w:tab/>
      </w:r>
      <w:r w:rsidRPr="00632F00">
        <w:rPr>
          <w:rFonts w:cstheme="minorHAnsi"/>
          <w:b/>
        </w:rPr>
        <w:tab/>
        <w:t xml:space="preserve">Senior Research Scientist </w:t>
      </w:r>
      <w:r w:rsidRPr="00632F00">
        <w:rPr>
          <w:rFonts w:cstheme="minorHAnsi"/>
        </w:rPr>
        <w:t>(previous position: Scientist, Research Scientist),</w:t>
      </w:r>
      <w:r w:rsidRPr="00632F00">
        <w:rPr>
          <w:rFonts w:cstheme="minorHAnsi"/>
          <w:b/>
        </w:rPr>
        <w:t xml:space="preserve"> </w:t>
      </w:r>
      <w:r w:rsidRPr="00632F00">
        <w:rPr>
          <w:rFonts w:cstheme="minorHAnsi"/>
        </w:rPr>
        <w:t>Pacific Northwest National</w:t>
      </w:r>
      <w:r>
        <w:rPr>
          <w:rFonts w:cstheme="minorHAnsi"/>
        </w:rPr>
        <w:t xml:space="preserve">    L</w:t>
      </w:r>
      <w:r w:rsidRPr="00632F00">
        <w:rPr>
          <w:rFonts w:cstheme="minorHAnsi"/>
        </w:rPr>
        <w:t xml:space="preserve">aboratory, Washington, DC, Office.  </w:t>
      </w:r>
    </w:p>
    <w:p w14:paraId="4F883803" w14:textId="77777777" w:rsidR="00614CA2" w:rsidRPr="00632F00" w:rsidRDefault="00614CA2" w:rsidP="00614CA2">
      <w:pPr>
        <w:tabs>
          <w:tab w:val="left" w:pos="1260"/>
          <w:tab w:val="left" w:pos="1520"/>
        </w:tabs>
        <w:rPr>
          <w:rFonts w:cstheme="minorHAnsi"/>
        </w:rPr>
      </w:pPr>
    </w:p>
    <w:p w14:paraId="37D9BA49" w14:textId="77777777" w:rsidR="00614CA2" w:rsidRPr="00632F00" w:rsidRDefault="00614CA2" w:rsidP="00614CA2">
      <w:pPr>
        <w:pStyle w:val="Bio-Head"/>
        <w:rPr>
          <w:rFonts w:asciiTheme="minorHAnsi" w:hAnsiTheme="minorHAnsi" w:cstheme="minorHAnsi"/>
          <w:smallCaps w:val="0"/>
          <w:color w:val="000000"/>
          <w:sz w:val="22"/>
          <w:szCs w:val="22"/>
          <w:u w:val="single"/>
        </w:rPr>
      </w:pPr>
      <w:r w:rsidRPr="00632F00">
        <w:rPr>
          <w:rFonts w:asciiTheme="minorHAnsi" w:hAnsiTheme="minorHAnsi" w:cstheme="minorHAnsi"/>
          <w:smallCaps w:val="0"/>
          <w:color w:val="000000"/>
          <w:sz w:val="22"/>
          <w:szCs w:val="22"/>
          <w:u w:val="single"/>
        </w:rPr>
        <w:t xml:space="preserve">Selected Publications </w:t>
      </w:r>
    </w:p>
    <w:p w14:paraId="36CC4B47" w14:textId="77777777" w:rsidR="00614CA2" w:rsidRPr="00632F00" w:rsidRDefault="00614CA2" w:rsidP="00614CA2">
      <w:pPr>
        <w:tabs>
          <w:tab w:val="left" w:pos="1260"/>
          <w:tab w:val="left" w:pos="1520"/>
        </w:tabs>
        <w:rPr>
          <w:rFonts w:cstheme="minorHAnsi"/>
        </w:rPr>
      </w:pPr>
    </w:p>
    <w:p w14:paraId="5670A494" w14:textId="77777777" w:rsidR="00614CA2" w:rsidRPr="00632F00" w:rsidRDefault="00614CA2" w:rsidP="00614CA2">
      <w:pPr>
        <w:rPr>
          <w:rFonts w:cstheme="minorHAnsi"/>
        </w:rPr>
      </w:pPr>
      <w:r w:rsidRPr="00632F00">
        <w:rPr>
          <w:rFonts w:cstheme="minorHAnsi"/>
        </w:rPr>
        <w:t xml:space="preserve">Bauer, Nico, Steven K. Rose, Shinichiro Fujimori, Detlef P. van Vuuren, John </w:t>
      </w:r>
      <w:proofErr w:type="spellStart"/>
      <w:r w:rsidRPr="00632F00">
        <w:rPr>
          <w:rFonts w:cstheme="minorHAnsi"/>
        </w:rPr>
        <w:t>Weyant</w:t>
      </w:r>
      <w:proofErr w:type="spellEnd"/>
      <w:r w:rsidRPr="00632F00">
        <w:rPr>
          <w:rFonts w:cstheme="minorHAnsi"/>
        </w:rPr>
        <w:t xml:space="preserve">, </w:t>
      </w:r>
      <w:r w:rsidRPr="00632F00">
        <w:rPr>
          <w:rFonts w:cstheme="minorHAnsi"/>
          <w:b/>
          <w:bCs/>
        </w:rPr>
        <w:t>Marshall Wise</w:t>
      </w:r>
      <w:r w:rsidRPr="00632F00">
        <w:rPr>
          <w:rFonts w:cstheme="minorHAnsi"/>
        </w:rPr>
        <w:t xml:space="preserve">, </w:t>
      </w:r>
      <w:proofErr w:type="spellStart"/>
      <w:r w:rsidRPr="00632F00">
        <w:rPr>
          <w:rFonts w:cstheme="minorHAnsi"/>
        </w:rPr>
        <w:t>Yiyun</w:t>
      </w:r>
      <w:proofErr w:type="spellEnd"/>
      <w:r w:rsidRPr="00632F00">
        <w:rPr>
          <w:rFonts w:cstheme="minorHAnsi"/>
        </w:rPr>
        <w:t xml:space="preserve"> Cui, </w:t>
      </w:r>
      <w:proofErr w:type="spellStart"/>
      <w:r w:rsidRPr="00632F00">
        <w:rPr>
          <w:rFonts w:cstheme="minorHAnsi"/>
        </w:rPr>
        <w:t>Vassilis</w:t>
      </w:r>
      <w:proofErr w:type="spellEnd"/>
      <w:r w:rsidRPr="00632F00">
        <w:rPr>
          <w:rFonts w:cstheme="minorHAnsi"/>
        </w:rPr>
        <w:t xml:space="preserve"> </w:t>
      </w:r>
      <w:proofErr w:type="spellStart"/>
      <w:r w:rsidRPr="00632F00">
        <w:rPr>
          <w:rFonts w:cstheme="minorHAnsi"/>
        </w:rPr>
        <w:t>Daioglou</w:t>
      </w:r>
      <w:proofErr w:type="spellEnd"/>
      <w:r w:rsidRPr="00632F00">
        <w:rPr>
          <w:rFonts w:cstheme="minorHAnsi"/>
        </w:rPr>
        <w:t xml:space="preserve">, Matthew J. Gidden, </w:t>
      </w:r>
      <w:proofErr w:type="spellStart"/>
      <w:r w:rsidRPr="00632F00">
        <w:rPr>
          <w:rFonts w:cstheme="minorHAnsi"/>
        </w:rPr>
        <w:t>Etsushi</w:t>
      </w:r>
      <w:proofErr w:type="spellEnd"/>
      <w:r w:rsidRPr="00632F00">
        <w:rPr>
          <w:rFonts w:cstheme="minorHAnsi"/>
        </w:rPr>
        <w:t xml:space="preserve"> Kato, Alban </w:t>
      </w:r>
      <w:proofErr w:type="spellStart"/>
      <w:r w:rsidRPr="00632F00">
        <w:rPr>
          <w:rFonts w:cstheme="minorHAnsi"/>
        </w:rPr>
        <w:t>Kitous</w:t>
      </w:r>
      <w:proofErr w:type="spellEnd"/>
      <w:r w:rsidRPr="00632F00">
        <w:rPr>
          <w:rFonts w:cstheme="minorHAnsi"/>
        </w:rPr>
        <w:t xml:space="preserve">, Florian Leblanc, Ronald Sands, </w:t>
      </w:r>
      <w:proofErr w:type="spellStart"/>
      <w:r w:rsidRPr="00632F00">
        <w:rPr>
          <w:rFonts w:cstheme="minorHAnsi"/>
        </w:rPr>
        <w:t>Fuminori</w:t>
      </w:r>
      <w:proofErr w:type="spellEnd"/>
      <w:r w:rsidRPr="00632F00">
        <w:rPr>
          <w:rFonts w:cstheme="minorHAnsi"/>
        </w:rPr>
        <w:t xml:space="preserve"> Sano, Jessica </w:t>
      </w:r>
      <w:proofErr w:type="spellStart"/>
      <w:r w:rsidRPr="00632F00">
        <w:rPr>
          <w:rFonts w:cstheme="minorHAnsi"/>
        </w:rPr>
        <w:t>Strefler</w:t>
      </w:r>
      <w:proofErr w:type="spellEnd"/>
      <w:r w:rsidRPr="00632F00">
        <w:rPr>
          <w:rFonts w:cstheme="minorHAnsi"/>
        </w:rPr>
        <w:t xml:space="preserve">, Junichi </w:t>
      </w:r>
      <w:proofErr w:type="spellStart"/>
      <w:r w:rsidRPr="00632F00">
        <w:rPr>
          <w:rFonts w:cstheme="minorHAnsi"/>
        </w:rPr>
        <w:t>Tsutsui</w:t>
      </w:r>
      <w:proofErr w:type="spellEnd"/>
      <w:r w:rsidRPr="00632F00">
        <w:rPr>
          <w:rFonts w:cstheme="minorHAnsi"/>
        </w:rPr>
        <w:t xml:space="preserve">, Ruben </w:t>
      </w:r>
      <w:proofErr w:type="spellStart"/>
      <w:r w:rsidRPr="00632F00">
        <w:rPr>
          <w:rFonts w:cstheme="minorHAnsi"/>
        </w:rPr>
        <w:t>Bibas</w:t>
      </w:r>
      <w:proofErr w:type="spellEnd"/>
      <w:r w:rsidRPr="00632F00">
        <w:rPr>
          <w:rFonts w:cstheme="minorHAnsi"/>
        </w:rPr>
        <w:t xml:space="preserve">, Oliver </w:t>
      </w:r>
      <w:proofErr w:type="spellStart"/>
      <w:r w:rsidRPr="00632F00">
        <w:rPr>
          <w:rFonts w:cstheme="minorHAnsi"/>
        </w:rPr>
        <w:t>Fricko</w:t>
      </w:r>
      <w:proofErr w:type="spellEnd"/>
      <w:r w:rsidRPr="00632F00">
        <w:rPr>
          <w:rFonts w:cstheme="minorHAnsi"/>
        </w:rPr>
        <w:t xml:space="preserve">, Tomoko Hasegawa, David Klein, Atsushi Kurosawa, Silvana </w:t>
      </w:r>
      <w:proofErr w:type="spellStart"/>
      <w:r w:rsidRPr="00632F00">
        <w:rPr>
          <w:rFonts w:cstheme="minorHAnsi"/>
        </w:rPr>
        <w:t>Mima</w:t>
      </w:r>
      <w:proofErr w:type="spellEnd"/>
      <w:r w:rsidRPr="00632F00">
        <w:rPr>
          <w:rFonts w:cstheme="minorHAnsi"/>
        </w:rPr>
        <w:t xml:space="preserve">, and Matteo Muratori (2018). “Global energy sector emission reductions and bioenergy use: overview of the bioenergy demand phase of the EMF-33 model comparison.”, </w:t>
      </w:r>
      <w:r w:rsidRPr="00632F00">
        <w:rPr>
          <w:rFonts w:cstheme="minorHAnsi"/>
          <w:i/>
        </w:rPr>
        <w:t>Climatic Change</w:t>
      </w:r>
      <w:r w:rsidRPr="00632F00">
        <w:rPr>
          <w:rFonts w:cstheme="minorHAnsi"/>
        </w:rPr>
        <w:t>. July 2018.  https://link.springer.com/article/10.1007/s10584-018-2226-y</w:t>
      </w:r>
    </w:p>
    <w:p w14:paraId="3A66AE0A" w14:textId="77777777" w:rsidR="00614CA2" w:rsidRPr="00632F00" w:rsidRDefault="00614CA2" w:rsidP="00614CA2">
      <w:pPr>
        <w:tabs>
          <w:tab w:val="left" w:pos="1260"/>
          <w:tab w:val="left" w:pos="1520"/>
        </w:tabs>
        <w:rPr>
          <w:rFonts w:cstheme="minorHAnsi"/>
        </w:rPr>
      </w:pPr>
    </w:p>
    <w:p w14:paraId="102F7B2B" w14:textId="77777777" w:rsidR="00614CA2" w:rsidRPr="00632F00" w:rsidRDefault="00614CA2" w:rsidP="00614CA2">
      <w:pPr>
        <w:rPr>
          <w:rFonts w:cstheme="minorHAnsi"/>
        </w:rPr>
      </w:pPr>
      <w:r w:rsidRPr="00632F00">
        <w:rPr>
          <w:rFonts w:cstheme="minorHAnsi"/>
          <w:b/>
          <w:bCs/>
        </w:rPr>
        <w:t>Wise, M.</w:t>
      </w:r>
      <w:r w:rsidRPr="00632F00">
        <w:rPr>
          <w:rFonts w:cstheme="minorHAnsi"/>
        </w:rPr>
        <w:t xml:space="preserve">, M. Muratori, P. Kyle (2017). “Biojet Fuels and Emissions Mitigation in Aviation: </w:t>
      </w:r>
      <w:proofErr w:type="gramStart"/>
      <w:r w:rsidRPr="00632F00">
        <w:rPr>
          <w:rFonts w:cstheme="minorHAnsi"/>
        </w:rPr>
        <w:t>an</w:t>
      </w:r>
      <w:proofErr w:type="gramEnd"/>
      <w:r w:rsidRPr="00632F00">
        <w:rPr>
          <w:rFonts w:cstheme="minorHAnsi"/>
        </w:rPr>
        <w:t xml:space="preserve"> Integrated Assessment Modeling Analysis.” </w:t>
      </w:r>
      <w:r w:rsidRPr="00632F00">
        <w:rPr>
          <w:rFonts w:cstheme="minorHAnsi"/>
          <w:i/>
        </w:rPr>
        <w:t>Transportation Research Part D: Transport and Environment, 52</w:t>
      </w:r>
      <w:r w:rsidRPr="00632F00">
        <w:rPr>
          <w:rFonts w:cstheme="minorHAnsi"/>
        </w:rPr>
        <w:t xml:space="preserve">, pp 244-253. May 2017. </w:t>
      </w:r>
      <w:hyperlink r:id="rId14" w:history="1">
        <w:r w:rsidRPr="00632F00">
          <w:rPr>
            <w:rStyle w:val="Hyperlink"/>
            <w:rFonts w:cstheme="minorHAnsi"/>
          </w:rPr>
          <w:t>http://dx.doi.org/10.1016/j.trd.2017.03.006</w:t>
        </w:r>
      </w:hyperlink>
    </w:p>
    <w:p w14:paraId="0894E9AE" w14:textId="77777777" w:rsidR="00614CA2" w:rsidRPr="00632F00" w:rsidRDefault="00614CA2" w:rsidP="00614CA2">
      <w:pPr>
        <w:rPr>
          <w:rFonts w:cstheme="minorHAnsi"/>
        </w:rPr>
      </w:pPr>
    </w:p>
    <w:p w14:paraId="53D56F82" w14:textId="77777777" w:rsidR="00614CA2" w:rsidRPr="00632F00" w:rsidRDefault="00614CA2" w:rsidP="00614CA2">
      <w:pPr>
        <w:tabs>
          <w:tab w:val="left" w:pos="1260"/>
          <w:tab w:val="left" w:pos="1520"/>
        </w:tabs>
        <w:rPr>
          <w:rFonts w:cstheme="minorHAnsi"/>
        </w:rPr>
      </w:pPr>
      <w:r w:rsidRPr="00632F00">
        <w:rPr>
          <w:rFonts w:cstheme="minorHAnsi"/>
        </w:rPr>
        <w:t xml:space="preserve">Calvin, K., </w:t>
      </w:r>
      <w:r w:rsidRPr="00632F00">
        <w:rPr>
          <w:rFonts w:cstheme="minorHAnsi"/>
          <w:b/>
          <w:bCs/>
        </w:rPr>
        <w:t>M. Wise</w:t>
      </w:r>
      <w:r w:rsidRPr="00632F00">
        <w:rPr>
          <w:rFonts w:cstheme="minorHAnsi"/>
        </w:rPr>
        <w:t xml:space="preserve">, P. </w:t>
      </w:r>
      <w:proofErr w:type="spellStart"/>
      <w:r w:rsidRPr="00632F00">
        <w:rPr>
          <w:rFonts w:cstheme="minorHAnsi"/>
        </w:rPr>
        <w:t>Luckow</w:t>
      </w:r>
      <w:proofErr w:type="spellEnd"/>
      <w:r w:rsidRPr="00632F00">
        <w:rPr>
          <w:rFonts w:cstheme="minorHAnsi"/>
        </w:rPr>
        <w:t xml:space="preserve">, P. Kyle, L. Clarke and J. Edmonds (2016). "Implications of uncertain future fossil energy resources on bioenergy use and terrestrial carbon emissions." </w:t>
      </w:r>
      <w:r w:rsidRPr="00632F00">
        <w:rPr>
          <w:rFonts w:cstheme="minorHAnsi"/>
          <w:i/>
        </w:rPr>
        <w:t>Climatic Change</w:t>
      </w:r>
      <w:r w:rsidRPr="00632F00">
        <w:rPr>
          <w:rFonts w:cstheme="minorHAnsi"/>
        </w:rPr>
        <w:t xml:space="preserve"> 136(1): 57-68.</w:t>
      </w:r>
    </w:p>
    <w:p w14:paraId="3E23AA04" w14:textId="77777777" w:rsidR="00614CA2" w:rsidRPr="00632F00" w:rsidRDefault="00614CA2" w:rsidP="00614CA2">
      <w:pPr>
        <w:tabs>
          <w:tab w:val="left" w:pos="1260"/>
          <w:tab w:val="left" w:pos="1520"/>
        </w:tabs>
        <w:rPr>
          <w:rFonts w:cstheme="minorHAnsi"/>
          <w:b/>
        </w:rPr>
      </w:pPr>
    </w:p>
    <w:p w14:paraId="793E227B" w14:textId="77777777" w:rsidR="00614CA2" w:rsidRPr="00632F00" w:rsidRDefault="00614CA2" w:rsidP="00614CA2">
      <w:pPr>
        <w:tabs>
          <w:tab w:val="left" w:pos="1260"/>
          <w:tab w:val="left" w:pos="1520"/>
        </w:tabs>
        <w:rPr>
          <w:rFonts w:cstheme="minorHAnsi"/>
        </w:rPr>
      </w:pPr>
      <w:r w:rsidRPr="00632F00">
        <w:rPr>
          <w:rFonts w:cstheme="minorHAnsi"/>
        </w:rPr>
        <w:t xml:space="preserve">Muratori, M., K. Calvin, </w:t>
      </w:r>
      <w:r w:rsidRPr="00632F00">
        <w:rPr>
          <w:rFonts w:cstheme="minorHAnsi"/>
          <w:b/>
          <w:bCs/>
        </w:rPr>
        <w:t>M. Wise</w:t>
      </w:r>
      <w:r w:rsidRPr="00632F00">
        <w:rPr>
          <w:rFonts w:cstheme="minorHAnsi"/>
        </w:rPr>
        <w:t xml:space="preserve">, P. Kyle and J. Edmonds (2016). "Global economic consequences of deploying bioenergy with carbon capture and storage (BECCS)." </w:t>
      </w:r>
      <w:r w:rsidRPr="00632F00">
        <w:rPr>
          <w:rFonts w:cstheme="minorHAnsi"/>
          <w:i/>
        </w:rPr>
        <w:t>Environmental Research Letters</w:t>
      </w:r>
      <w:r w:rsidRPr="00632F00">
        <w:rPr>
          <w:rFonts w:cstheme="minorHAnsi"/>
        </w:rPr>
        <w:t xml:space="preserve"> 11(9): 095004.</w:t>
      </w:r>
    </w:p>
    <w:p w14:paraId="5FBDD061" w14:textId="77777777" w:rsidR="00614CA2" w:rsidRPr="00632F00" w:rsidRDefault="00614CA2" w:rsidP="00614CA2">
      <w:pPr>
        <w:tabs>
          <w:tab w:val="left" w:pos="1260"/>
          <w:tab w:val="left" w:pos="1520"/>
        </w:tabs>
        <w:rPr>
          <w:rFonts w:cstheme="minorHAnsi"/>
        </w:rPr>
      </w:pPr>
    </w:p>
    <w:p w14:paraId="0FEFF148" w14:textId="77777777" w:rsidR="00614CA2" w:rsidRPr="00632F00" w:rsidRDefault="00614CA2" w:rsidP="00614CA2">
      <w:pPr>
        <w:rPr>
          <w:rFonts w:cstheme="minorHAnsi"/>
        </w:rPr>
      </w:pPr>
      <w:r w:rsidRPr="00632F00">
        <w:rPr>
          <w:rFonts w:cstheme="minorHAnsi"/>
          <w:b/>
          <w:bCs/>
        </w:rPr>
        <w:t>Wise, Marshall</w:t>
      </w:r>
      <w:r w:rsidRPr="00632F00">
        <w:rPr>
          <w:rFonts w:cstheme="minorHAnsi"/>
        </w:rPr>
        <w:t xml:space="preserve">, Elke L. Hodson, Bryan K. </w:t>
      </w:r>
      <w:proofErr w:type="spellStart"/>
      <w:r w:rsidRPr="00632F00">
        <w:rPr>
          <w:rFonts w:cstheme="minorHAnsi"/>
        </w:rPr>
        <w:t>Mignone</w:t>
      </w:r>
      <w:proofErr w:type="spellEnd"/>
      <w:r w:rsidRPr="00632F00">
        <w:rPr>
          <w:rFonts w:cstheme="minorHAnsi"/>
        </w:rPr>
        <w:t xml:space="preserve">, Leon Clarke, Stephanie </w:t>
      </w:r>
      <w:proofErr w:type="spellStart"/>
      <w:r w:rsidRPr="00632F00">
        <w:rPr>
          <w:rFonts w:cstheme="minorHAnsi"/>
        </w:rPr>
        <w:t>Waldhoff</w:t>
      </w:r>
      <w:proofErr w:type="spellEnd"/>
      <w:r w:rsidRPr="00632F00">
        <w:rPr>
          <w:rFonts w:cstheme="minorHAnsi"/>
        </w:rPr>
        <w:t xml:space="preserve">, Patrick </w:t>
      </w:r>
      <w:proofErr w:type="spellStart"/>
      <w:r w:rsidRPr="00632F00">
        <w:rPr>
          <w:rFonts w:cstheme="minorHAnsi"/>
        </w:rPr>
        <w:t>Luckow</w:t>
      </w:r>
      <w:proofErr w:type="spellEnd"/>
      <w:r w:rsidRPr="00632F00">
        <w:rPr>
          <w:rFonts w:cstheme="minorHAnsi"/>
        </w:rPr>
        <w:t xml:space="preserve">. (2015). "An approach to computing marginal land use change carbon intensities for bioenergy in policy applications.” </w:t>
      </w:r>
      <w:r w:rsidRPr="00632F00">
        <w:rPr>
          <w:rFonts w:cstheme="minorHAnsi"/>
          <w:i/>
        </w:rPr>
        <w:t>Energy Economics. Vol. 50</w:t>
      </w:r>
      <w:r w:rsidRPr="00632F00">
        <w:rPr>
          <w:rFonts w:cstheme="minorHAnsi"/>
        </w:rPr>
        <w:t>. pp 337-247. July 2015. </w:t>
      </w:r>
      <w:hyperlink r:id="rId15" w:history="1">
        <w:r w:rsidRPr="00632F00">
          <w:rPr>
            <w:rStyle w:val="Hyperlink"/>
            <w:rFonts w:cstheme="minorHAnsi"/>
          </w:rPr>
          <w:t>doi:10.1016/j.eneco.2015.05.009</w:t>
        </w:r>
      </w:hyperlink>
    </w:p>
    <w:p w14:paraId="03081B0C" w14:textId="77777777" w:rsidR="00614CA2" w:rsidRPr="00632F00" w:rsidRDefault="00614CA2" w:rsidP="00614CA2">
      <w:pPr>
        <w:rPr>
          <w:rFonts w:cstheme="minorHAnsi"/>
          <w:b/>
        </w:rPr>
      </w:pPr>
    </w:p>
    <w:p w14:paraId="69023E33" w14:textId="77777777" w:rsidR="00614CA2" w:rsidRPr="00632F00" w:rsidRDefault="00614CA2" w:rsidP="00614CA2">
      <w:pPr>
        <w:rPr>
          <w:rFonts w:cstheme="minorHAnsi"/>
        </w:rPr>
      </w:pPr>
      <w:r w:rsidRPr="00632F00">
        <w:rPr>
          <w:rFonts w:cstheme="minorHAnsi"/>
          <w:b/>
          <w:bCs/>
        </w:rPr>
        <w:t>Wise, M.A.</w:t>
      </w:r>
      <w:r w:rsidRPr="00632F00">
        <w:rPr>
          <w:rFonts w:cstheme="minorHAnsi"/>
        </w:rPr>
        <w:t xml:space="preserve">, J.J. Dooley, P. </w:t>
      </w:r>
      <w:proofErr w:type="spellStart"/>
      <w:r w:rsidRPr="00632F00">
        <w:rPr>
          <w:rFonts w:cstheme="minorHAnsi"/>
        </w:rPr>
        <w:t>Luckow</w:t>
      </w:r>
      <w:proofErr w:type="spellEnd"/>
      <w:r w:rsidRPr="00632F00">
        <w:rPr>
          <w:rFonts w:cstheme="minorHAnsi"/>
        </w:rPr>
        <w:t xml:space="preserve">, K. Calvin, and P. Kyle. 2014. Agriculture, land use, energy and carbon emission impacts of global biofuel mandates to mid-century. </w:t>
      </w:r>
      <w:r w:rsidRPr="00632F00">
        <w:rPr>
          <w:rFonts w:cstheme="minorHAnsi"/>
          <w:i/>
        </w:rPr>
        <w:t>Applied Energy</w:t>
      </w:r>
      <w:r w:rsidRPr="00632F00">
        <w:rPr>
          <w:rFonts w:cstheme="minorHAnsi"/>
        </w:rPr>
        <w:t xml:space="preserve">. Volume 114, February 2014. pp. 763-773.  </w:t>
      </w:r>
      <w:proofErr w:type="spellStart"/>
      <w:r w:rsidRPr="00632F00">
        <w:rPr>
          <w:rFonts w:cstheme="minorHAnsi"/>
        </w:rPr>
        <w:t>doi</w:t>
      </w:r>
      <w:proofErr w:type="spellEnd"/>
      <w:r w:rsidRPr="00632F00">
        <w:rPr>
          <w:rFonts w:cstheme="minorHAnsi"/>
        </w:rPr>
        <w:t>: 10.1016/j.apenergy.2013.08.042.</w:t>
      </w:r>
    </w:p>
    <w:p w14:paraId="16191621" w14:textId="77777777" w:rsidR="00614CA2" w:rsidRPr="00632F00" w:rsidRDefault="00614CA2" w:rsidP="00614CA2">
      <w:pPr>
        <w:rPr>
          <w:rFonts w:cstheme="minorHAnsi"/>
        </w:rPr>
      </w:pPr>
    </w:p>
    <w:p w14:paraId="5B72B42C" w14:textId="77777777" w:rsidR="00614CA2" w:rsidRPr="00632F00" w:rsidRDefault="00614CA2" w:rsidP="00614CA2">
      <w:pPr>
        <w:rPr>
          <w:rFonts w:cstheme="minorHAnsi"/>
          <w:b/>
        </w:rPr>
      </w:pPr>
      <w:r w:rsidRPr="00632F00">
        <w:rPr>
          <w:rFonts w:cstheme="minorHAnsi"/>
          <w:b/>
          <w:bCs/>
        </w:rPr>
        <w:t>Wise, M.</w:t>
      </w:r>
      <w:r w:rsidRPr="00632F00">
        <w:rPr>
          <w:rFonts w:cstheme="minorHAnsi"/>
        </w:rPr>
        <w:t xml:space="preserve">, </w:t>
      </w:r>
      <w:proofErr w:type="spellStart"/>
      <w:r w:rsidRPr="00632F00">
        <w:rPr>
          <w:rFonts w:cstheme="minorHAnsi"/>
        </w:rPr>
        <w:t>McJeon</w:t>
      </w:r>
      <w:proofErr w:type="spellEnd"/>
      <w:r w:rsidRPr="00632F00">
        <w:rPr>
          <w:rFonts w:cstheme="minorHAnsi"/>
        </w:rPr>
        <w:t xml:space="preserve">, H. C., Clarke, L., Calvin, K. &amp; Kyle, P. 2014. Assessing the interactions among U.S. climate policy, biomass energy, and agricultural trade. </w:t>
      </w:r>
      <w:r w:rsidRPr="00632F00">
        <w:rPr>
          <w:rFonts w:cstheme="minorHAnsi"/>
          <w:i/>
        </w:rPr>
        <w:t>The Energy Journal</w:t>
      </w:r>
      <w:r w:rsidRPr="00632F00">
        <w:rPr>
          <w:rFonts w:cstheme="minorHAnsi"/>
        </w:rPr>
        <w:t>, Vol 35. pp. 165-180.  http://dx.doi.org/10.5547/01956574.35.SI1.9.</w:t>
      </w:r>
    </w:p>
    <w:p w14:paraId="5A76E110" w14:textId="77777777" w:rsidR="00614CA2" w:rsidRPr="00632F00" w:rsidRDefault="00614CA2" w:rsidP="00614CA2">
      <w:pPr>
        <w:rPr>
          <w:rFonts w:cstheme="minorHAnsi"/>
        </w:rPr>
      </w:pPr>
    </w:p>
    <w:p w14:paraId="1DA4FDED" w14:textId="77777777" w:rsidR="00614CA2" w:rsidRPr="00632F00" w:rsidRDefault="00614CA2" w:rsidP="00614CA2">
      <w:pPr>
        <w:rPr>
          <w:rFonts w:cstheme="minorHAnsi"/>
        </w:rPr>
      </w:pPr>
      <w:r w:rsidRPr="00632F00">
        <w:rPr>
          <w:rFonts w:cstheme="minorHAnsi"/>
        </w:rPr>
        <w:t xml:space="preserve">Calvin, K., </w:t>
      </w:r>
      <w:r w:rsidRPr="00632F00">
        <w:rPr>
          <w:rFonts w:cstheme="minorHAnsi"/>
          <w:b/>
          <w:bCs/>
        </w:rPr>
        <w:t>M. Wise</w:t>
      </w:r>
      <w:r w:rsidRPr="00632F00">
        <w:rPr>
          <w:rFonts w:cstheme="minorHAnsi"/>
        </w:rPr>
        <w:t xml:space="preserve">, D. Klein, D. McCollum, M. </w:t>
      </w:r>
      <w:proofErr w:type="spellStart"/>
      <w:r w:rsidRPr="00632F00">
        <w:rPr>
          <w:rFonts w:cstheme="minorHAnsi"/>
        </w:rPr>
        <w:t>Tavoni</w:t>
      </w:r>
      <w:proofErr w:type="spellEnd"/>
      <w:r w:rsidRPr="00632F00">
        <w:rPr>
          <w:rFonts w:cstheme="minorHAnsi"/>
        </w:rPr>
        <w:t xml:space="preserve">, B. van der </w:t>
      </w:r>
      <w:proofErr w:type="spellStart"/>
      <w:r w:rsidRPr="00632F00">
        <w:rPr>
          <w:rFonts w:cstheme="minorHAnsi"/>
        </w:rPr>
        <w:t>Zwaan</w:t>
      </w:r>
      <w:proofErr w:type="spellEnd"/>
      <w:r w:rsidRPr="00632F00">
        <w:rPr>
          <w:rFonts w:cstheme="minorHAnsi"/>
        </w:rPr>
        <w:t xml:space="preserve">, D. van Vuuren.  2014. A multi-model analysis of the regional and sectoral roles of bioenergy in near-term and long-term carbon mitigation. </w:t>
      </w:r>
      <w:r w:rsidRPr="00632F00">
        <w:rPr>
          <w:rFonts w:cstheme="minorHAnsi"/>
          <w:i/>
        </w:rPr>
        <w:t>Climate Change Economics</w:t>
      </w:r>
      <w:r w:rsidRPr="00632F00">
        <w:rPr>
          <w:rFonts w:cstheme="minorHAnsi"/>
        </w:rPr>
        <w:t xml:space="preserve">. Vol. 4, Issue 4. </w:t>
      </w:r>
    </w:p>
    <w:p w14:paraId="4599B1E5" w14:textId="77777777" w:rsidR="00614CA2" w:rsidRDefault="00614CA2" w:rsidP="00614CA2">
      <w:pPr>
        <w:rPr>
          <w:rFonts w:cstheme="minorHAnsi"/>
        </w:rPr>
      </w:pPr>
    </w:p>
    <w:p w14:paraId="012C3F24" w14:textId="6DA1BECE" w:rsidR="00614CA2" w:rsidRPr="00632F00" w:rsidRDefault="00614CA2" w:rsidP="00614CA2">
      <w:pPr>
        <w:rPr>
          <w:rFonts w:cstheme="minorHAnsi"/>
        </w:rPr>
      </w:pPr>
      <w:r w:rsidRPr="00632F00">
        <w:rPr>
          <w:rFonts w:cstheme="minorHAnsi"/>
        </w:rPr>
        <w:lastRenderedPageBreak/>
        <w:t xml:space="preserve">Calvin, K.V., </w:t>
      </w:r>
      <w:r w:rsidRPr="00632F00">
        <w:rPr>
          <w:rFonts w:cstheme="minorHAnsi"/>
          <w:b/>
          <w:bCs/>
        </w:rPr>
        <w:t>M.A. Wise</w:t>
      </w:r>
      <w:r w:rsidRPr="00632F00">
        <w:rPr>
          <w:rFonts w:cstheme="minorHAnsi"/>
        </w:rPr>
        <w:t xml:space="preserve">, P. Kyle, P.L. Patel, L.E. Clarke, and J.A. Edmonds. 2014. Trade-offs of different land and bioenergy policies on the path to achieving climate targets. </w:t>
      </w:r>
      <w:r w:rsidRPr="00632F00">
        <w:rPr>
          <w:rFonts w:cstheme="minorHAnsi"/>
          <w:i/>
        </w:rPr>
        <w:t>Climatic Change.</w:t>
      </w:r>
      <w:r w:rsidRPr="00632F00">
        <w:rPr>
          <w:rFonts w:cstheme="minorHAnsi"/>
        </w:rPr>
        <w:t xml:space="preserve"> 123: 691-704.</w:t>
      </w:r>
    </w:p>
    <w:p w14:paraId="197EF650" w14:textId="77777777" w:rsidR="00614CA2" w:rsidRPr="00632F00" w:rsidRDefault="00614CA2" w:rsidP="00614CA2">
      <w:pPr>
        <w:rPr>
          <w:rFonts w:cstheme="minorHAnsi"/>
          <w:b/>
        </w:rPr>
      </w:pPr>
    </w:p>
    <w:p w14:paraId="36BC1150" w14:textId="77777777" w:rsidR="00614CA2" w:rsidRPr="00632F00" w:rsidRDefault="00614CA2" w:rsidP="00614CA2">
      <w:pPr>
        <w:rPr>
          <w:rFonts w:cstheme="minorHAnsi"/>
        </w:rPr>
      </w:pPr>
      <w:r w:rsidRPr="00632F00">
        <w:rPr>
          <w:rFonts w:cstheme="minorHAnsi"/>
        </w:rPr>
        <w:t xml:space="preserve">Calvin, K., </w:t>
      </w:r>
      <w:r w:rsidRPr="00632F00">
        <w:rPr>
          <w:rFonts w:cstheme="minorHAnsi"/>
          <w:b/>
          <w:bCs/>
        </w:rPr>
        <w:t>M. Wise</w:t>
      </w:r>
      <w:r w:rsidRPr="00632F00">
        <w:rPr>
          <w:rFonts w:cstheme="minorHAnsi"/>
        </w:rPr>
        <w:t>,  et al. Implications of uncertain future energy resources on bioenergy use and terrestrial carbon emissions. Climatic Change, doi:10.1007/s10584-013-0923-0 (In press).</w:t>
      </w:r>
    </w:p>
    <w:p w14:paraId="67F0FC85" w14:textId="77777777" w:rsidR="00614CA2" w:rsidRPr="00632F00" w:rsidRDefault="00614CA2" w:rsidP="00614CA2">
      <w:pPr>
        <w:rPr>
          <w:rFonts w:cstheme="minorHAnsi"/>
        </w:rPr>
      </w:pPr>
    </w:p>
    <w:p w14:paraId="2314635E" w14:textId="77777777" w:rsidR="00614CA2" w:rsidRPr="00632F00" w:rsidRDefault="00614CA2" w:rsidP="00614CA2">
      <w:pPr>
        <w:rPr>
          <w:rFonts w:cstheme="minorHAnsi"/>
        </w:rPr>
      </w:pPr>
      <w:r w:rsidRPr="00632F00">
        <w:rPr>
          <w:rFonts w:cstheme="minorHAnsi"/>
        </w:rPr>
        <w:t xml:space="preserve">Edmonds, J.A., P.W. </w:t>
      </w:r>
      <w:proofErr w:type="spellStart"/>
      <w:r w:rsidRPr="00632F00">
        <w:rPr>
          <w:rFonts w:cstheme="minorHAnsi"/>
        </w:rPr>
        <w:t>Luckow</w:t>
      </w:r>
      <w:proofErr w:type="spellEnd"/>
      <w:r w:rsidRPr="00632F00">
        <w:rPr>
          <w:rFonts w:cstheme="minorHAnsi"/>
        </w:rPr>
        <w:t xml:space="preserve">, K.V. Calvin, </w:t>
      </w:r>
      <w:r w:rsidRPr="00632F00">
        <w:rPr>
          <w:rFonts w:cstheme="minorHAnsi"/>
          <w:b/>
          <w:bCs/>
        </w:rPr>
        <w:t>M.A. Wise</w:t>
      </w:r>
      <w:r w:rsidRPr="00632F00">
        <w:rPr>
          <w:rFonts w:cstheme="minorHAnsi"/>
        </w:rPr>
        <w:t xml:space="preserve">, J.J. Dooley, P. Kyle, S.H. Kim, P.L. Patel, and L.E. Clarke. 2013. Can radiative forcing be limited to 2.6 Wm-2 without negative emissions from bioenergy and CO2 capture and storage? </w:t>
      </w:r>
      <w:r w:rsidRPr="00632F00">
        <w:rPr>
          <w:rFonts w:cstheme="minorHAnsi"/>
          <w:i/>
        </w:rPr>
        <w:t>Climatic Change</w:t>
      </w:r>
      <w:r w:rsidRPr="00632F00">
        <w:rPr>
          <w:rFonts w:cstheme="minorHAnsi"/>
        </w:rPr>
        <w:t xml:space="preserve"> 118: 29-43.</w:t>
      </w:r>
    </w:p>
    <w:p w14:paraId="6034D9F3" w14:textId="77777777" w:rsidR="00614CA2" w:rsidRPr="00632F00" w:rsidRDefault="00614CA2" w:rsidP="00614CA2">
      <w:pPr>
        <w:rPr>
          <w:rFonts w:cstheme="minorHAnsi"/>
        </w:rPr>
      </w:pPr>
    </w:p>
    <w:p w14:paraId="669A2015" w14:textId="77777777" w:rsidR="00614CA2" w:rsidRPr="00632F00" w:rsidRDefault="00614CA2" w:rsidP="00614CA2">
      <w:pPr>
        <w:tabs>
          <w:tab w:val="left" w:pos="1800"/>
          <w:tab w:val="left" w:pos="2880"/>
          <w:tab w:val="right" w:pos="8640"/>
        </w:tabs>
        <w:spacing w:after="120"/>
        <w:rPr>
          <w:rFonts w:cstheme="minorHAnsi"/>
        </w:rPr>
      </w:pPr>
      <w:proofErr w:type="spellStart"/>
      <w:r w:rsidRPr="00632F00">
        <w:rPr>
          <w:rFonts w:cstheme="minorHAnsi"/>
        </w:rPr>
        <w:t>Luckow</w:t>
      </w:r>
      <w:proofErr w:type="spellEnd"/>
      <w:r w:rsidRPr="00632F00">
        <w:rPr>
          <w:rFonts w:cstheme="minorHAnsi"/>
        </w:rPr>
        <w:t xml:space="preserve">, P. </w:t>
      </w:r>
      <w:r w:rsidRPr="00632F00">
        <w:rPr>
          <w:rFonts w:cstheme="minorHAnsi"/>
          <w:b/>
          <w:bCs/>
        </w:rPr>
        <w:t>MA Wise</w:t>
      </w:r>
      <w:r w:rsidRPr="00632F00">
        <w:rPr>
          <w:rFonts w:cstheme="minorHAnsi"/>
        </w:rPr>
        <w:t>, JJ Dooley, SH Kim. 2010 “Large-scale utilization of biomass energy and carbon dioxide capture and storage in the transport and electricity sectors under stringent CO</w:t>
      </w:r>
      <w:r w:rsidRPr="00632F00">
        <w:rPr>
          <w:rFonts w:cstheme="minorHAnsi"/>
          <w:vertAlign w:val="subscript"/>
        </w:rPr>
        <w:t>2</w:t>
      </w:r>
      <w:r w:rsidRPr="00632F00">
        <w:rPr>
          <w:rFonts w:cstheme="minorHAnsi"/>
        </w:rPr>
        <w:t xml:space="preserve"> concentration limit scenarios.” </w:t>
      </w:r>
      <w:r w:rsidRPr="00632F00">
        <w:rPr>
          <w:rFonts w:cstheme="minorHAnsi"/>
          <w:i/>
          <w:iCs/>
        </w:rPr>
        <w:t xml:space="preserve">International Journal </w:t>
      </w:r>
      <w:proofErr w:type="gramStart"/>
      <w:r w:rsidRPr="00632F00">
        <w:rPr>
          <w:rFonts w:cstheme="minorHAnsi"/>
          <w:i/>
          <w:iCs/>
        </w:rPr>
        <w:t>Of</w:t>
      </w:r>
      <w:proofErr w:type="gramEnd"/>
      <w:r w:rsidRPr="00632F00">
        <w:rPr>
          <w:rFonts w:cstheme="minorHAnsi"/>
          <w:i/>
          <w:iCs/>
        </w:rPr>
        <w:t xml:space="preserve"> Greenhouse Gas Control</w:t>
      </w:r>
      <w:r w:rsidRPr="00632F00">
        <w:rPr>
          <w:rFonts w:cstheme="minorHAnsi"/>
        </w:rPr>
        <w:t>. Volume 4, Issue 5, September 2010, Pages 865-877.</w:t>
      </w:r>
    </w:p>
    <w:p w14:paraId="41CDB98B" w14:textId="77777777" w:rsidR="00614CA2" w:rsidRPr="00632F00" w:rsidRDefault="00614CA2" w:rsidP="00614CA2">
      <w:pPr>
        <w:pStyle w:val="Bibliography"/>
        <w:rPr>
          <w:rFonts w:cstheme="minorHAnsi"/>
        </w:rPr>
      </w:pPr>
      <w:r w:rsidRPr="00632F00">
        <w:rPr>
          <w:rFonts w:cstheme="minorHAnsi"/>
          <w:b/>
          <w:bCs/>
        </w:rPr>
        <w:t>Wise M.</w:t>
      </w:r>
      <w:r w:rsidRPr="00632F00">
        <w:rPr>
          <w:rFonts w:cstheme="minorHAnsi"/>
        </w:rPr>
        <w:t>, K. Calvin, A. Thomson, L. Clarke, B. Bond-</w:t>
      </w:r>
      <w:proofErr w:type="spellStart"/>
      <w:r w:rsidRPr="00632F00">
        <w:rPr>
          <w:rFonts w:cstheme="minorHAnsi"/>
        </w:rPr>
        <w:t>Lamberty</w:t>
      </w:r>
      <w:proofErr w:type="spellEnd"/>
      <w:r w:rsidRPr="00632F00">
        <w:rPr>
          <w:rFonts w:cstheme="minorHAnsi"/>
        </w:rPr>
        <w:t xml:space="preserve">, R. Sands, S. Smith, A. </w:t>
      </w:r>
      <w:proofErr w:type="spellStart"/>
      <w:r w:rsidRPr="00632F00">
        <w:rPr>
          <w:rFonts w:cstheme="minorHAnsi"/>
        </w:rPr>
        <w:t>Janetos</w:t>
      </w:r>
      <w:proofErr w:type="spellEnd"/>
      <w:r w:rsidRPr="00632F00">
        <w:rPr>
          <w:rFonts w:cstheme="minorHAnsi"/>
        </w:rPr>
        <w:t>, and J. Edmonds, 2009, “Implications of limiting CO</w:t>
      </w:r>
      <w:r w:rsidRPr="00632F00">
        <w:rPr>
          <w:rFonts w:cstheme="minorHAnsi"/>
          <w:vertAlign w:val="subscript"/>
        </w:rPr>
        <w:t>2</w:t>
      </w:r>
      <w:r w:rsidRPr="00632F00">
        <w:rPr>
          <w:rFonts w:cstheme="minorHAnsi"/>
        </w:rPr>
        <w:t xml:space="preserve"> concentrations for land use and energy,” </w:t>
      </w:r>
      <w:r w:rsidRPr="00632F00">
        <w:rPr>
          <w:rFonts w:cstheme="minorHAnsi"/>
          <w:i/>
        </w:rPr>
        <w:t>Science</w:t>
      </w:r>
      <w:r w:rsidRPr="00632F00">
        <w:rPr>
          <w:rFonts w:cstheme="minorHAnsi"/>
        </w:rPr>
        <w:t xml:space="preserve"> 324:1183-1186.</w:t>
      </w:r>
    </w:p>
    <w:sectPr w:rsidR="00614CA2" w:rsidRPr="00632F00" w:rsidSect="00180C3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E6E2D" w14:textId="77777777" w:rsidR="00B75FC3" w:rsidRDefault="00B75FC3" w:rsidP="000B0342">
      <w:r>
        <w:separator/>
      </w:r>
    </w:p>
  </w:endnote>
  <w:endnote w:type="continuationSeparator" w:id="0">
    <w:p w14:paraId="66F35382" w14:textId="77777777" w:rsidR="00B75FC3" w:rsidRDefault="00B75FC3" w:rsidP="000B03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7F4BD8" w14:textId="77777777" w:rsidR="00B75FC3" w:rsidRDefault="00B75FC3" w:rsidP="000B0342">
      <w:r>
        <w:separator/>
      </w:r>
    </w:p>
  </w:footnote>
  <w:footnote w:type="continuationSeparator" w:id="0">
    <w:p w14:paraId="22D3DE25" w14:textId="77777777" w:rsidR="00B75FC3" w:rsidRDefault="00B75FC3" w:rsidP="000B03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B24D0"/>
    <w:multiLevelType w:val="hybridMultilevel"/>
    <w:tmpl w:val="51628E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9ED3CD0"/>
    <w:multiLevelType w:val="hybridMultilevel"/>
    <w:tmpl w:val="3C2014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9F464C0"/>
    <w:multiLevelType w:val="hybridMultilevel"/>
    <w:tmpl w:val="038461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B721461"/>
    <w:multiLevelType w:val="hybridMultilevel"/>
    <w:tmpl w:val="0C80D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7A0D5A"/>
    <w:multiLevelType w:val="hybridMultilevel"/>
    <w:tmpl w:val="EEBA0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B36497"/>
    <w:multiLevelType w:val="hybridMultilevel"/>
    <w:tmpl w:val="E692FE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4E57FD"/>
    <w:multiLevelType w:val="hybridMultilevel"/>
    <w:tmpl w:val="9DDEF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19129A"/>
    <w:multiLevelType w:val="hybridMultilevel"/>
    <w:tmpl w:val="8822F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E06846"/>
    <w:multiLevelType w:val="hybridMultilevel"/>
    <w:tmpl w:val="0F28BB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890629"/>
    <w:multiLevelType w:val="hybridMultilevel"/>
    <w:tmpl w:val="166EE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8A2816"/>
    <w:multiLevelType w:val="hybridMultilevel"/>
    <w:tmpl w:val="FB849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CE5E2C"/>
    <w:multiLevelType w:val="multilevel"/>
    <w:tmpl w:val="1CFA0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590081"/>
    <w:multiLevelType w:val="hybridMultilevel"/>
    <w:tmpl w:val="8780B9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9E70A66"/>
    <w:multiLevelType w:val="hybridMultilevel"/>
    <w:tmpl w:val="319485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3234C42"/>
    <w:multiLevelType w:val="hybridMultilevel"/>
    <w:tmpl w:val="81A0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8B17C4"/>
    <w:multiLevelType w:val="hybridMultilevel"/>
    <w:tmpl w:val="80A83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E9072C"/>
    <w:multiLevelType w:val="hybridMultilevel"/>
    <w:tmpl w:val="A52E7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D13BF5"/>
    <w:multiLevelType w:val="hybridMultilevel"/>
    <w:tmpl w:val="5F780A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70AA7572"/>
    <w:multiLevelType w:val="hybridMultilevel"/>
    <w:tmpl w:val="80A83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622384"/>
    <w:multiLevelType w:val="hybridMultilevel"/>
    <w:tmpl w:val="EA929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FC6DC7"/>
    <w:multiLevelType w:val="hybridMultilevel"/>
    <w:tmpl w:val="79646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9"/>
  </w:num>
  <w:num w:numId="3">
    <w:abstractNumId w:val="4"/>
  </w:num>
  <w:num w:numId="4">
    <w:abstractNumId w:val="7"/>
  </w:num>
  <w:num w:numId="5">
    <w:abstractNumId w:val="16"/>
  </w:num>
  <w:num w:numId="6">
    <w:abstractNumId w:val="11"/>
  </w:num>
  <w:num w:numId="7">
    <w:abstractNumId w:val="14"/>
  </w:num>
  <w:num w:numId="8">
    <w:abstractNumId w:val="12"/>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6"/>
  </w:num>
  <w:num w:numId="13">
    <w:abstractNumId w:val="13"/>
  </w:num>
  <w:num w:numId="14">
    <w:abstractNumId w:val="20"/>
  </w:num>
  <w:num w:numId="15">
    <w:abstractNumId w:val="0"/>
  </w:num>
  <w:num w:numId="16">
    <w:abstractNumId w:val="8"/>
  </w:num>
  <w:num w:numId="17">
    <w:abstractNumId w:val="9"/>
  </w:num>
  <w:num w:numId="18">
    <w:abstractNumId w:val="10"/>
  </w:num>
  <w:num w:numId="19">
    <w:abstractNumId w:val="3"/>
  </w:num>
  <w:num w:numId="20">
    <w:abstractNumId w:val="2"/>
  </w:num>
  <w:num w:numId="21">
    <w:abstractNumId w:val="15"/>
  </w:num>
  <w:num w:numId="22">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immerstedt, Laura">
    <w15:presenceInfo w15:providerId="AD" w15:userId="S::lvimmers@nrel.gov::2371a4db-1ab2-467f-ab07-2f59eeacd7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E8C"/>
    <w:rsid w:val="00013A0E"/>
    <w:rsid w:val="00021F59"/>
    <w:rsid w:val="000247D2"/>
    <w:rsid w:val="00027959"/>
    <w:rsid w:val="00031E49"/>
    <w:rsid w:val="00034771"/>
    <w:rsid w:val="0007154B"/>
    <w:rsid w:val="00071CCF"/>
    <w:rsid w:val="00084830"/>
    <w:rsid w:val="000A4F8E"/>
    <w:rsid w:val="000B0342"/>
    <w:rsid w:val="000C3EC4"/>
    <w:rsid w:val="000D778F"/>
    <w:rsid w:val="000E68ED"/>
    <w:rsid w:val="000F6BF8"/>
    <w:rsid w:val="000F7565"/>
    <w:rsid w:val="00100314"/>
    <w:rsid w:val="00115D3C"/>
    <w:rsid w:val="0017451C"/>
    <w:rsid w:val="00180C3F"/>
    <w:rsid w:val="00182A6B"/>
    <w:rsid w:val="00187C6B"/>
    <w:rsid w:val="001A190B"/>
    <w:rsid w:val="001A5438"/>
    <w:rsid w:val="001D247B"/>
    <w:rsid w:val="001D6627"/>
    <w:rsid w:val="001F5134"/>
    <w:rsid w:val="00204C2D"/>
    <w:rsid w:val="002208D1"/>
    <w:rsid w:val="0022797A"/>
    <w:rsid w:val="00232242"/>
    <w:rsid w:val="00236B53"/>
    <w:rsid w:val="0027380E"/>
    <w:rsid w:val="00275817"/>
    <w:rsid w:val="002A6586"/>
    <w:rsid w:val="002B09F6"/>
    <w:rsid w:val="002B1546"/>
    <w:rsid w:val="002C2256"/>
    <w:rsid w:val="002C731E"/>
    <w:rsid w:val="002D3192"/>
    <w:rsid w:val="002E603E"/>
    <w:rsid w:val="002E6E01"/>
    <w:rsid w:val="002F1DA2"/>
    <w:rsid w:val="00304D23"/>
    <w:rsid w:val="00305EEC"/>
    <w:rsid w:val="003078BC"/>
    <w:rsid w:val="00361E8C"/>
    <w:rsid w:val="003621FF"/>
    <w:rsid w:val="00375951"/>
    <w:rsid w:val="00376FAE"/>
    <w:rsid w:val="00384F4C"/>
    <w:rsid w:val="003A645B"/>
    <w:rsid w:val="003B66A4"/>
    <w:rsid w:val="003C0A8F"/>
    <w:rsid w:val="003C3448"/>
    <w:rsid w:val="003C3DFD"/>
    <w:rsid w:val="003D3D01"/>
    <w:rsid w:val="003D53DB"/>
    <w:rsid w:val="003F548C"/>
    <w:rsid w:val="004164C6"/>
    <w:rsid w:val="00424E2C"/>
    <w:rsid w:val="00450BBA"/>
    <w:rsid w:val="00461DDE"/>
    <w:rsid w:val="004661D4"/>
    <w:rsid w:val="00475129"/>
    <w:rsid w:val="004849E5"/>
    <w:rsid w:val="00541F68"/>
    <w:rsid w:val="00574A59"/>
    <w:rsid w:val="00585585"/>
    <w:rsid w:val="00587001"/>
    <w:rsid w:val="005C439B"/>
    <w:rsid w:val="005D1A0C"/>
    <w:rsid w:val="005D7184"/>
    <w:rsid w:val="005E10B2"/>
    <w:rsid w:val="005E463C"/>
    <w:rsid w:val="005F1986"/>
    <w:rsid w:val="005F7914"/>
    <w:rsid w:val="006019AA"/>
    <w:rsid w:val="00614CA2"/>
    <w:rsid w:val="006342A2"/>
    <w:rsid w:val="006410EC"/>
    <w:rsid w:val="00642200"/>
    <w:rsid w:val="006461BD"/>
    <w:rsid w:val="0068107D"/>
    <w:rsid w:val="00691515"/>
    <w:rsid w:val="006960D9"/>
    <w:rsid w:val="0069791A"/>
    <w:rsid w:val="006C13F8"/>
    <w:rsid w:val="006C2C96"/>
    <w:rsid w:val="006C2FC0"/>
    <w:rsid w:val="006C5F32"/>
    <w:rsid w:val="006D4BEE"/>
    <w:rsid w:val="006E3EDD"/>
    <w:rsid w:val="006F4B24"/>
    <w:rsid w:val="00701DCB"/>
    <w:rsid w:val="007075C2"/>
    <w:rsid w:val="00737A8A"/>
    <w:rsid w:val="0074475C"/>
    <w:rsid w:val="00747ADB"/>
    <w:rsid w:val="0075059B"/>
    <w:rsid w:val="007657EC"/>
    <w:rsid w:val="007715A2"/>
    <w:rsid w:val="007C3727"/>
    <w:rsid w:val="007D7F54"/>
    <w:rsid w:val="007F07D5"/>
    <w:rsid w:val="008052B8"/>
    <w:rsid w:val="00816E67"/>
    <w:rsid w:val="0082667E"/>
    <w:rsid w:val="00851B7C"/>
    <w:rsid w:val="00854F26"/>
    <w:rsid w:val="00871F36"/>
    <w:rsid w:val="00895CBD"/>
    <w:rsid w:val="008E599A"/>
    <w:rsid w:val="00905C70"/>
    <w:rsid w:val="00925674"/>
    <w:rsid w:val="009361CF"/>
    <w:rsid w:val="00943E75"/>
    <w:rsid w:val="00951C50"/>
    <w:rsid w:val="009603FC"/>
    <w:rsid w:val="00985B98"/>
    <w:rsid w:val="009938EC"/>
    <w:rsid w:val="009A00BE"/>
    <w:rsid w:val="009A2505"/>
    <w:rsid w:val="009A4963"/>
    <w:rsid w:val="009C5729"/>
    <w:rsid w:val="009C59EA"/>
    <w:rsid w:val="009F0552"/>
    <w:rsid w:val="009F6CCA"/>
    <w:rsid w:val="00A171B4"/>
    <w:rsid w:val="00A27A6F"/>
    <w:rsid w:val="00A376C4"/>
    <w:rsid w:val="00A4128E"/>
    <w:rsid w:val="00A64A9D"/>
    <w:rsid w:val="00A8166E"/>
    <w:rsid w:val="00A85F47"/>
    <w:rsid w:val="00A86416"/>
    <w:rsid w:val="00A86FDB"/>
    <w:rsid w:val="00AD0731"/>
    <w:rsid w:val="00AD0BD9"/>
    <w:rsid w:val="00B21186"/>
    <w:rsid w:val="00B221D9"/>
    <w:rsid w:val="00B45725"/>
    <w:rsid w:val="00B734A5"/>
    <w:rsid w:val="00B75945"/>
    <w:rsid w:val="00B75FC3"/>
    <w:rsid w:val="00B87D06"/>
    <w:rsid w:val="00B938D3"/>
    <w:rsid w:val="00BA0928"/>
    <w:rsid w:val="00BA2D45"/>
    <w:rsid w:val="00BB3A6E"/>
    <w:rsid w:val="00BB4F23"/>
    <w:rsid w:val="00BF0FB2"/>
    <w:rsid w:val="00C463E6"/>
    <w:rsid w:val="00C534F3"/>
    <w:rsid w:val="00C57AB3"/>
    <w:rsid w:val="00C77F3F"/>
    <w:rsid w:val="00CB056B"/>
    <w:rsid w:val="00CB0E48"/>
    <w:rsid w:val="00CB7794"/>
    <w:rsid w:val="00CC0D93"/>
    <w:rsid w:val="00CC3ACE"/>
    <w:rsid w:val="00CD06FD"/>
    <w:rsid w:val="00CE2599"/>
    <w:rsid w:val="00CE2CBD"/>
    <w:rsid w:val="00CE6BCA"/>
    <w:rsid w:val="00CE7CEF"/>
    <w:rsid w:val="00CF054B"/>
    <w:rsid w:val="00CF0B3F"/>
    <w:rsid w:val="00CF48A1"/>
    <w:rsid w:val="00D20F18"/>
    <w:rsid w:val="00D350D5"/>
    <w:rsid w:val="00D7232F"/>
    <w:rsid w:val="00D776EE"/>
    <w:rsid w:val="00D90FA1"/>
    <w:rsid w:val="00D97155"/>
    <w:rsid w:val="00DA0CEE"/>
    <w:rsid w:val="00DC60F1"/>
    <w:rsid w:val="00DD7B15"/>
    <w:rsid w:val="00E13611"/>
    <w:rsid w:val="00E51ACD"/>
    <w:rsid w:val="00E940DF"/>
    <w:rsid w:val="00E95A6D"/>
    <w:rsid w:val="00EC6A92"/>
    <w:rsid w:val="00ED5064"/>
    <w:rsid w:val="00EE5479"/>
    <w:rsid w:val="00F0499D"/>
    <w:rsid w:val="00F16D83"/>
    <w:rsid w:val="00F27ADE"/>
    <w:rsid w:val="00F33228"/>
    <w:rsid w:val="00F375F5"/>
    <w:rsid w:val="00F5769D"/>
    <w:rsid w:val="00F6104C"/>
    <w:rsid w:val="00F86174"/>
    <w:rsid w:val="00F949A0"/>
    <w:rsid w:val="00FA2BB6"/>
    <w:rsid w:val="00FC1D95"/>
    <w:rsid w:val="00FF2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EE42F"/>
  <w15:chartTrackingRefBased/>
  <w15:docId w15:val="{FE4D0BD3-4B55-4FFD-A586-6829C9429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186"/>
  </w:style>
  <w:style w:type="paragraph" w:styleId="Heading1">
    <w:name w:val="heading 1"/>
    <w:basedOn w:val="Default"/>
    <w:next w:val="Normal"/>
    <w:link w:val="Heading1Char"/>
    <w:uiPriority w:val="9"/>
    <w:qFormat/>
    <w:rsid w:val="00375951"/>
    <w:pPr>
      <w:pBdr>
        <w:bottom w:val="single" w:sz="18" w:space="1" w:color="AEAAAA" w:themeColor="background2" w:themeShade="BF"/>
      </w:pBdr>
      <w:spacing w:before="240" w:after="120"/>
      <w:outlineLvl w:val="0"/>
    </w:pPr>
    <w:rPr>
      <w:b/>
      <w:bCs/>
      <w:color w:val="005B82"/>
      <w:sz w:val="28"/>
      <w:szCs w:val="28"/>
    </w:rPr>
  </w:style>
  <w:style w:type="paragraph" w:styleId="Heading2">
    <w:name w:val="heading 2"/>
    <w:basedOn w:val="Default"/>
    <w:next w:val="Normal"/>
    <w:link w:val="Heading2Char"/>
    <w:uiPriority w:val="9"/>
    <w:unhideWhenUsed/>
    <w:qFormat/>
    <w:rsid w:val="00CE6BCA"/>
    <w:pPr>
      <w:spacing w:before="120"/>
      <w:outlineLvl w:val="1"/>
    </w:pPr>
    <w:rPr>
      <w:b/>
      <w:bCs/>
      <w:color w:val="005B82" w:themeColor="text2"/>
      <w:sz w:val="25"/>
      <w:szCs w:val="23"/>
    </w:rPr>
  </w:style>
  <w:style w:type="paragraph" w:styleId="Heading3">
    <w:name w:val="heading 3"/>
    <w:basedOn w:val="Heading2"/>
    <w:next w:val="Normal"/>
    <w:link w:val="Heading3Char"/>
    <w:uiPriority w:val="9"/>
    <w:unhideWhenUsed/>
    <w:qFormat/>
    <w:rsid w:val="00CB056B"/>
    <w:pPr>
      <w:ind w:left="360"/>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585585"/>
    <w:tblPr/>
  </w:style>
  <w:style w:type="paragraph" w:customStyle="1" w:styleId="Default">
    <w:name w:val="Default"/>
    <w:rsid w:val="00361E8C"/>
    <w:pPr>
      <w:autoSpaceDE w:val="0"/>
      <w:autoSpaceDN w:val="0"/>
      <w:adjustRightInd w:val="0"/>
    </w:pPr>
    <w:rPr>
      <w:rFonts w:ascii="Calibri" w:hAnsi="Calibri" w:cs="Calibri"/>
      <w:color w:val="000000"/>
      <w:sz w:val="24"/>
      <w:szCs w:val="24"/>
    </w:rPr>
  </w:style>
  <w:style w:type="character" w:styleId="Hyperlink">
    <w:name w:val="Hyperlink"/>
    <w:basedOn w:val="DefaultParagraphFont"/>
    <w:uiPriority w:val="99"/>
    <w:unhideWhenUsed/>
    <w:rsid w:val="00F0499D"/>
    <w:rPr>
      <w:color w:val="0563C1" w:themeColor="hyperlink"/>
      <w:u w:val="single"/>
    </w:rPr>
  </w:style>
  <w:style w:type="table" w:styleId="TableGrid">
    <w:name w:val="Table Grid"/>
    <w:basedOn w:val="TableNormal"/>
    <w:uiPriority w:val="39"/>
    <w:rsid w:val="000247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171B4"/>
    <w:tblPr>
      <w:tblStyleRowBandSize w:val="1"/>
      <w:tblStyleColBandSize w:val="1"/>
      <w:tblBorders>
        <w:top w:val="single" w:sz="4" w:space="0" w:color="005B82"/>
        <w:left w:val="single" w:sz="4" w:space="0" w:color="005B82"/>
        <w:bottom w:val="single" w:sz="4" w:space="0" w:color="005B82"/>
        <w:right w:val="single" w:sz="4" w:space="0" w:color="005B82"/>
        <w:insideH w:val="single" w:sz="4" w:space="0" w:color="005B82"/>
        <w:insideV w:val="single" w:sz="4" w:space="0" w:color="005B82"/>
      </w:tblBorders>
    </w:tblPr>
    <w:tblStylePr w:type="firstRow">
      <w:pPr>
        <w:wordWrap/>
        <w:jc w:val="center"/>
      </w:pPr>
      <w:rPr>
        <w:rFonts w:asciiTheme="majorHAnsi" w:hAnsiTheme="majorHAnsi"/>
        <w:b/>
        <w:bCs/>
        <w:i w:val="0"/>
        <w:color w:val="FFFFFF" w:themeColor="background1"/>
        <w:sz w:val="24"/>
      </w:rPr>
      <w:tblPr/>
      <w:tcPr>
        <w:shd w:val="clear" w:color="auto" w:fill="005B82"/>
      </w:tcPr>
    </w:tblStylePr>
    <w:tblStylePr w:type="lastRow">
      <w:rPr>
        <w:b/>
        <w:bCs/>
      </w:rPr>
      <w:tblPr/>
      <w:tcPr>
        <w:tcBorders>
          <w:top w:val="double" w:sz="4" w:space="0" w:color="00A9E0" w:themeColor="accent1"/>
        </w:tcBorders>
      </w:tcPr>
    </w:tblStylePr>
    <w:tblStylePr w:type="firstCol">
      <w:rPr>
        <w:b/>
        <w:bCs/>
      </w:rPr>
    </w:tblStylePr>
    <w:tblStylePr w:type="lastCol">
      <w:rPr>
        <w:b/>
        <w:bCs/>
      </w:rPr>
    </w:tblStylePr>
    <w:tblStylePr w:type="band1Horz">
      <w:tblPr/>
      <w:tcPr>
        <w:shd w:val="clear" w:color="auto" w:fill="C3C8C8"/>
      </w:tcPr>
    </w:tblStylePr>
  </w:style>
  <w:style w:type="character" w:customStyle="1" w:styleId="Heading1Char">
    <w:name w:val="Heading 1 Char"/>
    <w:basedOn w:val="DefaultParagraphFont"/>
    <w:link w:val="Heading1"/>
    <w:uiPriority w:val="9"/>
    <w:rsid w:val="00375951"/>
    <w:rPr>
      <w:rFonts w:ascii="Calibri" w:hAnsi="Calibri" w:cs="Calibri"/>
      <w:b/>
      <w:bCs/>
      <w:color w:val="005B82"/>
      <w:sz w:val="28"/>
      <w:szCs w:val="28"/>
    </w:rPr>
  </w:style>
  <w:style w:type="character" w:customStyle="1" w:styleId="Heading2Char">
    <w:name w:val="Heading 2 Char"/>
    <w:basedOn w:val="DefaultParagraphFont"/>
    <w:link w:val="Heading2"/>
    <w:uiPriority w:val="9"/>
    <w:rsid w:val="00CE6BCA"/>
    <w:rPr>
      <w:rFonts w:ascii="Calibri" w:hAnsi="Calibri" w:cs="Calibri"/>
      <w:b/>
      <w:bCs/>
      <w:color w:val="005B82" w:themeColor="text2"/>
      <w:sz w:val="25"/>
      <w:szCs w:val="23"/>
    </w:rPr>
  </w:style>
  <w:style w:type="table" w:styleId="GridTable4-Accent4">
    <w:name w:val="Grid Table 4 Accent 4"/>
    <w:basedOn w:val="TableNormal"/>
    <w:uiPriority w:val="49"/>
    <w:rsid w:val="00304D23"/>
    <w:tblPr>
      <w:tblStyleRowBandSize w:val="1"/>
      <w:tblStyleColBandSize w:val="1"/>
      <w:tblBorders>
        <w:top w:val="single" w:sz="4" w:space="0" w:color="DBDEDE" w:themeColor="accent4" w:themeTint="99"/>
        <w:left w:val="single" w:sz="4" w:space="0" w:color="DBDEDE" w:themeColor="accent4" w:themeTint="99"/>
        <w:bottom w:val="single" w:sz="4" w:space="0" w:color="DBDEDE" w:themeColor="accent4" w:themeTint="99"/>
        <w:right w:val="single" w:sz="4" w:space="0" w:color="DBDEDE" w:themeColor="accent4" w:themeTint="99"/>
        <w:insideH w:val="single" w:sz="4" w:space="0" w:color="DBDEDE" w:themeColor="accent4" w:themeTint="99"/>
        <w:insideV w:val="single" w:sz="4" w:space="0" w:color="DBDEDE" w:themeColor="accent4" w:themeTint="99"/>
      </w:tblBorders>
    </w:tblPr>
    <w:tblStylePr w:type="firstRow">
      <w:pPr>
        <w:jc w:val="center"/>
      </w:pPr>
      <w:rPr>
        <w:rFonts w:asciiTheme="majorHAnsi" w:hAnsiTheme="majorHAnsi"/>
        <w:b/>
        <w:bCs/>
        <w:color w:val="FFFFFF" w:themeColor="background1"/>
        <w:sz w:val="24"/>
        <w:u w:val="none"/>
      </w:rPr>
      <w:tblPr/>
      <w:tcPr>
        <w:tcBorders>
          <w:top w:val="nil"/>
          <w:left w:val="nil"/>
          <w:bottom w:val="nil"/>
          <w:right w:val="nil"/>
          <w:insideH w:val="nil"/>
          <w:insideV w:val="nil"/>
          <w:tl2br w:val="nil"/>
          <w:tr2bl w:val="nil"/>
        </w:tcBorders>
        <w:shd w:val="clear" w:color="auto" w:fill="005B82"/>
        <w:vAlign w:val="center"/>
      </w:tcPr>
    </w:tblStylePr>
    <w:tblStylePr w:type="lastRow">
      <w:rPr>
        <w:b/>
        <w:bCs/>
      </w:rPr>
      <w:tblPr/>
      <w:tcPr>
        <w:tcBorders>
          <w:top w:val="double" w:sz="4" w:space="0" w:color="C3C8C8" w:themeColor="accent4"/>
        </w:tcBorders>
      </w:tcPr>
    </w:tblStylePr>
    <w:tblStylePr w:type="firstCol">
      <w:rPr>
        <w:b/>
        <w:bCs/>
      </w:rPr>
    </w:tblStylePr>
    <w:tblStylePr w:type="lastCol">
      <w:rPr>
        <w:b/>
        <w:bCs/>
      </w:rPr>
    </w:tblStylePr>
    <w:tblStylePr w:type="band1Vert">
      <w:tblPr/>
      <w:tcPr>
        <w:shd w:val="clear" w:color="auto" w:fill="F3F4F4" w:themeFill="accent4" w:themeFillTint="33"/>
      </w:tcPr>
    </w:tblStylePr>
    <w:tblStylePr w:type="band1Horz">
      <w:tblPr/>
      <w:tcPr>
        <w:shd w:val="clear" w:color="auto" w:fill="F3F4F4" w:themeFill="accent4" w:themeFillTint="33"/>
      </w:tcPr>
    </w:tblStylePr>
  </w:style>
  <w:style w:type="character" w:styleId="CommentReference">
    <w:name w:val="annotation reference"/>
    <w:basedOn w:val="DefaultParagraphFont"/>
    <w:uiPriority w:val="99"/>
    <w:semiHidden/>
    <w:unhideWhenUsed/>
    <w:rsid w:val="000A4F8E"/>
    <w:rPr>
      <w:sz w:val="16"/>
      <w:szCs w:val="16"/>
    </w:rPr>
  </w:style>
  <w:style w:type="paragraph" w:styleId="CommentText">
    <w:name w:val="annotation text"/>
    <w:basedOn w:val="Normal"/>
    <w:link w:val="CommentTextChar"/>
    <w:uiPriority w:val="99"/>
    <w:unhideWhenUsed/>
    <w:rsid w:val="000A4F8E"/>
    <w:rPr>
      <w:sz w:val="20"/>
      <w:szCs w:val="20"/>
    </w:rPr>
  </w:style>
  <w:style w:type="character" w:customStyle="1" w:styleId="CommentTextChar">
    <w:name w:val="Comment Text Char"/>
    <w:basedOn w:val="DefaultParagraphFont"/>
    <w:link w:val="CommentText"/>
    <w:uiPriority w:val="99"/>
    <w:rsid w:val="000A4F8E"/>
    <w:rPr>
      <w:sz w:val="20"/>
      <w:szCs w:val="20"/>
    </w:rPr>
  </w:style>
  <w:style w:type="paragraph" w:styleId="CommentSubject">
    <w:name w:val="annotation subject"/>
    <w:basedOn w:val="CommentText"/>
    <w:next w:val="CommentText"/>
    <w:link w:val="CommentSubjectChar"/>
    <w:uiPriority w:val="99"/>
    <w:semiHidden/>
    <w:unhideWhenUsed/>
    <w:rsid w:val="000A4F8E"/>
    <w:rPr>
      <w:b/>
      <w:bCs/>
    </w:rPr>
  </w:style>
  <w:style w:type="character" w:customStyle="1" w:styleId="CommentSubjectChar">
    <w:name w:val="Comment Subject Char"/>
    <w:basedOn w:val="CommentTextChar"/>
    <w:link w:val="CommentSubject"/>
    <w:uiPriority w:val="99"/>
    <w:semiHidden/>
    <w:rsid w:val="000A4F8E"/>
    <w:rPr>
      <w:b/>
      <w:bCs/>
      <w:sz w:val="20"/>
      <w:szCs w:val="20"/>
    </w:rPr>
  </w:style>
  <w:style w:type="paragraph" w:styleId="BalloonText">
    <w:name w:val="Balloon Text"/>
    <w:basedOn w:val="Normal"/>
    <w:link w:val="BalloonTextChar"/>
    <w:uiPriority w:val="99"/>
    <w:semiHidden/>
    <w:unhideWhenUsed/>
    <w:rsid w:val="000A4F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4F8E"/>
    <w:rPr>
      <w:rFonts w:ascii="Segoe UI" w:hAnsi="Segoe UI" w:cs="Segoe UI"/>
      <w:sz w:val="18"/>
      <w:szCs w:val="18"/>
    </w:rPr>
  </w:style>
  <w:style w:type="character" w:customStyle="1" w:styleId="Heading3Char">
    <w:name w:val="Heading 3 Char"/>
    <w:basedOn w:val="DefaultParagraphFont"/>
    <w:link w:val="Heading3"/>
    <w:uiPriority w:val="9"/>
    <w:rsid w:val="00CB056B"/>
    <w:rPr>
      <w:rFonts w:ascii="Calibri" w:hAnsi="Calibri" w:cs="Calibri"/>
      <w:b/>
      <w:bCs/>
      <w:i/>
      <w:color w:val="000000"/>
      <w:sz w:val="23"/>
      <w:szCs w:val="23"/>
    </w:rPr>
  </w:style>
  <w:style w:type="paragraph" w:styleId="Title">
    <w:name w:val="Title"/>
    <w:basedOn w:val="Default"/>
    <w:next w:val="Normal"/>
    <w:link w:val="TitleChar"/>
    <w:qFormat/>
    <w:rsid w:val="00B87D06"/>
    <w:pPr>
      <w:spacing w:before="120"/>
      <w:jc w:val="center"/>
    </w:pPr>
    <w:rPr>
      <w:b/>
      <w:bCs/>
      <w:sz w:val="36"/>
      <w:szCs w:val="36"/>
    </w:rPr>
  </w:style>
  <w:style w:type="character" w:customStyle="1" w:styleId="TitleChar">
    <w:name w:val="Title Char"/>
    <w:basedOn w:val="DefaultParagraphFont"/>
    <w:link w:val="Title"/>
    <w:rsid w:val="00B87D06"/>
    <w:rPr>
      <w:rFonts w:ascii="Calibri" w:hAnsi="Calibri" w:cs="Calibri"/>
      <w:b/>
      <w:bCs/>
      <w:color w:val="000000"/>
      <w:sz w:val="36"/>
      <w:szCs w:val="36"/>
    </w:rPr>
  </w:style>
  <w:style w:type="paragraph" w:styleId="ListParagraph">
    <w:name w:val="List Paragraph"/>
    <w:basedOn w:val="Normal"/>
    <w:uiPriority w:val="34"/>
    <w:qFormat/>
    <w:rsid w:val="00B75945"/>
    <w:pPr>
      <w:ind w:left="720"/>
      <w:contextualSpacing/>
    </w:pPr>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B75945"/>
    <w:rPr>
      <w:b/>
      <w:bCs/>
      <w:i/>
      <w:iCs/>
      <w:color w:val="00A9E0" w:themeColor="accent1"/>
    </w:rPr>
  </w:style>
  <w:style w:type="paragraph" w:styleId="PlainText">
    <w:name w:val="Plain Text"/>
    <w:basedOn w:val="Normal"/>
    <w:link w:val="PlainTextChar"/>
    <w:uiPriority w:val="99"/>
    <w:unhideWhenUsed/>
    <w:rsid w:val="00B75945"/>
    <w:rPr>
      <w:rFonts w:ascii="Segoe UI" w:hAnsi="Segoe UI" w:cs="Segoe UI"/>
      <w:sz w:val="20"/>
      <w:szCs w:val="20"/>
    </w:rPr>
  </w:style>
  <w:style w:type="character" w:customStyle="1" w:styleId="PlainTextChar">
    <w:name w:val="Plain Text Char"/>
    <w:basedOn w:val="DefaultParagraphFont"/>
    <w:link w:val="PlainText"/>
    <w:uiPriority w:val="99"/>
    <w:rsid w:val="00B75945"/>
    <w:rPr>
      <w:rFonts w:ascii="Segoe UI" w:hAnsi="Segoe UI" w:cs="Segoe UI"/>
      <w:sz w:val="20"/>
      <w:szCs w:val="20"/>
    </w:rPr>
  </w:style>
  <w:style w:type="character" w:customStyle="1" w:styleId="bpitfkpoxbdi5tscvv351">
    <w:name w:val="bp_itfkpoxbdi5tscvv_351"/>
    <w:basedOn w:val="DefaultParagraphFont"/>
    <w:rsid w:val="00204C2D"/>
    <w:rPr>
      <w:b/>
      <w:bCs/>
      <w:vanish w:val="0"/>
      <w:webHidden w:val="0"/>
      <w:sz w:val="20"/>
      <w:szCs w:val="20"/>
      <w:specVanish w:val="0"/>
    </w:rPr>
  </w:style>
  <w:style w:type="character" w:customStyle="1" w:styleId="b2itfkpoxbdi5tscvv351">
    <w:name w:val="b2_itfkpoxbdi5tscvv_351"/>
    <w:basedOn w:val="DefaultParagraphFont"/>
    <w:rsid w:val="00204C2D"/>
    <w:rPr>
      <w:vanish w:val="0"/>
      <w:webHidden w:val="0"/>
      <w:sz w:val="18"/>
      <w:szCs w:val="18"/>
      <w:specVanish w:val="0"/>
    </w:rPr>
  </w:style>
  <w:style w:type="character" w:styleId="SubtleEmphasis">
    <w:name w:val="Subtle Emphasis"/>
    <w:basedOn w:val="DefaultParagraphFont"/>
    <w:uiPriority w:val="19"/>
    <w:qFormat/>
    <w:rsid w:val="005F7914"/>
    <w:rPr>
      <w:b/>
      <w:i w:val="0"/>
      <w:iCs/>
      <w:color w:val="404040" w:themeColor="text1" w:themeTint="BF"/>
    </w:rPr>
  </w:style>
  <w:style w:type="paragraph" w:styleId="Footer">
    <w:name w:val="footer"/>
    <w:basedOn w:val="Normal"/>
    <w:link w:val="FooterChar"/>
    <w:uiPriority w:val="99"/>
    <w:unhideWhenUsed/>
    <w:rsid w:val="0075059B"/>
    <w:pPr>
      <w:tabs>
        <w:tab w:val="center" w:pos="4680"/>
        <w:tab w:val="right" w:pos="9360"/>
      </w:tabs>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75059B"/>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B0342"/>
    <w:pPr>
      <w:tabs>
        <w:tab w:val="center" w:pos="4680"/>
        <w:tab w:val="right" w:pos="9360"/>
      </w:tabs>
    </w:pPr>
  </w:style>
  <w:style w:type="character" w:customStyle="1" w:styleId="HeaderChar">
    <w:name w:val="Header Char"/>
    <w:basedOn w:val="DefaultParagraphFont"/>
    <w:link w:val="Header"/>
    <w:uiPriority w:val="99"/>
    <w:rsid w:val="000B0342"/>
  </w:style>
  <w:style w:type="paragraph" w:styleId="Bibliography">
    <w:name w:val="Bibliography"/>
    <w:basedOn w:val="Normal"/>
    <w:next w:val="Normal"/>
    <w:uiPriority w:val="37"/>
    <w:semiHidden/>
    <w:unhideWhenUsed/>
    <w:rsid w:val="002B1546"/>
  </w:style>
  <w:style w:type="character" w:customStyle="1" w:styleId="proptext11Char">
    <w:name w:val="prop text 11 Char"/>
    <w:link w:val="proptext11"/>
    <w:locked/>
    <w:rsid w:val="002B1546"/>
    <w:rPr>
      <w:rFonts w:ascii="Times New Roman" w:eastAsia="Times New Roman" w:hAnsi="Times New Roman" w:cs="Times New Roman"/>
      <w:szCs w:val="20"/>
    </w:rPr>
  </w:style>
  <w:style w:type="paragraph" w:customStyle="1" w:styleId="proptext11">
    <w:name w:val="prop text 11"/>
    <w:basedOn w:val="Normal"/>
    <w:link w:val="proptext11Char"/>
    <w:qFormat/>
    <w:rsid w:val="002B1546"/>
    <w:pPr>
      <w:tabs>
        <w:tab w:val="left" w:pos="-1080"/>
        <w:tab w:val="left" w:pos="-720"/>
        <w:tab w:val="left" w:pos="400"/>
      </w:tabs>
      <w:spacing w:after="120"/>
    </w:pPr>
    <w:rPr>
      <w:rFonts w:ascii="Times New Roman" w:eastAsia="Times New Roman" w:hAnsi="Times New Roman" w:cs="Times New Roman"/>
      <w:szCs w:val="20"/>
    </w:rPr>
  </w:style>
  <w:style w:type="paragraph" w:customStyle="1" w:styleId="Bio-Head">
    <w:name w:val="Bio-Head"/>
    <w:rsid w:val="002B1546"/>
    <w:pPr>
      <w:keepNext/>
      <w:spacing w:before="120" w:after="120"/>
    </w:pPr>
    <w:rPr>
      <w:rFonts w:ascii="Times New Roman" w:eastAsia="Times New Roman" w:hAnsi="Times New Roman" w:cs="Times New Roman"/>
      <w:b/>
      <w:smallCaps/>
      <w:sz w:val="26"/>
      <w:szCs w:val="20"/>
    </w:rPr>
  </w:style>
  <w:style w:type="character" w:styleId="UnresolvedMention">
    <w:name w:val="Unresolved Mention"/>
    <w:basedOn w:val="DefaultParagraphFont"/>
    <w:uiPriority w:val="99"/>
    <w:semiHidden/>
    <w:unhideWhenUsed/>
    <w:rsid w:val="00691515"/>
    <w:rPr>
      <w:color w:val="605E5C"/>
      <w:shd w:val="clear" w:color="auto" w:fill="E1DFDD"/>
    </w:rPr>
  </w:style>
  <w:style w:type="character" w:styleId="FollowedHyperlink">
    <w:name w:val="FollowedHyperlink"/>
    <w:basedOn w:val="DefaultParagraphFont"/>
    <w:uiPriority w:val="99"/>
    <w:semiHidden/>
    <w:unhideWhenUsed/>
    <w:rsid w:val="00A64A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294768">
      <w:bodyDiv w:val="1"/>
      <w:marLeft w:val="0"/>
      <w:marRight w:val="0"/>
      <w:marTop w:val="0"/>
      <w:marBottom w:val="0"/>
      <w:divBdr>
        <w:top w:val="none" w:sz="0" w:space="0" w:color="auto"/>
        <w:left w:val="none" w:sz="0" w:space="0" w:color="auto"/>
        <w:bottom w:val="none" w:sz="0" w:space="0" w:color="auto"/>
        <w:right w:val="none" w:sz="0" w:space="0" w:color="auto"/>
      </w:divBdr>
    </w:div>
    <w:div w:id="389230380">
      <w:bodyDiv w:val="1"/>
      <w:marLeft w:val="0"/>
      <w:marRight w:val="0"/>
      <w:marTop w:val="0"/>
      <w:marBottom w:val="0"/>
      <w:divBdr>
        <w:top w:val="none" w:sz="0" w:space="0" w:color="auto"/>
        <w:left w:val="none" w:sz="0" w:space="0" w:color="auto"/>
        <w:bottom w:val="none" w:sz="0" w:space="0" w:color="auto"/>
        <w:right w:val="none" w:sz="0" w:space="0" w:color="auto"/>
      </w:divBdr>
    </w:div>
    <w:div w:id="547031304">
      <w:bodyDiv w:val="1"/>
      <w:marLeft w:val="0"/>
      <w:marRight w:val="0"/>
      <w:marTop w:val="0"/>
      <w:marBottom w:val="0"/>
      <w:divBdr>
        <w:top w:val="none" w:sz="0" w:space="0" w:color="auto"/>
        <w:left w:val="none" w:sz="0" w:space="0" w:color="auto"/>
        <w:bottom w:val="none" w:sz="0" w:space="0" w:color="auto"/>
        <w:right w:val="none" w:sz="0" w:space="0" w:color="auto"/>
      </w:divBdr>
    </w:div>
    <w:div w:id="631910340">
      <w:bodyDiv w:val="1"/>
      <w:marLeft w:val="0"/>
      <w:marRight w:val="0"/>
      <w:marTop w:val="0"/>
      <w:marBottom w:val="0"/>
      <w:divBdr>
        <w:top w:val="none" w:sz="0" w:space="0" w:color="auto"/>
        <w:left w:val="none" w:sz="0" w:space="0" w:color="auto"/>
        <w:bottom w:val="none" w:sz="0" w:space="0" w:color="auto"/>
        <w:right w:val="none" w:sz="0" w:space="0" w:color="auto"/>
      </w:divBdr>
    </w:div>
    <w:div w:id="790515400">
      <w:bodyDiv w:val="1"/>
      <w:marLeft w:val="0"/>
      <w:marRight w:val="0"/>
      <w:marTop w:val="0"/>
      <w:marBottom w:val="0"/>
      <w:divBdr>
        <w:top w:val="none" w:sz="0" w:space="0" w:color="auto"/>
        <w:left w:val="none" w:sz="0" w:space="0" w:color="auto"/>
        <w:bottom w:val="none" w:sz="0" w:space="0" w:color="auto"/>
        <w:right w:val="none" w:sz="0" w:space="0" w:color="auto"/>
      </w:divBdr>
    </w:div>
    <w:div w:id="876963372">
      <w:bodyDiv w:val="1"/>
      <w:marLeft w:val="0"/>
      <w:marRight w:val="0"/>
      <w:marTop w:val="0"/>
      <w:marBottom w:val="0"/>
      <w:divBdr>
        <w:top w:val="none" w:sz="0" w:space="0" w:color="auto"/>
        <w:left w:val="none" w:sz="0" w:space="0" w:color="auto"/>
        <w:bottom w:val="none" w:sz="0" w:space="0" w:color="auto"/>
        <w:right w:val="none" w:sz="0" w:space="0" w:color="auto"/>
      </w:divBdr>
    </w:div>
    <w:div w:id="1022317664">
      <w:bodyDiv w:val="1"/>
      <w:marLeft w:val="0"/>
      <w:marRight w:val="0"/>
      <w:marTop w:val="0"/>
      <w:marBottom w:val="0"/>
      <w:divBdr>
        <w:top w:val="none" w:sz="0" w:space="0" w:color="auto"/>
        <w:left w:val="none" w:sz="0" w:space="0" w:color="auto"/>
        <w:bottom w:val="none" w:sz="0" w:space="0" w:color="auto"/>
        <w:right w:val="none" w:sz="0" w:space="0" w:color="auto"/>
      </w:divBdr>
    </w:div>
    <w:div w:id="188370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ei.org/wiki/Biomass_Scenario_Model" TargetMode="External"/><Relationship Id="rId13" Type="http://schemas.openxmlformats.org/officeDocument/2006/relationships/hyperlink" Target="http://environmentalresearchweb.org/cws/article/news/5278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x.doi.org/10.1371/journal.pone.0035082"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rel-primo.hosted.exlibrisgroup.com/primo_library/libweb/action/search.do?fn=search&amp;ct=search&amp;initialSearch=true&amp;mode=Basic&amp;tab=default_tab&amp;indx=1&amp;dum=true&amp;srt=date&amp;vid=Pubs&amp;frbg=&amp;vl%28freeText0%29=Ethanol+Distribution%2C+Dispensing%2C+and+Use%3A+Analysis+of+a+Portion+of+the+Biomass-to-Biofuels+Supply+Chain+Using+System+Dynamics&amp;scp.scps=scope%3A%28PUBS%29%2Cscope%3A%28NREL_INTERNAL%29" TargetMode="External"/><Relationship Id="rId5" Type="http://schemas.openxmlformats.org/officeDocument/2006/relationships/webSettings" Target="webSettings.xml"/><Relationship Id="rId15" Type="http://schemas.openxmlformats.org/officeDocument/2006/relationships/hyperlink" Target="http://dx.doi.org/10.1016/j.eneco.2015.05.009" TargetMode="External"/><Relationship Id="rId10" Type="http://schemas.openxmlformats.org/officeDocument/2006/relationships/hyperlink" Target="http://www.nrel.gov/docs/fy15osti/60444.pdf" TargetMode="External"/><Relationship Id="rId4" Type="http://schemas.openxmlformats.org/officeDocument/2006/relationships/settings" Target="settings.xml"/><Relationship Id="rId9" Type="http://schemas.openxmlformats.org/officeDocument/2006/relationships/hyperlink" Target="http://www.nrel.gov/docs/fy16osti/65903.pdf" TargetMode="External"/><Relationship Id="rId14" Type="http://schemas.openxmlformats.org/officeDocument/2006/relationships/hyperlink" Target="http://dx.doi.org/10.1016/j.trd.2017.03.006" TargetMode="External"/></Relationships>
</file>

<file path=word/theme/theme1.xml><?xml version="1.0" encoding="utf-8"?>
<a:theme xmlns:a="http://schemas.openxmlformats.org/drawingml/2006/main" name="Office Theme">
  <a:themeElements>
    <a:clrScheme name="EERE">
      <a:dk1>
        <a:srgbClr val="000000"/>
      </a:dk1>
      <a:lt1>
        <a:sysClr val="window" lastClr="FFFFFF"/>
      </a:lt1>
      <a:dk2>
        <a:srgbClr val="005B82"/>
      </a:dk2>
      <a:lt2>
        <a:srgbClr val="E7E6E6"/>
      </a:lt2>
      <a:accent1>
        <a:srgbClr val="00A9E0"/>
      </a:accent1>
      <a:accent2>
        <a:srgbClr val="FECB00"/>
      </a:accent2>
      <a:accent3>
        <a:srgbClr val="E37222"/>
      </a:accent3>
      <a:accent4>
        <a:srgbClr val="C3C8C8"/>
      </a:accent4>
      <a:accent5>
        <a:srgbClr val="007934"/>
      </a:accent5>
      <a:accent6>
        <a:srgbClr val="69BE28"/>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44D73-5668-43AE-BC26-4C4F5D684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6724</Words>
  <Characters>38329</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U.S. Department of Energy</Company>
  <LinksUpToDate>false</LinksUpToDate>
  <CharactersWithSpaces>44964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Debrandt, Katherine (CONTR)</dc:creator>
  <cp:keywords/>
  <dc:description/>
  <cp:lastModifiedBy>Vimmerstedt, Laura</cp:lastModifiedBy>
  <cp:revision>2</cp:revision>
  <dcterms:created xsi:type="dcterms:W3CDTF">2019-08-14T20:51:00Z</dcterms:created>
  <dcterms:modified xsi:type="dcterms:W3CDTF">2019-08-14T20:51:00Z</dcterms:modified>
</cp:coreProperties>
</file>