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39C07" w14:textId="77777777" w:rsidR="00356511" w:rsidRDefault="00356511" w:rsidP="007C47E1">
      <w:pPr>
        <w:jc w:val="center"/>
        <w:rPr>
          <w:b/>
          <w:color w:val="000000"/>
        </w:rPr>
      </w:pPr>
      <w:bookmarkStart w:id="0" w:name="_Hlk533605436"/>
      <w:bookmarkEnd w:id="0"/>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000" w:firstRow="0" w:lastRow="0" w:firstColumn="0" w:lastColumn="0" w:noHBand="0" w:noVBand="0"/>
      </w:tblPr>
      <w:tblGrid>
        <w:gridCol w:w="2402"/>
        <w:gridCol w:w="7588"/>
      </w:tblGrid>
      <w:tr w:rsidR="007B7AC9" w:rsidRPr="00020A4B" w14:paraId="4C0EE806" w14:textId="77777777" w:rsidTr="00674552">
        <w:tc>
          <w:tcPr>
            <w:tcW w:w="2402" w:type="dxa"/>
            <w:shd w:val="clear" w:color="auto" w:fill="F3F3F3"/>
          </w:tcPr>
          <w:p w14:paraId="521EC399" w14:textId="77777777" w:rsidR="007B7AC9" w:rsidRPr="00020A4B" w:rsidRDefault="007B7AC9" w:rsidP="00674552">
            <w:pPr>
              <w:spacing w:after="0"/>
              <w:rPr>
                <w:rFonts w:asciiTheme="majorHAnsi" w:eastAsia="Times New Roman" w:hAnsiTheme="majorHAnsi" w:cstheme="majorHAnsi"/>
                <w:sz w:val="24"/>
                <w:lang w:val="de-DE"/>
              </w:rPr>
            </w:pPr>
            <w:r w:rsidRPr="00020A4B">
              <w:rPr>
                <w:rFonts w:asciiTheme="majorHAnsi" w:eastAsia="Times New Roman" w:hAnsiTheme="majorHAnsi" w:cstheme="majorHAnsi"/>
                <w:sz w:val="24"/>
                <w:lang w:val="de-DE"/>
              </w:rPr>
              <w:t>Agreement #:   22588</w:t>
            </w:r>
          </w:p>
          <w:p w14:paraId="0142B1D5" w14:textId="77777777" w:rsidR="007B7AC9" w:rsidRPr="00020A4B" w:rsidRDefault="007B7AC9" w:rsidP="00674552">
            <w:pPr>
              <w:spacing w:after="0"/>
              <w:rPr>
                <w:rFonts w:asciiTheme="majorHAnsi" w:eastAsia="Times New Roman" w:hAnsiTheme="majorHAnsi" w:cstheme="majorHAnsi"/>
                <w:sz w:val="24"/>
                <w:lang w:val="de-DE"/>
              </w:rPr>
            </w:pPr>
            <w:r w:rsidRPr="00020A4B">
              <w:rPr>
                <w:rFonts w:asciiTheme="majorHAnsi" w:eastAsia="Times New Roman" w:hAnsiTheme="majorHAnsi" w:cstheme="majorHAnsi"/>
                <w:sz w:val="24"/>
                <w:lang w:val="de-DE"/>
              </w:rPr>
              <w:t>FY18</w:t>
            </w:r>
          </w:p>
          <w:p w14:paraId="76ACE568" w14:textId="77777777" w:rsidR="007B7AC9" w:rsidRPr="00020A4B" w:rsidRDefault="007B7AC9" w:rsidP="00674552">
            <w:pPr>
              <w:spacing w:after="0"/>
              <w:rPr>
                <w:rFonts w:asciiTheme="majorHAnsi" w:eastAsia="Times New Roman" w:hAnsiTheme="majorHAnsi" w:cstheme="majorHAnsi"/>
                <w:sz w:val="24"/>
                <w:lang w:val="de-DE"/>
              </w:rPr>
            </w:pPr>
            <w:r w:rsidRPr="00020A4B">
              <w:rPr>
                <w:rFonts w:asciiTheme="majorHAnsi" w:eastAsia="Times New Roman" w:hAnsiTheme="majorHAnsi" w:cstheme="majorHAnsi"/>
                <w:sz w:val="24"/>
                <w:lang w:val="de-DE"/>
              </w:rPr>
              <w:t>Level: Quarterly Milestone (Regular)</w:t>
            </w:r>
            <w:r w:rsidRPr="00020A4B">
              <w:rPr>
                <w:rFonts w:asciiTheme="majorHAnsi" w:eastAsia="Times New Roman" w:hAnsiTheme="majorHAnsi" w:cstheme="majorHAnsi"/>
                <w:sz w:val="24"/>
                <w:lang w:val="de-DE"/>
              </w:rPr>
              <w:tab/>
            </w:r>
          </w:p>
          <w:p w14:paraId="61E9CD5A" w14:textId="77777777" w:rsidR="007B7AC9" w:rsidRPr="00020A4B" w:rsidRDefault="007B7AC9" w:rsidP="00674552">
            <w:pPr>
              <w:spacing w:after="0"/>
              <w:rPr>
                <w:rFonts w:asciiTheme="majorHAnsi" w:eastAsia="Times New Roman" w:hAnsiTheme="majorHAnsi" w:cstheme="majorHAnsi"/>
                <w:sz w:val="24"/>
                <w:lang w:val="de-DE"/>
              </w:rPr>
            </w:pPr>
            <w:r w:rsidRPr="00020A4B">
              <w:rPr>
                <w:rFonts w:asciiTheme="majorHAnsi" w:eastAsia="Times New Roman" w:hAnsiTheme="majorHAnsi" w:cstheme="majorHAnsi"/>
                <w:sz w:val="24"/>
                <w:lang w:val="de-DE"/>
              </w:rPr>
              <w:t xml:space="preserve">WBS #: 4.2.1.30 </w:t>
            </w:r>
          </w:p>
        </w:tc>
        <w:tc>
          <w:tcPr>
            <w:tcW w:w="7588" w:type="dxa"/>
            <w:shd w:val="clear" w:color="auto" w:fill="F3F3F3"/>
          </w:tcPr>
          <w:p w14:paraId="6177E3C3" w14:textId="204D62CE" w:rsidR="007B7AC9" w:rsidRPr="00020A4B" w:rsidRDefault="007B7AC9" w:rsidP="00540DD3">
            <w:pPr>
              <w:tabs>
                <w:tab w:val="left" w:pos="2864"/>
              </w:tabs>
              <w:spacing w:after="0"/>
              <w:rPr>
                <w:rFonts w:asciiTheme="majorHAnsi" w:eastAsia="Times New Roman" w:hAnsiTheme="majorHAnsi" w:cstheme="majorHAnsi"/>
                <w:sz w:val="24"/>
              </w:rPr>
            </w:pPr>
            <w:r w:rsidRPr="00020A4B">
              <w:rPr>
                <w:rFonts w:asciiTheme="majorHAnsi" w:eastAsia="Times New Roman" w:hAnsiTheme="majorHAnsi" w:cstheme="majorHAnsi"/>
                <w:sz w:val="24"/>
              </w:rPr>
              <w:t>Completion Date:</w:t>
            </w:r>
            <w:r w:rsidRPr="00020A4B">
              <w:rPr>
                <w:rFonts w:asciiTheme="majorHAnsi" w:eastAsia="Times New Roman" w:hAnsiTheme="majorHAnsi" w:cstheme="majorHAnsi"/>
                <w:sz w:val="24"/>
              </w:rPr>
              <w:tab/>
              <w:t>December 31, 2018</w:t>
            </w:r>
            <w:r w:rsidRPr="00020A4B">
              <w:rPr>
                <w:rFonts w:asciiTheme="majorHAnsi" w:eastAsia="Times New Roman" w:hAnsiTheme="majorHAnsi" w:cstheme="majorHAnsi"/>
                <w:sz w:val="24"/>
              </w:rPr>
              <w:tab/>
            </w:r>
          </w:p>
          <w:p w14:paraId="4F69A986"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Scheduled Completion:</w:t>
            </w:r>
            <w:r w:rsidRPr="00020A4B">
              <w:rPr>
                <w:rFonts w:asciiTheme="majorHAnsi" w:eastAsia="Times New Roman" w:hAnsiTheme="majorHAnsi" w:cstheme="majorHAnsi"/>
                <w:sz w:val="24"/>
              </w:rPr>
              <w:tab/>
              <w:t>December 31, 2018</w:t>
            </w:r>
          </w:p>
          <w:p w14:paraId="239952EC" w14:textId="73E56BB1" w:rsidR="007B7AC9" w:rsidRPr="00020A4B" w:rsidRDefault="007B7AC9" w:rsidP="00540DD3">
            <w:pPr>
              <w:tabs>
                <w:tab w:val="left" w:pos="2864"/>
              </w:tabs>
              <w:spacing w:after="0"/>
              <w:rPr>
                <w:rFonts w:asciiTheme="majorHAnsi" w:eastAsia="Times New Roman" w:hAnsiTheme="majorHAnsi" w:cstheme="majorHAnsi"/>
                <w:sz w:val="24"/>
              </w:rPr>
            </w:pPr>
            <w:r w:rsidRPr="00020A4B">
              <w:rPr>
                <w:rFonts w:asciiTheme="majorHAnsi" w:eastAsia="Times New Roman" w:hAnsiTheme="majorHAnsi" w:cstheme="majorHAnsi"/>
                <w:sz w:val="24"/>
              </w:rPr>
              <w:t>Platform Area:</w:t>
            </w:r>
            <w:r w:rsidRPr="00020A4B">
              <w:rPr>
                <w:rFonts w:asciiTheme="majorHAnsi" w:eastAsia="Times New Roman" w:hAnsiTheme="majorHAnsi" w:cstheme="majorHAnsi"/>
                <w:sz w:val="24"/>
              </w:rPr>
              <w:tab/>
            </w:r>
            <w:r w:rsidRPr="00020A4B">
              <w:rPr>
                <w:rFonts w:asciiTheme="majorHAnsi" w:eastAsia="Times New Roman" w:hAnsiTheme="majorHAnsi" w:cstheme="majorHAnsi"/>
                <w:sz w:val="24"/>
              </w:rPr>
              <w:tab/>
              <w:t>Biochemical Conversion</w:t>
            </w:r>
          </w:p>
        </w:tc>
      </w:tr>
      <w:tr w:rsidR="007B7AC9" w:rsidRPr="00020A4B" w14:paraId="57354654" w14:textId="77777777" w:rsidTr="00674552">
        <w:tc>
          <w:tcPr>
            <w:tcW w:w="2402" w:type="dxa"/>
            <w:shd w:val="clear" w:color="auto" w:fill="F3F3F3"/>
          </w:tcPr>
          <w:p w14:paraId="72E8022C"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Milestone Title:</w:t>
            </w:r>
          </w:p>
        </w:tc>
        <w:tc>
          <w:tcPr>
            <w:tcW w:w="7588" w:type="dxa"/>
            <w:shd w:val="clear" w:color="auto" w:fill="F3F3F3"/>
          </w:tcPr>
          <w:p w14:paraId="49A84393"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Identify conditions under which low TRL [technology readiness level] technologies are competitive in the current and future WTE [waste-to-energy] industry. Specific areas of investigation will focus on four areas of interest, as identified from the sensitivity analysis performed in FY18: 1) Maturity tipping point, 2) Disposal costs, 3) Financial parameters around learning, and 4) Inter-regional policy impacts</w:t>
            </w:r>
          </w:p>
        </w:tc>
      </w:tr>
      <w:tr w:rsidR="007B7AC9" w:rsidRPr="00020A4B" w14:paraId="4D4CAAEE" w14:textId="77777777" w:rsidTr="00674552">
        <w:tc>
          <w:tcPr>
            <w:tcW w:w="2402" w:type="dxa"/>
            <w:shd w:val="clear" w:color="auto" w:fill="F3F3F3"/>
          </w:tcPr>
          <w:p w14:paraId="31D7DBE2"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Authors:</w:t>
            </w:r>
          </w:p>
        </w:tc>
        <w:tc>
          <w:tcPr>
            <w:tcW w:w="7588" w:type="dxa"/>
            <w:shd w:val="clear" w:color="auto" w:fill="F3F3F3"/>
          </w:tcPr>
          <w:p w14:paraId="411B3F00"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Laura Vimmerstedt, Annika Eberle, Dylan Hettinger, Danny Inman</w:t>
            </w:r>
          </w:p>
        </w:tc>
      </w:tr>
      <w:tr w:rsidR="007B7AC9" w:rsidRPr="00020A4B" w14:paraId="712B0356" w14:textId="77777777" w:rsidTr="00674552">
        <w:tc>
          <w:tcPr>
            <w:tcW w:w="2402" w:type="dxa"/>
            <w:shd w:val="clear" w:color="auto" w:fill="F3F3F3"/>
          </w:tcPr>
          <w:p w14:paraId="114654B0"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Participating Researchers:</w:t>
            </w:r>
          </w:p>
        </w:tc>
        <w:tc>
          <w:tcPr>
            <w:tcW w:w="7588" w:type="dxa"/>
            <w:shd w:val="clear" w:color="auto" w:fill="F3F3F3"/>
          </w:tcPr>
          <w:p w14:paraId="522BB0D0"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NA</w:t>
            </w:r>
          </w:p>
        </w:tc>
      </w:tr>
      <w:tr w:rsidR="007B7AC9" w:rsidRPr="00020A4B" w14:paraId="3BA765F5" w14:textId="77777777" w:rsidTr="00674552">
        <w:tc>
          <w:tcPr>
            <w:tcW w:w="2402" w:type="dxa"/>
            <w:shd w:val="clear" w:color="auto" w:fill="F3F3F3"/>
          </w:tcPr>
          <w:p w14:paraId="1A2BEA0A"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Project Title:</w:t>
            </w:r>
          </w:p>
          <w:p w14:paraId="21BE3569"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Principal Investigator:</w:t>
            </w:r>
          </w:p>
        </w:tc>
        <w:tc>
          <w:tcPr>
            <w:tcW w:w="7588" w:type="dxa"/>
            <w:shd w:val="clear" w:color="auto" w:fill="F3F3F3"/>
          </w:tcPr>
          <w:p w14:paraId="1913C454"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Waste to Energy System Simulation Model</w:t>
            </w:r>
          </w:p>
          <w:p w14:paraId="265F936C"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Daniel Inman</w:t>
            </w:r>
          </w:p>
        </w:tc>
      </w:tr>
      <w:tr w:rsidR="007B7AC9" w:rsidRPr="00020A4B" w14:paraId="566BF899" w14:textId="77777777" w:rsidTr="00674552">
        <w:tc>
          <w:tcPr>
            <w:tcW w:w="2402" w:type="dxa"/>
            <w:shd w:val="clear" w:color="auto" w:fill="F3F3F3"/>
          </w:tcPr>
          <w:p w14:paraId="1FFF4C09"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Key Words:</w:t>
            </w:r>
          </w:p>
        </w:tc>
        <w:tc>
          <w:tcPr>
            <w:tcW w:w="7588" w:type="dxa"/>
            <w:shd w:val="clear" w:color="auto" w:fill="F3F3F3"/>
          </w:tcPr>
          <w:p w14:paraId="2014BB8E"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Waste to energy, system dynamics</w:t>
            </w:r>
          </w:p>
        </w:tc>
      </w:tr>
      <w:tr w:rsidR="007B7AC9" w:rsidRPr="00020A4B" w14:paraId="002A1541" w14:textId="77777777" w:rsidTr="00674552">
        <w:tc>
          <w:tcPr>
            <w:tcW w:w="2402" w:type="dxa"/>
            <w:shd w:val="clear" w:color="auto" w:fill="F3F3F3"/>
          </w:tcPr>
          <w:p w14:paraId="072CE066"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Reviewed By:</w:t>
            </w:r>
          </w:p>
        </w:tc>
        <w:tc>
          <w:tcPr>
            <w:tcW w:w="7588" w:type="dxa"/>
            <w:shd w:val="clear" w:color="auto" w:fill="F3F3F3"/>
          </w:tcPr>
          <w:p w14:paraId="5FA96239" w14:textId="77777777" w:rsidR="007B7AC9" w:rsidRPr="00020A4B" w:rsidRDefault="007B7AC9" w:rsidP="00674552">
            <w:pPr>
              <w:spacing w:after="0"/>
              <w:rPr>
                <w:rFonts w:asciiTheme="majorHAnsi" w:eastAsia="Times New Roman" w:hAnsiTheme="majorHAnsi" w:cstheme="majorHAnsi"/>
                <w:sz w:val="24"/>
              </w:rPr>
            </w:pPr>
            <w:r w:rsidRPr="00020A4B">
              <w:rPr>
                <w:rFonts w:asciiTheme="majorHAnsi" w:eastAsia="Times New Roman" w:hAnsiTheme="majorHAnsi" w:cstheme="majorHAnsi"/>
                <w:sz w:val="24"/>
              </w:rPr>
              <w:t>Steve Peterson, Corey Peck</w:t>
            </w:r>
          </w:p>
        </w:tc>
      </w:tr>
    </w:tbl>
    <w:p w14:paraId="2F5FD1E0" w14:textId="77777777" w:rsidR="007C47E1" w:rsidRPr="00304A0A" w:rsidRDefault="007C47E1" w:rsidP="007C47E1">
      <w:pPr>
        <w:rPr>
          <w:b/>
          <w:color w:val="000000"/>
        </w:rPr>
      </w:pPr>
    </w:p>
    <w:p w14:paraId="5F544952" w14:textId="4C410D10" w:rsidR="008C777C" w:rsidRDefault="00720B6E" w:rsidP="008C777C">
      <w:pPr>
        <w:rPr>
          <w:szCs w:val="22"/>
        </w:rPr>
      </w:pPr>
      <w:r>
        <w:rPr>
          <w:szCs w:val="22"/>
        </w:rPr>
        <w:t xml:space="preserve">We report on a study that explored the impact of twelve model factors on the adoption of </w:t>
      </w:r>
      <w:r w:rsidR="00DC123A">
        <w:rPr>
          <w:szCs w:val="22"/>
        </w:rPr>
        <w:t>hydrothermal liquefaction (</w:t>
      </w:r>
      <w:r>
        <w:rPr>
          <w:szCs w:val="22"/>
        </w:rPr>
        <w:t>HTL</w:t>
      </w:r>
      <w:r w:rsidR="00DC123A">
        <w:rPr>
          <w:szCs w:val="22"/>
        </w:rPr>
        <w:t>)</w:t>
      </w:r>
      <w:r>
        <w:rPr>
          <w:szCs w:val="22"/>
        </w:rPr>
        <w:t xml:space="preserve"> as a </w:t>
      </w:r>
      <w:ins w:id="1" w:author="Annika Eberle" w:date="2019-01-07T10:28:00Z">
        <w:r w:rsidR="00F91691">
          <w:rPr>
            <w:szCs w:val="22"/>
          </w:rPr>
          <w:t>waste-to-energy (</w:t>
        </w:r>
      </w:ins>
      <w:r>
        <w:rPr>
          <w:szCs w:val="22"/>
        </w:rPr>
        <w:t>WTE</w:t>
      </w:r>
      <w:ins w:id="2" w:author="Annika Eberle" w:date="2019-01-07T10:28:00Z">
        <w:r w:rsidR="00F91691">
          <w:rPr>
            <w:szCs w:val="22"/>
          </w:rPr>
          <w:t>)</w:t>
        </w:r>
      </w:ins>
      <w:r>
        <w:rPr>
          <w:szCs w:val="22"/>
        </w:rPr>
        <w:t xml:space="preserve"> technology choice for </w:t>
      </w:r>
      <w:r w:rsidR="00DC123A">
        <w:rPr>
          <w:szCs w:val="22"/>
        </w:rPr>
        <w:t>concentrated animal feeding operations (</w:t>
      </w:r>
      <w:r>
        <w:rPr>
          <w:szCs w:val="22"/>
        </w:rPr>
        <w:t>CAFOs</w:t>
      </w:r>
      <w:r w:rsidR="00DC123A">
        <w:rPr>
          <w:szCs w:val="22"/>
        </w:rPr>
        <w:t>)</w:t>
      </w:r>
      <w:r>
        <w:rPr>
          <w:szCs w:val="22"/>
        </w:rPr>
        <w:t xml:space="preserve"> and </w:t>
      </w:r>
      <w:r w:rsidR="00DC123A">
        <w:rPr>
          <w:szCs w:val="22"/>
        </w:rPr>
        <w:t>publicly owned treatment works (</w:t>
      </w:r>
      <w:r>
        <w:rPr>
          <w:szCs w:val="22"/>
        </w:rPr>
        <w:t>POTWs</w:t>
      </w:r>
      <w:r w:rsidR="00DC123A">
        <w:rPr>
          <w:szCs w:val="22"/>
        </w:rPr>
        <w:t>)</w:t>
      </w:r>
      <w:r>
        <w:rPr>
          <w:szCs w:val="22"/>
        </w:rPr>
        <w:t xml:space="preserve"> in California</w:t>
      </w:r>
      <w:r w:rsidR="0000017F">
        <w:rPr>
          <w:szCs w:val="22"/>
        </w:rPr>
        <w:t xml:space="preserve"> (CA)</w:t>
      </w:r>
      <w:r>
        <w:rPr>
          <w:szCs w:val="22"/>
        </w:rPr>
        <w:t xml:space="preserve"> and the rest of the United States</w:t>
      </w:r>
      <w:r w:rsidR="0000017F">
        <w:rPr>
          <w:szCs w:val="22"/>
        </w:rPr>
        <w:t xml:space="preserve"> (ROTUS)</w:t>
      </w:r>
      <w:r>
        <w:rPr>
          <w:szCs w:val="22"/>
        </w:rPr>
        <w:t xml:space="preserve">. </w:t>
      </w:r>
      <w:commentRangeStart w:id="3"/>
      <w:r>
        <w:rPr>
          <w:szCs w:val="22"/>
        </w:rPr>
        <w:t xml:space="preserve">HTL is </w:t>
      </w:r>
      <w:r w:rsidR="00ED6A2B">
        <w:rPr>
          <w:szCs w:val="22"/>
        </w:rPr>
        <w:t xml:space="preserve">still </w:t>
      </w:r>
      <w:r>
        <w:rPr>
          <w:szCs w:val="22"/>
        </w:rPr>
        <w:t>under developme</w:t>
      </w:r>
      <w:r w:rsidR="00ED6A2B">
        <w:rPr>
          <w:szCs w:val="22"/>
        </w:rPr>
        <w:t xml:space="preserve">nt, </w:t>
      </w:r>
      <w:r>
        <w:rPr>
          <w:szCs w:val="22"/>
        </w:rPr>
        <w:t xml:space="preserve">including U.S. Department of Energy research and development. </w:t>
      </w:r>
      <w:commentRangeEnd w:id="3"/>
      <w:r w:rsidR="00E250DC">
        <w:rPr>
          <w:rStyle w:val="CommentReference"/>
        </w:rPr>
        <w:commentReference w:id="3"/>
      </w:r>
      <w:del w:id="4" w:author="Annika Eberle" w:date="2019-01-07T10:26:00Z">
        <w:r w:rsidR="00DC123A" w:rsidDel="00F91691">
          <w:rPr>
            <w:szCs w:val="22"/>
          </w:rPr>
          <w:delText>The</w:delText>
        </w:r>
        <w:r w:rsidDel="00F91691">
          <w:rPr>
            <w:szCs w:val="22"/>
          </w:rPr>
          <w:delText xml:space="preserve"> </w:delText>
        </w:r>
      </w:del>
      <w:ins w:id="5" w:author="Annika Eberle" w:date="2019-01-07T10:26:00Z">
        <w:r w:rsidR="00F91691">
          <w:rPr>
            <w:szCs w:val="22"/>
          </w:rPr>
          <w:t>T</w:t>
        </w:r>
      </w:ins>
      <w:del w:id="6" w:author="Annika Eberle" w:date="2019-01-07T10:26:00Z">
        <w:r w:rsidDel="00F91691">
          <w:rPr>
            <w:szCs w:val="22"/>
          </w:rPr>
          <w:delText>t</w:delText>
        </w:r>
      </w:del>
      <w:r>
        <w:rPr>
          <w:szCs w:val="22"/>
        </w:rPr>
        <w:t xml:space="preserve">wo pilot-scale </w:t>
      </w:r>
      <w:r w:rsidR="00540DD3">
        <w:rPr>
          <w:szCs w:val="22"/>
        </w:rPr>
        <w:t xml:space="preserve">HTL </w:t>
      </w:r>
      <w:r>
        <w:rPr>
          <w:szCs w:val="22"/>
        </w:rPr>
        <w:t xml:space="preserve">projects </w:t>
      </w:r>
      <w:r w:rsidR="00DC123A">
        <w:rPr>
          <w:szCs w:val="22"/>
        </w:rPr>
        <w:t xml:space="preserve">are located in </w:t>
      </w:r>
      <w:r>
        <w:rPr>
          <w:szCs w:val="22"/>
        </w:rPr>
        <w:t>Vancouver, B</w:t>
      </w:r>
      <w:r w:rsidR="00DC123A">
        <w:rPr>
          <w:szCs w:val="22"/>
        </w:rPr>
        <w:t>ritish Columbia</w:t>
      </w:r>
      <w:r>
        <w:rPr>
          <w:szCs w:val="22"/>
        </w:rPr>
        <w:t xml:space="preserve"> and Oakland, </w:t>
      </w:r>
      <w:r w:rsidR="00DC123A">
        <w:rPr>
          <w:szCs w:val="22"/>
        </w:rPr>
        <w:t>California, and t</w:t>
      </w:r>
      <w:r>
        <w:rPr>
          <w:szCs w:val="22"/>
        </w:rPr>
        <w:t xml:space="preserve">here are no commercial-scale </w:t>
      </w:r>
      <w:r w:rsidR="0000017F">
        <w:rPr>
          <w:szCs w:val="22"/>
        </w:rPr>
        <w:t xml:space="preserve">HTL </w:t>
      </w:r>
      <w:r>
        <w:rPr>
          <w:szCs w:val="22"/>
        </w:rPr>
        <w:t>facilities in operation</w:t>
      </w:r>
      <w:r w:rsidR="000D03FC">
        <w:rPr>
          <w:szCs w:val="22"/>
        </w:rPr>
        <w:t xml:space="preserve">. </w:t>
      </w:r>
      <w:commentRangeStart w:id="7"/>
      <w:r w:rsidR="000D03FC">
        <w:rPr>
          <w:szCs w:val="22"/>
        </w:rPr>
        <w:t xml:space="preserve">Although landfills </w:t>
      </w:r>
      <w:r w:rsidR="002F12FC">
        <w:rPr>
          <w:szCs w:val="22"/>
        </w:rPr>
        <w:t>intake</w:t>
      </w:r>
      <w:r w:rsidR="000D03FC">
        <w:rPr>
          <w:szCs w:val="22"/>
        </w:rPr>
        <w:t xml:space="preserve"> </w:t>
      </w:r>
      <w:r w:rsidR="002F12FC">
        <w:rPr>
          <w:szCs w:val="22"/>
        </w:rPr>
        <w:t>some</w:t>
      </w:r>
      <w:r w:rsidR="000D03FC">
        <w:rPr>
          <w:szCs w:val="22"/>
        </w:rPr>
        <w:t xml:space="preserve"> wet waste that could be used to produce biofuels via HTL, </w:t>
      </w:r>
      <w:del w:id="8" w:author="Annika Eberle" w:date="2019-01-07T10:26:00Z">
        <w:r w:rsidR="002F12FC" w:rsidDel="00F91691">
          <w:rPr>
            <w:szCs w:val="22"/>
          </w:rPr>
          <w:delText xml:space="preserve">our </w:delText>
        </w:r>
      </w:del>
      <w:ins w:id="9" w:author="Annika Eberle" w:date="2019-01-07T10:26:00Z">
        <w:r w:rsidR="00F91691">
          <w:rPr>
            <w:szCs w:val="22"/>
          </w:rPr>
          <w:t>the</w:t>
        </w:r>
        <w:r w:rsidR="00F91691">
          <w:rPr>
            <w:szCs w:val="22"/>
          </w:rPr>
          <w:t xml:space="preserve"> </w:t>
        </w:r>
      </w:ins>
      <w:r w:rsidR="002F12FC">
        <w:rPr>
          <w:szCs w:val="22"/>
        </w:rPr>
        <w:t>model</w:t>
      </w:r>
      <w:ins w:id="10" w:author="Annika Eberle" w:date="2019-01-07T10:26:00Z">
        <w:r w:rsidR="00F91691">
          <w:rPr>
            <w:szCs w:val="22"/>
          </w:rPr>
          <w:t xml:space="preserve"> used in this study</w:t>
        </w:r>
      </w:ins>
      <w:r w:rsidR="002F12FC">
        <w:rPr>
          <w:szCs w:val="22"/>
        </w:rPr>
        <w:t xml:space="preserve"> does</w:t>
      </w:r>
      <w:r w:rsidR="000D03FC">
        <w:rPr>
          <w:szCs w:val="22"/>
        </w:rPr>
        <w:t xml:space="preserve"> not currently disaggregate these wet </w:t>
      </w:r>
      <w:r w:rsidR="002F12FC">
        <w:rPr>
          <w:szCs w:val="22"/>
        </w:rPr>
        <w:t>resources from other waste streams</w:t>
      </w:r>
      <w:r w:rsidR="000D03FC">
        <w:rPr>
          <w:szCs w:val="22"/>
        </w:rPr>
        <w:t>. As a result, we excluded landfills from this analysis.</w:t>
      </w:r>
      <w:commentRangeEnd w:id="7"/>
      <w:r w:rsidR="002F12FC">
        <w:rPr>
          <w:rStyle w:val="CommentReference"/>
        </w:rPr>
        <w:commentReference w:id="7"/>
      </w:r>
    </w:p>
    <w:p w14:paraId="05885DE1" w14:textId="296C8816" w:rsidR="00E250DC" w:rsidRPr="00E250DC" w:rsidRDefault="008C777C" w:rsidP="00540DD3">
      <w:pPr>
        <w:rPr>
          <w:szCs w:val="22"/>
          <w:rPrChange w:id="11" w:author="Annika Eberle" w:date="2019-01-07T11:02:00Z">
            <w:rPr/>
          </w:rPrChange>
        </w:rPr>
      </w:pPr>
      <w:r>
        <w:rPr>
          <w:szCs w:val="22"/>
        </w:rPr>
        <w:t xml:space="preserve">We found that investment in incumbent technologies (e.g., combined heat and power [CHP], compressed natural gas [CNG], electricity, and pipeline natural gas [PNG]) is more common than in less mature technologies. Even so, our model results identify scenarios under which HTL achieves modest levels of adoption. This occurs despite the main impediment to widespread adoption of HTL: its low commercial maturity level. Although important, higher commercial maturity alone does not prompt HTL adoption. </w:t>
      </w:r>
    </w:p>
    <w:p w14:paraId="42852AA9" w14:textId="187FFE9F" w:rsidR="00B75D4B" w:rsidRPr="00540DD3" w:rsidRDefault="00B75D4B" w:rsidP="00720B6E">
      <w:pPr>
        <w:spacing w:after="160" w:line="259" w:lineRule="auto"/>
        <w:rPr>
          <w:b/>
          <w:szCs w:val="22"/>
        </w:rPr>
      </w:pPr>
      <w:r w:rsidRPr="00540DD3">
        <w:rPr>
          <w:b/>
          <w:szCs w:val="22"/>
        </w:rPr>
        <w:t>Background</w:t>
      </w:r>
    </w:p>
    <w:p w14:paraId="5C8F5714" w14:textId="5C30741A" w:rsidR="00720B6E" w:rsidDel="00E250DC" w:rsidRDefault="00720B6E" w:rsidP="00720B6E">
      <w:pPr>
        <w:spacing w:after="160" w:line="259" w:lineRule="auto"/>
        <w:rPr>
          <w:del w:id="12" w:author="Annika Eberle" w:date="2019-01-07T10:56:00Z"/>
          <w:szCs w:val="22"/>
        </w:rPr>
      </w:pPr>
      <w:r>
        <w:rPr>
          <w:szCs w:val="22"/>
        </w:rPr>
        <w:t xml:space="preserve">The </w:t>
      </w:r>
      <w:r w:rsidR="00DC123A">
        <w:rPr>
          <w:szCs w:val="22"/>
        </w:rPr>
        <w:t xml:space="preserve">technology investment decision process of the </w:t>
      </w:r>
      <w:r>
        <w:rPr>
          <w:szCs w:val="22"/>
        </w:rPr>
        <w:t xml:space="preserve">WTE industry </w:t>
      </w:r>
      <w:r w:rsidR="00DC123A">
        <w:rPr>
          <w:szCs w:val="22"/>
        </w:rPr>
        <w:t xml:space="preserve">differs </w:t>
      </w:r>
      <w:r>
        <w:rPr>
          <w:szCs w:val="22"/>
        </w:rPr>
        <w:t>from th</w:t>
      </w:r>
      <w:r w:rsidR="00DC123A">
        <w:rPr>
          <w:szCs w:val="22"/>
        </w:rPr>
        <w:t>at of the</w:t>
      </w:r>
      <w:r>
        <w:rPr>
          <w:szCs w:val="22"/>
        </w:rPr>
        <w:t xml:space="preserve"> biofuels industry </w:t>
      </w:r>
      <w:r w:rsidR="00DC123A">
        <w:rPr>
          <w:szCs w:val="22"/>
        </w:rPr>
        <w:t xml:space="preserve">because </w:t>
      </w:r>
      <w:r>
        <w:rPr>
          <w:szCs w:val="22"/>
        </w:rPr>
        <w:t xml:space="preserve">the disposal of waste is </w:t>
      </w:r>
      <w:r w:rsidR="005B167C">
        <w:rPr>
          <w:szCs w:val="22"/>
        </w:rPr>
        <w:t xml:space="preserve">a </w:t>
      </w:r>
      <w:r>
        <w:rPr>
          <w:szCs w:val="22"/>
        </w:rPr>
        <w:t>required</w:t>
      </w:r>
      <w:r w:rsidR="005B167C">
        <w:rPr>
          <w:szCs w:val="22"/>
        </w:rPr>
        <w:t xml:space="preserve"> function </w:t>
      </w:r>
      <w:r w:rsidR="00CE28A1">
        <w:rPr>
          <w:szCs w:val="22"/>
        </w:rPr>
        <w:t xml:space="preserve">of this industry, while </w:t>
      </w:r>
      <w:r>
        <w:rPr>
          <w:szCs w:val="22"/>
        </w:rPr>
        <w:t xml:space="preserve">energy production is optional. </w:t>
      </w:r>
      <w:r w:rsidR="00CE28A1">
        <w:rPr>
          <w:szCs w:val="22"/>
        </w:rPr>
        <w:t xml:space="preserve">For example, </w:t>
      </w:r>
      <w:r>
        <w:rPr>
          <w:szCs w:val="22"/>
        </w:rPr>
        <w:t xml:space="preserve">POTWs and CAFOs are required by federal and state laws to treat and/or dispose of the biosolids (manure, sewage sludge) produced as part of their respective operations. </w:t>
      </w:r>
      <w:commentRangeStart w:id="13"/>
      <w:commentRangeStart w:id="14"/>
      <w:r w:rsidR="00CE28A1">
        <w:rPr>
          <w:szCs w:val="22"/>
        </w:rPr>
        <w:t>For these facilities,</w:t>
      </w:r>
      <w:r w:rsidR="00540DD3">
        <w:rPr>
          <w:szCs w:val="22"/>
        </w:rPr>
        <w:t xml:space="preserve"> the choice to invest in technology that </w:t>
      </w:r>
      <w:r>
        <w:rPr>
          <w:szCs w:val="22"/>
        </w:rPr>
        <w:t>physically reduce</w:t>
      </w:r>
      <w:r w:rsidR="00540DD3">
        <w:rPr>
          <w:szCs w:val="22"/>
        </w:rPr>
        <w:t>s</w:t>
      </w:r>
      <w:r>
        <w:rPr>
          <w:szCs w:val="22"/>
        </w:rPr>
        <w:t xml:space="preserve"> the amount of biosolids to be treated</w:t>
      </w:r>
      <w:r w:rsidR="00540DD3">
        <w:rPr>
          <w:szCs w:val="22"/>
        </w:rPr>
        <w:t xml:space="preserve"> amounts to a</w:t>
      </w:r>
      <w:r>
        <w:rPr>
          <w:szCs w:val="22"/>
        </w:rPr>
        <w:t xml:space="preserve"> </w:t>
      </w:r>
      <w:r w:rsidR="00540DD3">
        <w:rPr>
          <w:szCs w:val="22"/>
        </w:rPr>
        <w:t>balance between the technology’s capital and operational investments relative to the avoided costs of waste disposal and any revenues from</w:t>
      </w:r>
      <w:r>
        <w:rPr>
          <w:szCs w:val="22"/>
        </w:rPr>
        <w:t xml:space="preserve"> energy</w:t>
      </w:r>
      <w:r w:rsidR="00540DD3">
        <w:rPr>
          <w:szCs w:val="22"/>
        </w:rPr>
        <w:t xml:space="preserve"> production</w:t>
      </w:r>
      <w:r>
        <w:rPr>
          <w:szCs w:val="22"/>
        </w:rPr>
        <w:t>.</w:t>
      </w:r>
      <w:commentRangeEnd w:id="13"/>
      <w:r w:rsidR="00540DD3">
        <w:rPr>
          <w:rStyle w:val="CommentReference"/>
        </w:rPr>
        <w:commentReference w:id="13"/>
      </w:r>
      <w:commentRangeEnd w:id="14"/>
      <w:r w:rsidR="00941E3A">
        <w:rPr>
          <w:rStyle w:val="CommentReference"/>
        </w:rPr>
        <w:commentReference w:id="14"/>
      </w:r>
    </w:p>
    <w:p w14:paraId="78147AC2" w14:textId="45B93D39" w:rsidR="00CE28A1" w:rsidRDefault="00CE28A1" w:rsidP="00720B6E">
      <w:pPr>
        <w:spacing w:after="160" w:line="259" w:lineRule="auto"/>
        <w:rPr>
          <w:szCs w:val="22"/>
        </w:rPr>
      </w:pPr>
    </w:p>
    <w:p w14:paraId="578691D4" w14:textId="1BEB5EC2" w:rsidR="00CE28A1" w:rsidRDefault="00DC123A" w:rsidP="00720B6E">
      <w:pPr>
        <w:spacing w:after="160" w:line="259" w:lineRule="auto"/>
        <w:rPr>
          <w:szCs w:val="22"/>
        </w:rPr>
      </w:pPr>
      <w:r>
        <w:rPr>
          <w:szCs w:val="22"/>
        </w:rPr>
        <w:lastRenderedPageBreak/>
        <w:t>M</w:t>
      </w:r>
      <w:r w:rsidR="00720B6E">
        <w:rPr>
          <w:szCs w:val="22"/>
        </w:rPr>
        <w:t xml:space="preserve">ature WTE technologies can effectively reduce the amount of biosolids and produce energy. </w:t>
      </w:r>
      <w:r w:rsidR="00CE28A1">
        <w:rPr>
          <w:szCs w:val="22"/>
        </w:rPr>
        <w:t xml:space="preserve">For these technologies, using waste to produce a marketable source of energy offers an additional revenue stream that can help to offset the capital and operational costs of facilities in the WTE industry. </w:t>
      </w:r>
      <w:r w:rsidR="00A22800">
        <w:rPr>
          <w:szCs w:val="22"/>
        </w:rPr>
        <w:t>The combined incentives of reducing waste disposal costs and generating additional revenue through energy production make investing in WTE technologies attractive to CAFOs and POTWs. However, b</w:t>
      </w:r>
      <w:r w:rsidR="00720B6E">
        <w:rPr>
          <w:szCs w:val="22"/>
        </w:rPr>
        <w:t>ased on our most recent data (</w:t>
      </w:r>
      <w:r w:rsidR="00CE28A1">
        <w:rPr>
          <w:szCs w:val="22"/>
        </w:rPr>
        <w:t xml:space="preserve">updated in </w:t>
      </w:r>
      <w:r w:rsidR="00720B6E">
        <w:rPr>
          <w:szCs w:val="22"/>
        </w:rPr>
        <w:t>July 2018),</w:t>
      </w:r>
      <w:r w:rsidR="009C6E0F">
        <w:rPr>
          <w:szCs w:val="22"/>
        </w:rPr>
        <w:t xml:space="preserve"> </w:t>
      </w:r>
      <w:r w:rsidR="009D48C5">
        <w:rPr>
          <w:szCs w:val="22"/>
        </w:rPr>
        <w:t>more than 99%</w:t>
      </w:r>
      <w:commentRangeStart w:id="15"/>
      <w:commentRangeStart w:id="16"/>
      <w:commentRangeStart w:id="17"/>
      <w:r w:rsidR="00720B6E">
        <w:rPr>
          <w:szCs w:val="22"/>
        </w:rPr>
        <w:t xml:space="preserve"> </w:t>
      </w:r>
      <w:commentRangeEnd w:id="15"/>
      <w:r w:rsidR="00A22800">
        <w:rPr>
          <w:rStyle w:val="CommentReference"/>
        </w:rPr>
        <w:commentReference w:id="15"/>
      </w:r>
      <w:commentRangeEnd w:id="16"/>
      <w:r w:rsidR="009D48C5">
        <w:rPr>
          <w:rStyle w:val="CommentReference"/>
        </w:rPr>
        <w:commentReference w:id="16"/>
      </w:r>
      <w:commentRangeEnd w:id="17"/>
      <w:r w:rsidR="00941E3A">
        <w:rPr>
          <w:rStyle w:val="CommentReference"/>
        </w:rPr>
        <w:commentReference w:id="17"/>
      </w:r>
      <w:r w:rsidR="009C6E0F">
        <w:rPr>
          <w:szCs w:val="22"/>
        </w:rPr>
        <w:t xml:space="preserve">of </w:t>
      </w:r>
      <w:r w:rsidR="00095862">
        <w:rPr>
          <w:szCs w:val="22"/>
        </w:rPr>
        <w:t xml:space="preserve">CAFOs and POTWs in the United States </w:t>
      </w:r>
      <w:r w:rsidR="00720B6E">
        <w:rPr>
          <w:szCs w:val="22"/>
        </w:rPr>
        <w:t xml:space="preserve">have </w:t>
      </w:r>
      <w:r w:rsidR="00CE28A1">
        <w:rPr>
          <w:szCs w:val="22"/>
        </w:rPr>
        <w:t xml:space="preserve">still </w:t>
      </w:r>
      <w:r w:rsidR="00720B6E">
        <w:rPr>
          <w:szCs w:val="22"/>
        </w:rPr>
        <w:t>not invested in any WTE technology</w:t>
      </w:r>
      <w:r w:rsidR="009C6E0F">
        <w:rPr>
          <w:szCs w:val="22"/>
        </w:rPr>
        <w:t xml:space="preserve"> (</w:t>
      </w:r>
      <w:r w:rsidR="00095862">
        <w:rPr>
          <w:szCs w:val="22"/>
        </w:rPr>
        <w:t xml:space="preserve">less than 1% of </w:t>
      </w:r>
      <w:r w:rsidR="009C6E0F">
        <w:rPr>
          <w:szCs w:val="22"/>
        </w:rPr>
        <w:t>CAFOs and POTWs</w:t>
      </w:r>
      <w:r w:rsidR="00095862">
        <w:rPr>
          <w:szCs w:val="22"/>
        </w:rPr>
        <w:t xml:space="preserve"> currently have WTE technology installed</w:t>
      </w:r>
      <w:r w:rsidR="009C6E0F">
        <w:rPr>
          <w:szCs w:val="22"/>
        </w:rPr>
        <w:t>)</w:t>
      </w:r>
      <w:r w:rsidR="00A22800">
        <w:rPr>
          <w:szCs w:val="22"/>
        </w:rPr>
        <w:t xml:space="preserve">. </w:t>
      </w:r>
    </w:p>
    <w:p w14:paraId="112AD2E8" w14:textId="7A63DE0E" w:rsidR="00B75D4B" w:rsidRPr="009D48C5" w:rsidRDefault="00B75D4B" w:rsidP="00720B6E">
      <w:pPr>
        <w:spacing w:after="160" w:line="259" w:lineRule="auto"/>
        <w:rPr>
          <w:b/>
          <w:szCs w:val="22"/>
        </w:rPr>
      </w:pPr>
      <w:r w:rsidRPr="009D48C5">
        <w:rPr>
          <w:b/>
          <w:szCs w:val="22"/>
        </w:rPr>
        <w:t>Approach</w:t>
      </w:r>
    </w:p>
    <w:p w14:paraId="5C0874F1" w14:textId="49D424D0" w:rsidR="00E52846" w:rsidRPr="008C777C" w:rsidRDefault="00F91691" w:rsidP="009D48C5">
      <w:pPr>
        <w:spacing w:after="160" w:line="259" w:lineRule="auto"/>
        <w:rPr>
          <w:szCs w:val="22"/>
        </w:rPr>
      </w:pPr>
      <w:ins w:id="18" w:author="Annika Eberle" w:date="2019-01-07T10:29:00Z">
        <w:r>
          <w:t>The National Renewable Energy Laboratory (</w:t>
        </w:r>
      </w:ins>
      <w:r w:rsidR="00377559">
        <w:t>NREL</w:t>
      </w:r>
      <w:ins w:id="19" w:author="Annika Eberle" w:date="2019-01-07T10:29:00Z">
        <w:r>
          <w:t>)</w:t>
        </w:r>
      </w:ins>
      <w:r w:rsidR="00377559">
        <w:t xml:space="preserve"> </w:t>
      </w:r>
      <w:r w:rsidR="007C47E1">
        <w:t xml:space="preserve">conducted an </w:t>
      </w:r>
      <w:r w:rsidR="00866D4B">
        <w:t>analysis</w:t>
      </w:r>
      <w:r w:rsidR="007C47E1">
        <w:t xml:space="preserve"> to </w:t>
      </w:r>
      <w:r w:rsidR="00866D4B">
        <w:t xml:space="preserve">explore the development potential of </w:t>
      </w:r>
      <w:r w:rsidR="008D255A">
        <w:t>HTL</w:t>
      </w:r>
      <w:r w:rsidR="00866D4B">
        <w:t xml:space="preserve"> conversion of wastewater</w:t>
      </w:r>
      <w:r w:rsidR="00AF3A24">
        <w:t xml:space="preserve"> sludge </w:t>
      </w:r>
      <w:r w:rsidR="00866D4B">
        <w:t xml:space="preserve">and </w:t>
      </w:r>
      <w:r w:rsidR="00AF3A24">
        <w:t>dairy manure</w:t>
      </w:r>
      <w:r w:rsidR="00866D4B">
        <w:t xml:space="preserve"> to </w:t>
      </w:r>
      <w:r w:rsidR="00AF3A24">
        <w:t>fungible bio-crude</w:t>
      </w:r>
      <w:r w:rsidR="008D255A">
        <w:t xml:space="preserve"> that can be converted</w:t>
      </w:r>
      <w:r w:rsidR="00AF3A24">
        <w:t>,</w:t>
      </w:r>
      <w:r w:rsidR="008D255A">
        <w:t xml:space="preserve"> via upgrading</w:t>
      </w:r>
      <w:r w:rsidR="00AF3A24">
        <w:t>, to a hydrocarbon liquid transportation fuel</w:t>
      </w:r>
      <w:r w:rsidR="00866D4B">
        <w:t xml:space="preserve">. </w:t>
      </w:r>
      <w:r w:rsidR="00B14A35">
        <w:t>The technology cost and performance assumptions for H</w:t>
      </w:r>
      <w:r w:rsidR="00B14A35" w:rsidRPr="001012FA">
        <w:t xml:space="preserve">TL </w:t>
      </w:r>
      <w:r w:rsidR="00B14A35">
        <w:t xml:space="preserve">are based on the </w:t>
      </w:r>
      <w:r w:rsidR="00B14A35" w:rsidRPr="001012FA">
        <w:t>n</w:t>
      </w:r>
      <w:r w:rsidR="00B14A35" w:rsidRPr="00F942B4">
        <w:rPr>
          <w:vertAlign w:val="superscript"/>
        </w:rPr>
        <w:t>th</w:t>
      </w:r>
      <w:r w:rsidR="00B14A35" w:rsidRPr="001012FA">
        <w:t xml:space="preserve"> plant design case</w:t>
      </w:r>
      <w:r w:rsidR="00B14A35">
        <w:t xml:space="preserve"> by </w:t>
      </w:r>
      <w:ins w:id="20" w:author="Annika Eberle" w:date="2019-01-07T10:29:00Z">
        <w:r>
          <w:t xml:space="preserve">the Pacific Northwest National Laboratory </w:t>
        </w:r>
      </w:ins>
      <w:del w:id="21" w:author="Annika Eberle" w:date="2019-01-07T10:29:00Z">
        <w:r w:rsidR="00B14A35" w:rsidRPr="001012FA" w:rsidDel="00F91691">
          <w:delText xml:space="preserve">PNNL </w:delText>
        </w:r>
      </w:del>
      <w:r w:rsidR="00B14A35" w:rsidRPr="001012FA">
        <w:t>(201</w:t>
      </w:r>
      <w:r w:rsidR="00B14A35">
        <w:t>7</w:t>
      </w:r>
      <w:r w:rsidR="00B14A35" w:rsidRPr="001012FA">
        <w:t>/</w:t>
      </w:r>
      <w:r w:rsidR="00B14A35" w:rsidRPr="00883BD6">
        <w:t>PNNL-27186</w:t>
      </w:r>
      <w:r w:rsidR="00B14A35" w:rsidRPr="001012FA">
        <w:t>)</w:t>
      </w:r>
      <w:r w:rsidR="00B14A35">
        <w:t xml:space="preserve"> for </w:t>
      </w:r>
      <w:r w:rsidR="00B14A35" w:rsidRPr="001012FA">
        <w:t>biocrude from sludge (</w:t>
      </w:r>
      <w:r w:rsidR="00F942B4">
        <w:t xml:space="preserve">see </w:t>
      </w:r>
      <w:r w:rsidR="00B14A35" w:rsidRPr="001012FA">
        <w:t>Table 6</w:t>
      </w:r>
      <w:r w:rsidR="00F942B4">
        <w:t xml:space="preserve"> of that report</w:t>
      </w:r>
      <w:r w:rsidR="00B14A35" w:rsidRPr="001012FA">
        <w:t>)</w:t>
      </w:r>
      <w:r w:rsidR="00B14A35">
        <w:t>.</w:t>
      </w:r>
      <w:r w:rsidR="00ED6A2B" w:rsidRPr="00ED6A2B">
        <w:rPr>
          <w:szCs w:val="22"/>
        </w:rPr>
        <w:t xml:space="preserve"> </w:t>
      </w:r>
    </w:p>
    <w:p w14:paraId="5F126728" w14:textId="0720CAF6" w:rsidR="00B75D4B" w:rsidRDefault="00E52846" w:rsidP="007C47E1">
      <w:r>
        <w:t>To perform this analysis, w</w:t>
      </w:r>
      <w:r w:rsidR="00866D4B">
        <w:t>e use</w:t>
      </w:r>
      <w:r w:rsidR="007C47E1">
        <w:t>d</w:t>
      </w:r>
      <w:r w:rsidR="00866D4B">
        <w:t xml:space="preserve"> t</w:t>
      </w:r>
      <w:r w:rsidR="00476F13">
        <w:t>he waste-to-energy system simulation model (</w:t>
      </w:r>
      <w:proofErr w:type="spellStart"/>
      <w:r w:rsidR="00476F13">
        <w:t>WESyS</w:t>
      </w:r>
      <w:proofErr w:type="spellEnd"/>
      <w:r w:rsidR="00476F13">
        <w:t>)</w:t>
      </w:r>
      <w:r w:rsidR="00866D4B">
        <w:t xml:space="preserve">, </w:t>
      </w:r>
      <w:r w:rsidR="00476F13">
        <w:t xml:space="preserve">a system dynamics model that </w:t>
      </w:r>
      <w:r w:rsidR="00476F13" w:rsidRPr="00476F13">
        <w:t xml:space="preserve">tracks </w:t>
      </w:r>
      <w:r w:rsidR="005A0873">
        <w:t>WTE</w:t>
      </w:r>
      <w:r w:rsidR="00AF3A24">
        <w:t xml:space="preserve"> </w:t>
      </w:r>
      <w:r w:rsidR="00476F13" w:rsidRPr="00476F13">
        <w:t xml:space="preserve">technological investments and energy production from landfills, </w:t>
      </w:r>
      <w:r w:rsidR="00AF3A24">
        <w:t>POTWs</w:t>
      </w:r>
      <w:r w:rsidR="00476F13" w:rsidRPr="00476F13">
        <w:t xml:space="preserve">, and CAFOs in two U.S. regions – </w:t>
      </w:r>
      <w:del w:id="22" w:author="Annika Eberle" w:date="2019-01-07T10:29:00Z">
        <w:r w:rsidR="00523492" w:rsidDel="00F91691">
          <w:delText>California</w:delText>
        </w:r>
        <w:r w:rsidR="00476F13" w:rsidRPr="00476F13" w:rsidDel="00F91691">
          <w:delText xml:space="preserve"> </w:delText>
        </w:r>
      </w:del>
      <w:ins w:id="23" w:author="Annika Eberle" w:date="2019-01-07T10:29:00Z">
        <w:r w:rsidR="00F91691">
          <w:t>CA</w:t>
        </w:r>
        <w:r w:rsidR="00F91691" w:rsidRPr="00476F13">
          <w:t xml:space="preserve"> </w:t>
        </w:r>
      </w:ins>
      <w:r w:rsidR="00476F13" w:rsidRPr="00476F13">
        <w:t xml:space="preserve">and </w:t>
      </w:r>
      <w:del w:id="24" w:author="Annika Eberle" w:date="2019-01-07T10:29:00Z">
        <w:r w:rsidR="00523492" w:rsidDel="00F91691">
          <w:delText>the rest of the United States</w:delText>
        </w:r>
      </w:del>
      <w:ins w:id="25" w:author="Annika Eberle" w:date="2019-01-07T10:29:00Z">
        <w:r w:rsidR="00F91691">
          <w:t>ROTUS</w:t>
        </w:r>
      </w:ins>
      <w:r w:rsidR="00476F13" w:rsidRPr="00476F13">
        <w:t>.</w:t>
      </w:r>
      <w:r w:rsidR="00476F13">
        <w:t xml:space="preserve"> The model represents </w:t>
      </w:r>
      <w:r w:rsidR="008D255A">
        <w:t xml:space="preserve">seven </w:t>
      </w:r>
      <w:r w:rsidR="00476F13">
        <w:t>technolog</w:t>
      </w:r>
      <w:r w:rsidR="0072100A">
        <w:t xml:space="preserve">y </w:t>
      </w:r>
      <w:r w:rsidR="00AF3A24">
        <w:t xml:space="preserve">investment </w:t>
      </w:r>
      <w:r w:rsidR="0072100A">
        <w:t>options</w:t>
      </w:r>
      <w:r w:rsidR="00476F13">
        <w:t>:</w:t>
      </w:r>
      <w:r w:rsidR="0072100A">
        <w:t xml:space="preserve"> no waste-to-energy (</w:t>
      </w:r>
      <w:proofErr w:type="spellStart"/>
      <w:r w:rsidR="0072100A">
        <w:t>NoWTE</w:t>
      </w:r>
      <w:proofErr w:type="spellEnd"/>
      <w:r w:rsidR="0072100A">
        <w:t xml:space="preserve">), </w:t>
      </w:r>
      <w:r w:rsidR="000518CD">
        <w:t xml:space="preserve">capture and </w:t>
      </w:r>
      <w:r w:rsidR="00866D4B">
        <w:t>flar</w:t>
      </w:r>
      <w:r w:rsidR="000518CD">
        <w:t>e</w:t>
      </w:r>
      <w:r w:rsidR="00866D4B">
        <w:t xml:space="preserve"> (</w:t>
      </w:r>
      <w:r w:rsidR="0072100A">
        <w:t>CF</w:t>
      </w:r>
      <w:r w:rsidR="00866D4B">
        <w:t>)</w:t>
      </w:r>
      <w:r w:rsidR="0072100A">
        <w:t xml:space="preserve">, </w:t>
      </w:r>
      <w:r w:rsidR="00620F6D">
        <w:t xml:space="preserve">CHP, CNG, </w:t>
      </w:r>
      <w:r w:rsidR="00377559">
        <w:t>electricity</w:t>
      </w:r>
      <w:r w:rsidR="0072100A">
        <w:t xml:space="preserve">, PNG, </w:t>
      </w:r>
      <w:r w:rsidR="00377559">
        <w:t xml:space="preserve">and </w:t>
      </w:r>
      <w:r w:rsidR="0072100A">
        <w:t>HTL.</w:t>
      </w:r>
      <w:r w:rsidR="00866D4B">
        <w:t xml:space="preserve"> </w:t>
      </w:r>
      <w:r w:rsidR="009C1E9F">
        <w:t>The first two of these do not produce energy</w:t>
      </w:r>
      <w:r w:rsidR="00ED6A2B">
        <w:t>.</w:t>
      </w:r>
      <w:r w:rsidR="009C1E9F">
        <w:t xml:space="preserve"> </w:t>
      </w:r>
      <w:r w:rsidR="00ED6A2B">
        <w:t xml:space="preserve">Because </w:t>
      </w:r>
      <w:r w:rsidR="00866D4B">
        <w:t xml:space="preserve">HTL </w:t>
      </w:r>
      <w:r w:rsidR="00AF3A24">
        <w:t xml:space="preserve">is </w:t>
      </w:r>
      <w:r w:rsidR="009B627E">
        <w:t xml:space="preserve">still under </w:t>
      </w:r>
      <w:r w:rsidR="00ED6A2B">
        <w:t xml:space="preserve">development, we model it using </w:t>
      </w:r>
      <w:r w:rsidR="00AF3A24">
        <w:t>a lower technical readiness level</w:t>
      </w:r>
      <w:r w:rsidR="00866D4B">
        <w:t xml:space="preserve"> than the other </w:t>
      </w:r>
      <w:r w:rsidR="005B167C">
        <w:t>WTE</w:t>
      </w:r>
      <w:r w:rsidR="00866D4B">
        <w:t xml:space="preserve"> technologies</w:t>
      </w:r>
      <w:r w:rsidR="009B627E">
        <w:t xml:space="preserve">. </w:t>
      </w:r>
    </w:p>
    <w:p w14:paraId="316E41D3" w14:textId="6EFE360D" w:rsidR="00E250DC" w:rsidRDefault="00B75D4B" w:rsidP="007C47E1">
      <w:r>
        <w:t xml:space="preserve">For this study, we used a </w:t>
      </w:r>
      <w:proofErr w:type="spellStart"/>
      <w:r>
        <w:t>Sobol</w:t>
      </w:r>
      <w:proofErr w:type="spellEnd"/>
      <w:r>
        <w:t xml:space="preserve"> quasi-random sequence study design in which we varied twelve model factors (Table 1). The choice of factors was based on previous sensitivity analyses (FY18 Q3 and Q4) as well as our understanding of the model and the system it represents. Using this approach, the study design consisted of 195,000 simulations. After the simulations were run, we performed regression tree analysis on the results with a pruning criterion set to 0.05 (i.e., only factors that explain &gt; 5% of the variance are included in the regression tree). We performed regression tree analysis and examined the time series of energy production by resource, energy type, and region to generate the following insights.</w:t>
      </w:r>
    </w:p>
    <w:p w14:paraId="2B6B272D" w14:textId="77777777" w:rsidR="00E250DC" w:rsidRPr="009263FE" w:rsidRDefault="00E250DC" w:rsidP="00E250DC">
      <w:pPr>
        <w:tabs>
          <w:tab w:val="num" w:pos="1440"/>
        </w:tabs>
        <w:rPr>
          <w:moveTo w:id="26" w:author="Annika Eberle" w:date="2019-01-07T11:01:00Z"/>
          <w:b/>
        </w:rPr>
      </w:pPr>
      <w:moveToRangeStart w:id="27" w:author="Annika Eberle" w:date="2019-01-07T11:01:00Z" w:name="move534622233"/>
      <w:moveTo w:id="28" w:author="Annika Eberle" w:date="2019-01-07T11:01:00Z">
        <w:r>
          <w:rPr>
            <w:b/>
          </w:rPr>
          <w:t xml:space="preserve">Modeling </w:t>
        </w:r>
        <w:r w:rsidRPr="009263FE">
          <w:rPr>
            <w:b/>
          </w:rPr>
          <w:t>Assumptions</w:t>
        </w:r>
      </w:moveTo>
    </w:p>
    <w:p w14:paraId="48CAC582" w14:textId="77777777" w:rsidR="00E250DC" w:rsidDel="00E250DC" w:rsidRDefault="00E250DC" w:rsidP="00E250DC">
      <w:pPr>
        <w:tabs>
          <w:tab w:val="num" w:pos="1440"/>
        </w:tabs>
        <w:rPr>
          <w:del w:id="29" w:author="Annika Eberle" w:date="2019-01-07T11:01:00Z"/>
          <w:moveTo w:id="30" w:author="Annika Eberle" w:date="2019-01-07T11:01:00Z"/>
        </w:rPr>
      </w:pPr>
      <w:moveTo w:id="31" w:author="Annika Eberle" w:date="2019-01-07T11:01:00Z">
        <w:r>
          <w:t xml:space="preserve">Key model assumptions that affect </w:t>
        </w:r>
        <w:proofErr w:type="spellStart"/>
        <w:r>
          <w:t>WESyS</w:t>
        </w:r>
        <w:proofErr w:type="spellEnd"/>
        <w:r>
          <w:t xml:space="preserve"> outcomes relate to capital investments, waste transportation, policies, and technology cost and performance. The fixed capital associated with each conversion option is assumed to be installed on site. WTE technology at POTWs is tracked over its life cycle such that new technology can replace retiring technology, while technology installed on CAFOs and landfills is assumed to last for the duration of the simulation, precluding replacement opportunities. The model does not include waste transportation or consolidation of waste from multiple sites. However, the model does represent policies that generate credits, including Renewable Identification Numbers (RINs), which expire after 2022; Low Carbon Fuel Standard (LCFS) credits, which expire in 2030; and Production Tax Credit Renewable Electricity Credits (PTC RECs), which are assumed never to expire. The model also represents the effects of California Senate Bill 1383, but no other California state policies</w:t>
        </w:r>
        <w:r w:rsidRPr="00900999">
          <w:t xml:space="preserve"> </w:t>
        </w:r>
        <w:r w:rsidRPr="001012FA">
          <w:t>that may impact WTE</w:t>
        </w:r>
        <w:r>
          <w:t xml:space="preserve">. </w:t>
        </w:r>
      </w:moveTo>
    </w:p>
    <w:p w14:paraId="2607F61A" w14:textId="77777777" w:rsidR="00E250DC" w:rsidRDefault="00E250DC" w:rsidP="00E250DC">
      <w:pPr>
        <w:tabs>
          <w:tab w:val="num" w:pos="1440"/>
        </w:tabs>
        <w:rPr>
          <w:moveTo w:id="32" w:author="Annika Eberle" w:date="2019-01-07T11:01:00Z"/>
        </w:rPr>
      </w:pPr>
      <w:proofErr w:type="spellStart"/>
      <w:moveTo w:id="33" w:author="Annika Eberle" w:date="2019-01-07T11:01:00Z">
        <w:r>
          <w:t>Because</w:t>
        </w:r>
        <w:proofErr w:type="spellEnd"/>
        <w:r>
          <w:t xml:space="preserve"> HTL is at a low technology readiness level, parameters relating to industrial learning are important. W</w:t>
        </w:r>
        <w:r w:rsidRPr="001012FA">
          <w:t>e var</w:t>
        </w:r>
        <w:r>
          <w:t>ied</w:t>
        </w:r>
        <w:r w:rsidRPr="001012FA">
          <w:t xml:space="preserve"> the</w:t>
        </w:r>
        <w:r>
          <w:t xml:space="preserve"> level of</w:t>
        </w:r>
        <w:r w:rsidRPr="001012FA">
          <w:t xml:space="preserve"> </w:t>
        </w:r>
        <w:r>
          <w:t xml:space="preserve">initial </w:t>
        </w:r>
        <w:r w:rsidRPr="001012FA">
          <w:t xml:space="preserve">commercial maturity for HTL from 0 </w:t>
        </w:r>
        <w:r>
          <w:t xml:space="preserve">(not commercialized at all) </w:t>
        </w:r>
        <w:r w:rsidRPr="001012FA">
          <w:t xml:space="preserve">to </w:t>
        </w:r>
        <w:r>
          <w:t>0.9</w:t>
        </w:r>
        <w:r w:rsidRPr="001012FA">
          <w:t xml:space="preserve"> </w:t>
        </w:r>
        <w:r>
          <w:t xml:space="preserve">(newly commercialized), testing a range of potential initial conditions for HTL maturity.   </w:t>
        </w:r>
      </w:moveTo>
    </w:p>
    <w:moveToRangeEnd w:id="27"/>
    <w:p w14:paraId="6C9A5DF3" w14:textId="77777777" w:rsidR="00B75D4B" w:rsidRPr="002B1CE6" w:rsidRDefault="00B75D4B" w:rsidP="00B75D4B"/>
    <w:p w14:paraId="79132ED5" w14:textId="77777777" w:rsidR="00B75D4B" w:rsidDel="00E250DC" w:rsidRDefault="00B75D4B" w:rsidP="00E250DC">
      <w:pPr>
        <w:tabs>
          <w:tab w:val="num" w:pos="1440"/>
        </w:tabs>
        <w:ind w:firstLine="720"/>
        <w:rPr>
          <w:del w:id="34" w:author="Annika Eberle" w:date="2019-01-07T11:02:00Z"/>
          <w:b/>
        </w:rPr>
        <w:pPrChange w:id="35" w:author="Annika Eberle" w:date="2019-01-07T11:02:00Z">
          <w:pPr>
            <w:tabs>
              <w:tab w:val="num" w:pos="1440"/>
            </w:tabs>
          </w:pPr>
        </w:pPrChange>
      </w:pPr>
    </w:p>
    <w:p w14:paraId="6FF88F72" w14:textId="77777777" w:rsidR="00B75D4B" w:rsidRDefault="00B75D4B" w:rsidP="00B75D4B">
      <w:pPr>
        <w:sectPr w:rsidR="00B75D4B" w:rsidSect="00980097">
          <w:pgSz w:w="12240" w:h="15840"/>
          <w:pgMar w:top="1440" w:right="1440" w:bottom="1440" w:left="1440" w:header="720" w:footer="720" w:gutter="0"/>
          <w:cols w:space="720"/>
          <w:docGrid w:linePitch="360"/>
        </w:sectPr>
      </w:pPr>
      <w:del w:id="36" w:author="Annika Eberle" w:date="2019-01-07T11:02:00Z">
        <w:r w:rsidDel="00E250DC">
          <w:delText xml:space="preserve"> </w:delText>
        </w:r>
      </w:del>
    </w:p>
    <w:p w14:paraId="2DA4022D" w14:textId="537A39BD" w:rsidR="00B75D4B" w:rsidRDefault="00B75D4B" w:rsidP="003E4E47">
      <w:pPr>
        <w:jc w:val="center"/>
        <w:rPr>
          <w:b/>
        </w:rPr>
      </w:pPr>
      <w:r w:rsidRPr="002B2B76">
        <w:rPr>
          <w:b/>
        </w:rPr>
        <w:lastRenderedPageBreak/>
        <w:t xml:space="preserve">Table 1. Default values and range of factors included in </w:t>
      </w:r>
      <w:r>
        <w:rPr>
          <w:b/>
        </w:rPr>
        <w:t xml:space="preserve">this </w:t>
      </w:r>
      <w:r w:rsidRPr="002B2B76">
        <w:rPr>
          <w:b/>
        </w:rPr>
        <w:t>analysis</w:t>
      </w:r>
      <w:r>
        <w:rPr>
          <w:b/>
        </w:rPr>
        <w:t>.</w:t>
      </w:r>
    </w:p>
    <w:tbl>
      <w:tblPr>
        <w:tblpPr w:leftFromText="180" w:rightFromText="180" w:vertAnchor="page" w:horzAnchor="margin" w:tblpY="1983"/>
        <w:tblW w:w="13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0"/>
        <w:gridCol w:w="4613"/>
        <w:gridCol w:w="877"/>
        <w:gridCol w:w="1783"/>
        <w:gridCol w:w="1083"/>
        <w:gridCol w:w="663"/>
      </w:tblGrid>
      <w:tr w:rsidR="00B75D4B" w:rsidRPr="00B8263D" w14:paraId="17DE4D23" w14:textId="77777777" w:rsidTr="009D48C5">
        <w:trPr>
          <w:trHeight w:val="300"/>
        </w:trPr>
        <w:tc>
          <w:tcPr>
            <w:tcW w:w="4280" w:type="dxa"/>
            <w:vAlign w:val="center"/>
          </w:tcPr>
          <w:p w14:paraId="07F43245"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Factor</w:t>
            </w:r>
          </w:p>
        </w:tc>
        <w:tc>
          <w:tcPr>
            <w:tcW w:w="4613" w:type="dxa"/>
            <w:vAlign w:val="center"/>
          </w:tcPr>
          <w:p w14:paraId="3E394434" w14:textId="77777777" w:rsidR="00B75D4B" w:rsidRPr="009D48C5" w:rsidDel="00883BD6"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Description</w:t>
            </w:r>
          </w:p>
        </w:tc>
        <w:tc>
          <w:tcPr>
            <w:tcW w:w="877" w:type="dxa"/>
            <w:vAlign w:val="center"/>
          </w:tcPr>
          <w:p w14:paraId="35FA4F24"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Units</w:t>
            </w:r>
          </w:p>
        </w:tc>
        <w:tc>
          <w:tcPr>
            <w:tcW w:w="1783" w:type="dxa"/>
            <w:shd w:val="clear" w:color="auto" w:fill="auto"/>
            <w:vAlign w:val="center"/>
            <w:hideMark/>
          </w:tcPr>
          <w:p w14:paraId="5EBAE028"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Default</w:t>
            </w:r>
          </w:p>
        </w:tc>
        <w:tc>
          <w:tcPr>
            <w:tcW w:w="1083" w:type="dxa"/>
            <w:shd w:val="clear" w:color="auto" w:fill="auto"/>
            <w:noWrap/>
            <w:vAlign w:val="center"/>
            <w:hideMark/>
          </w:tcPr>
          <w:p w14:paraId="423654B1"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Low</w:t>
            </w:r>
          </w:p>
        </w:tc>
        <w:tc>
          <w:tcPr>
            <w:tcW w:w="663" w:type="dxa"/>
            <w:shd w:val="clear" w:color="auto" w:fill="auto"/>
            <w:noWrap/>
            <w:vAlign w:val="center"/>
            <w:hideMark/>
          </w:tcPr>
          <w:p w14:paraId="395BF54D"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b/>
                <w:color w:val="000000"/>
                <w:sz w:val="20"/>
                <w:szCs w:val="20"/>
              </w:rPr>
              <w:t>High</w:t>
            </w:r>
          </w:p>
        </w:tc>
      </w:tr>
      <w:tr w:rsidR="00B75D4B" w:rsidRPr="00B8263D" w14:paraId="00F6EE83" w14:textId="77777777" w:rsidTr="009D48C5">
        <w:trPr>
          <w:trHeight w:val="300"/>
        </w:trPr>
        <w:tc>
          <w:tcPr>
            <w:tcW w:w="4280" w:type="dxa"/>
            <w:vAlign w:val="center"/>
          </w:tcPr>
          <w:p w14:paraId="4641FA1A"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Initial commercial maturity of HTL</w:t>
            </w:r>
          </w:p>
        </w:tc>
        <w:tc>
          <w:tcPr>
            <w:tcW w:w="4613" w:type="dxa"/>
            <w:vAlign w:val="center"/>
          </w:tcPr>
          <w:p w14:paraId="6C248EBC"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Sets initial maturity level for HTL</w:t>
            </w:r>
            <w:r w:rsidRPr="009D48C5" w:rsidDel="00CD227B">
              <w:rPr>
                <w:rFonts w:ascii="Calibri" w:eastAsia="Times New Roman" w:hAnsi="Calibri" w:cs="Calibri"/>
                <w:color w:val="000000"/>
                <w:sz w:val="20"/>
                <w:szCs w:val="20"/>
              </w:rPr>
              <w:t>.</w:t>
            </w:r>
          </w:p>
        </w:tc>
        <w:tc>
          <w:tcPr>
            <w:tcW w:w="877" w:type="dxa"/>
            <w:vAlign w:val="center"/>
          </w:tcPr>
          <w:p w14:paraId="5184B396"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tcPr>
          <w:p w14:paraId="6AEA73E8"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0</w:t>
            </w:r>
          </w:p>
        </w:tc>
        <w:tc>
          <w:tcPr>
            <w:tcW w:w="1083" w:type="dxa"/>
            <w:shd w:val="clear" w:color="auto" w:fill="auto"/>
            <w:noWrap/>
            <w:vAlign w:val="center"/>
          </w:tcPr>
          <w:p w14:paraId="3F6D7322"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tcPr>
          <w:p w14:paraId="64E6AFE6"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0.9</w:t>
            </w:r>
          </w:p>
        </w:tc>
      </w:tr>
      <w:tr w:rsidR="00B75D4B" w:rsidRPr="00B8263D" w14:paraId="2B174435" w14:textId="77777777" w:rsidTr="009D48C5">
        <w:trPr>
          <w:trHeight w:val="300"/>
        </w:trPr>
        <w:tc>
          <w:tcPr>
            <w:tcW w:w="4280" w:type="dxa"/>
            <w:vAlign w:val="center"/>
          </w:tcPr>
          <w:p w14:paraId="1C28D6E8"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RIN multiplier</w:t>
            </w:r>
          </w:p>
        </w:tc>
        <w:tc>
          <w:tcPr>
            <w:tcW w:w="4613" w:type="dxa"/>
            <w:vAlign w:val="center"/>
          </w:tcPr>
          <w:p w14:paraId="65C9486A" w14:textId="59A3061E"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Multiplied by the base value of the RIN credit, which reaches $2.50 per gallon</w:t>
            </w:r>
            <w:ins w:id="37" w:author="Annika Eberle" w:date="2019-01-07T10:58:00Z">
              <w:r w:rsidR="00E250DC">
                <w:rPr>
                  <w:rFonts w:ascii="Calibri" w:eastAsia="Times New Roman" w:hAnsi="Calibri" w:cs="Calibri"/>
                  <w:color w:val="000000"/>
                  <w:sz w:val="20"/>
                  <w:szCs w:val="20"/>
                </w:rPr>
                <w:t xml:space="preserve"> ethanol equivalent</w:t>
              </w:r>
            </w:ins>
            <w:r w:rsidRPr="009D48C5">
              <w:rPr>
                <w:rFonts w:ascii="Calibri" w:eastAsia="Times New Roman" w:hAnsi="Calibri" w:cs="Calibri"/>
                <w:color w:val="000000"/>
                <w:sz w:val="20"/>
                <w:szCs w:val="20"/>
              </w:rPr>
              <w:t>.</w:t>
            </w:r>
          </w:p>
        </w:tc>
        <w:tc>
          <w:tcPr>
            <w:tcW w:w="877" w:type="dxa"/>
            <w:vAlign w:val="center"/>
          </w:tcPr>
          <w:p w14:paraId="75EBF072"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tcPr>
          <w:p w14:paraId="77743727"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tcPr>
          <w:p w14:paraId="4074C92E"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tcPr>
          <w:p w14:paraId="5B56C6D8"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2</w:t>
            </w:r>
          </w:p>
        </w:tc>
      </w:tr>
      <w:tr w:rsidR="00B75D4B" w:rsidRPr="00B8263D" w14:paraId="53973734" w14:textId="77777777" w:rsidTr="009D48C5">
        <w:trPr>
          <w:trHeight w:val="300"/>
        </w:trPr>
        <w:tc>
          <w:tcPr>
            <w:tcW w:w="4280" w:type="dxa"/>
            <w:vAlign w:val="center"/>
          </w:tcPr>
          <w:p w14:paraId="36A062C5"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Construction duration multiplier</w:t>
            </w:r>
          </w:p>
        </w:tc>
        <w:tc>
          <w:tcPr>
            <w:tcW w:w="4613" w:type="dxa"/>
            <w:vAlign w:val="center"/>
          </w:tcPr>
          <w:p w14:paraId="41F9FE47"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Determines the lag time from project initiation to completion.</w:t>
            </w:r>
          </w:p>
        </w:tc>
        <w:tc>
          <w:tcPr>
            <w:tcW w:w="877" w:type="dxa"/>
            <w:vAlign w:val="center"/>
          </w:tcPr>
          <w:p w14:paraId="2E9CB40C" w14:textId="77777777" w:rsidR="00B75D4B" w:rsidRPr="009D48C5" w:rsidRDefault="00B75D4B" w:rsidP="009D48C5">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tcPr>
          <w:p w14:paraId="4CB40A6C" w14:textId="77777777" w:rsidR="00B75D4B" w:rsidRPr="009D48C5" w:rsidRDefault="00B75D4B" w:rsidP="009D48C5">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tcPr>
          <w:p w14:paraId="3200B7D0" w14:textId="77777777" w:rsidR="00B75D4B" w:rsidRPr="009D48C5" w:rsidRDefault="00B75D4B" w:rsidP="009D48C5">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0.33</w:t>
            </w:r>
          </w:p>
        </w:tc>
        <w:tc>
          <w:tcPr>
            <w:tcW w:w="663" w:type="dxa"/>
            <w:shd w:val="clear" w:color="auto" w:fill="auto"/>
            <w:noWrap/>
            <w:vAlign w:val="center"/>
          </w:tcPr>
          <w:p w14:paraId="60987396" w14:textId="77777777" w:rsidR="00B75D4B" w:rsidRPr="009D48C5" w:rsidRDefault="00B75D4B" w:rsidP="009D48C5">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1.67</w:t>
            </w:r>
          </w:p>
        </w:tc>
      </w:tr>
      <w:tr w:rsidR="00B75D4B" w:rsidRPr="00B8263D" w14:paraId="37ACC525" w14:textId="77777777" w:rsidTr="009D48C5">
        <w:trPr>
          <w:trHeight w:val="300"/>
        </w:trPr>
        <w:tc>
          <w:tcPr>
            <w:tcW w:w="4280" w:type="dxa"/>
            <w:vAlign w:val="center"/>
          </w:tcPr>
          <w:p w14:paraId="6B2DAD70"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Disposal cost</w:t>
            </w:r>
          </w:p>
        </w:tc>
        <w:tc>
          <w:tcPr>
            <w:tcW w:w="4613" w:type="dxa"/>
            <w:vAlign w:val="center"/>
          </w:tcPr>
          <w:p w14:paraId="5263A2F0" w14:textId="77777777" w:rsidR="00B75D4B" w:rsidRPr="009D48C5" w:rsidRDefault="00B75D4B" w:rsidP="00BA1452">
            <w:pPr>
              <w:spacing w:after="0"/>
              <w:rPr>
                <w:rFonts w:ascii="Calibri" w:eastAsia="Times New Roman" w:hAnsi="Calibri" w:cs="Calibri"/>
                <w:b/>
                <w:color w:val="000000"/>
                <w:sz w:val="20"/>
                <w:szCs w:val="20"/>
              </w:rPr>
            </w:pPr>
            <w:r w:rsidRPr="009D48C5">
              <w:rPr>
                <w:rFonts w:ascii="Calibri" w:eastAsia="Times New Roman" w:hAnsi="Calibri" w:cs="Calibri"/>
                <w:color w:val="000000"/>
                <w:sz w:val="20"/>
                <w:szCs w:val="20"/>
              </w:rPr>
              <w:t>Charge for landfilled waste</w:t>
            </w:r>
            <w:r w:rsidRPr="009D48C5" w:rsidDel="00CD227B">
              <w:rPr>
                <w:rFonts w:ascii="Calibri" w:eastAsia="Times New Roman" w:hAnsi="Calibri" w:cs="Calibri"/>
                <w:color w:val="000000"/>
                <w:sz w:val="20"/>
                <w:szCs w:val="20"/>
              </w:rPr>
              <w:t>.</w:t>
            </w:r>
          </w:p>
        </w:tc>
        <w:tc>
          <w:tcPr>
            <w:tcW w:w="877" w:type="dxa"/>
            <w:vAlign w:val="center"/>
          </w:tcPr>
          <w:p w14:paraId="536EB7C3"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w:t>
            </w:r>
            <w:proofErr w:type="spellStart"/>
            <w:r w:rsidRPr="009D48C5">
              <w:rPr>
                <w:rFonts w:ascii="Calibri" w:eastAsia="Times New Roman" w:hAnsi="Calibri" w:cs="Calibri"/>
                <w:color w:val="000000"/>
                <w:sz w:val="20"/>
                <w:szCs w:val="20"/>
              </w:rPr>
              <w:t>tonne</w:t>
            </w:r>
            <w:proofErr w:type="spellEnd"/>
          </w:p>
        </w:tc>
        <w:tc>
          <w:tcPr>
            <w:tcW w:w="1783" w:type="dxa"/>
            <w:shd w:val="clear" w:color="auto" w:fill="auto"/>
            <w:vAlign w:val="center"/>
          </w:tcPr>
          <w:p w14:paraId="598CA73A"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52.2</w:t>
            </w:r>
          </w:p>
        </w:tc>
        <w:tc>
          <w:tcPr>
            <w:tcW w:w="1083" w:type="dxa"/>
            <w:shd w:val="clear" w:color="auto" w:fill="auto"/>
            <w:noWrap/>
            <w:vAlign w:val="center"/>
          </w:tcPr>
          <w:p w14:paraId="03F851C9"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tcPr>
          <w:p w14:paraId="68664D34" w14:textId="77777777" w:rsidR="00B75D4B" w:rsidRPr="009D48C5" w:rsidRDefault="00B75D4B" w:rsidP="009D48C5">
            <w:pPr>
              <w:spacing w:after="0"/>
              <w:jc w:val="center"/>
              <w:rPr>
                <w:rFonts w:ascii="Calibri" w:eastAsia="Times New Roman" w:hAnsi="Calibri" w:cs="Calibri"/>
                <w:b/>
                <w:color w:val="000000"/>
                <w:sz w:val="20"/>
                <w:szCs w:val="20"/>
              </w:rPr>
            </w:pPr>
            <w:r w:rsidRPr="009D48C5">
              <w:rPr>
                <w:rFonts w:ascii="Calibri" w:eastAsia="Times New Roman" w:hAnsi="Calibri" w:cs="Calibri"/>
                <w:color w:val="000000"/>
                <w:sz w:val="20"/>
                <w:szCs w:val="20"/>
              </w:rPr>
              <w:t>450</w:t>
            </w:r>
          </w:p>
        </w:tc>
      </w:tr>
      <w:tr w:rsidR="00B75D4B" w:rsidRPr="00B8263D" w14:paraId="411BF7AB" w14:textId="77777777" w:rsidTr="009D48C5">
        <w:trPr>
          <w:trHeight w:val="300"/>
        </w:trPr>
        <w:tc>
          <w:tcPr>
            <w:tcW w:w="4280" w:type="dxa"/>
            <w:vAlign w:val="center"/>
          </w:tcPr>
          <w:p w14:paraId="7A13DC94" w14:textId="699B1771"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PTC REC multiplier</w:t>
            </w:r>
            <w:r w:rsidR="00B8263D">
              <w:rPr>
                <w:rFonts w:ascii="Calibri" w:eastAsia="Times New Roman" w:hAnsi="Calibri" w:cs="Calibri"/>
                <w:color w:val="000000"/>
                <w:sz w:val="20"/>
                <w:szCs w:val="20"/>
                <w:vertAlign w:val="superscript"/>
              </w:rPr>
              <w:t>1</w:t>
            </w:r>
            <w:r w:rsidRPr="009D48C5">
              <w:rPr>
                <w:rFonts w:ascii="Calibri" w:eastAsia="Times New Roman" w:hAnsi="Calibri" w:cs="Calibri"/>
                <w:color w:val="000000"/>
                <w:sz w:val="20"/>
                <w:szCs w:val="20"/>
              </w:rPr>
              <w:t xml:space="preserve"> </w:t>
            </w:r>
          </w:p>
        </w:tc>
        <w:tc>
          <w:tcPr>
            <w:tcW w:w="4613" w:type="dxa"/>
            <w:vAlign w:val="center"/>
          </w:tcPr>
          <w:p w14:paraId="6702062F"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Multiplied by the base value of the PTC REC, which reaches a maximum of $3.33 per gasoline gallon equivalent for electricity.</w:t>
            </w:r>
          </w:p>
        </w:tc>
        <w:tc>
          <w:tcPr>
            <w:tcW w:w="877" w:type="dxa"/>
            <w:vAlign w:val="center"/>
          </w:tcPr>
          <w:p w14:paraId="53B432FB"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tcPr>
          <w:p w14:paraId="4314B554"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tcPr>
          <w:p w14:paraId="0C7D31CF"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tcPr>
          <w:p w14:paraId="39EC80F5"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2</w:t>
            </w:r>
          </w:p>
        </w:tc>
      </w:tr>
      <w:tr w:rsidR="00B75D4B" w:rsidRPr="00B8263D" w14:paraId="59DD40F6" w14:textId="77777777" w:rsidTr="009D48C5">
        <w:trPr>
          <w:trHeight w:val="300"/>
        </w:trPr>
        <w:tc>
          <w:tcPr>
            <w:tcW w:w="4280" w:type="dxa"/>
            <w:vAlign w:val="center"/>
          </w:tcPr>
          <w:p w14:paraId="68F92B98"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LCFS multiplier</w:t>
            </w:r>
          </w:p>
        </w:tc>
        <w:tc>
          <w:tcPr>
            <w:tcW w:w="4613" w:type="dxa"/>
            <w:vAlign w:val="center"/>
          </w:tcPr>
          <w:p w14:paraId="3A0A4335"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Multiplied by the base value of the LCFS, which ranges from 0 to $180/</w:t>
            </w:r>
            <w:proofErr w:type="spellStart"/>
            <w:r w:rsidRPr="009D48C5">
              <w:rPr>
                <w:rFonts w:ascii="Calibri" w:eastAsia="Times New Roman" w:hAnsi="Calibri" w:cs="Calibri"/>
                <w:color w:val="000000"/>
                <w:sz w:val="20"/>
                <w:szCs w:val="20"/>
              </w:rPr>
              <w:t>tonne</w:t>
            </w:r>
            <w:proofErr w:type="spellEnd"/>
            <w:r w:rsidRPr="009D48C5">
              <w:rPr>
                <w:rFonts w:ascii="Calibri" w:eastAsia="Times New Roman" w:hAnsi="Calibri" w:cs="Calibri"/>
                <w:color w:val="000000"/>
                <w:sz w:val="20"/>
                <w:szCs w:val="20"/>
              </w:rPr>
              <w:t>.</w:t>
            </w:r>
          </w:p>
        </w:tc>
        <w:tc>
          <w:tcPr>
            <w:tcW w:w="877" w:type="dxa"/>
            <w:vAlign w:val="center"/>
          </w:tcPr>
          <w:p w14:paraId="36C10BB1"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hideMark/>
          </w:tcPr>
          <w:p w14:paraId="26EA4B1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hideMark/>
          </w:tcPr>
          <w:p w14:paraId="054E5C6A"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hideMark/>
          </w:tcPr>
          <w:p w14:paraId="2A3BF972"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2</w:t>
            </w:r>
          </w:p>
        </w:tc>
      </w:tr>
      <w:tr w:rsidR="00B75D4B" w:rsidRPr="00B8263D" w14:paraId="7AB24EF4" w14:textId="77777777" w:rsidTr="009D48C5">
        <w:trPr>
          <w:trHeight w:val="300"/>
        </w:trPr>
        <w:tc>
          <w:tcPr>
            <w:tcW w:w="4280" w:type="dxa"/>
            <w:vAlign w:val="center"/>
          </w:tcPr>
          <w:p w14:paraId="18120033"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SB1383 waste influx multiplier</w:t>
            </w:r>
          </w:p>
        </w:tc>
        <w:tc>
          <w:tcPr>
            <w:tcW w:w="4613" w:type="dxa"/>
            <w:vAlign w:val="center"/>
          </w:tcPr>
          <w:p w14:paraId="059E6E69"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Multiplied by the base fraction of influx diverted from landfills because of SB1383, which ranges from 0 to 0.75.</w:t>
            </w:r>
          </w:p>
        </w:tc>
        <w:tc>
          <w:tcPr>
            <w:tcW w:w="877" w:type="dxa"/>
            <w:vAlign w:val="center"/>
          </w:tcPr>
          <w:p w14:paraId="29FE695E"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hideMark/>
          </w:tcPr>
          <w:p w14:paraId="201D0FF8"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hideMark/>
          </w:tcPr>
          <w:p w14:paraId="15FA684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hideMark/>
          </w:tcPr>
          <w:p w14:paraId="427E19D8"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r>
      <w:tr w:rsidR="00B75D4B" w:rsidRPr="00B8263D" w14:paraId="70B5BEA0" w14:textId="77777777" w:rsidTr="009D48C5">
        <w:trPr>
          <w:trHeight w:val="300"/>
        </w:trPr>
        <w:tc>
          <w:tcPr>
            <w:tcW w:w="4280" w:type="dxa"/>
            <w:vAlign w:val="center"/>
          </w:tcPr>
          <w:p w14:paraId="258BDE87" w14:textId="3A40F336"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SB1383 organic waste to POTW</w:t>
            </w:r>
            <w:r w:rsidR="00605533" w:rsidRPr="009D48C5">
              <w:rPr>
                <w:rFonts w:ascii="Calibri" w:eastAsia="Times New Roman" w:hAnsi="Calibri" w:cs="Calibri"/>
                <w:color w:val="000000"/>
                <w:sz w:val="20"/>
                <w:szCs w:val="20"/>
              </w:rPr>
              <w:t>s</w:t>
            </w:r>
            <w:r w:rsidRPr="009D48C5">
              <w:rPr>
                <w:rFonts w:ascii="Calibri" w:eastAsia="Times New Roman" w:hAnsi="Calibri" w:cs="Calibri"/>
                <w:color w:val="000000"/>
                <w:sz w:val="20"/>
                <w:szCs w:val="20"/>
              </w:rPr>
              <w:t xml:space="preserve"> multiplier</w:t>
            </w:r>
          </w:p>
        </w:tc>
        <w:tc>
          <w:tcPr>
            <w:tcW w:w="4613" w:type="dxa"/>
            <w:vAlign w:val="center"/>
          </w:tcPr>
          <w:p w14:paraId="01E4AC80"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Multiplied by the weight of organic waste that is diverted from landfills due to SB1383.</w:t>
            </w:r>
          </w:p>
        </w:tc>
        <w:tc>
          <w:tcPr>
            <w:tcW w:w="877" w:type="dxa"/>
            <w:vAlign w:val="center"/>
          </w:tcPr>
          <w:p w14:paraId="3CBA5A9B"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hideMark/>
          </w:tcPr>
          <w:p w14:paraId="5432B75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0.95</w:t>
            </w:r>
          </w:p>
        </w:tc>
        <w:tc>
          <w:tcPr>
            <w:tcW w:w="1083" w:type="dxa"/>
            <w:shd w:val="clear" w:color="auto" w:fill="auto"/>
            <w:noWrap/>
            <w:vAlign w:val="center"/>
            <w:hideMark/>
          </w:tcPr>
          <w:p w14:paraId="38AF6216"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hideMark/>
          </w:tcPr>
          <w:p w14:paraId="3B52C0A8"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0.95</w:t>
            </w:r>
          </w:p>
        </w:tc>
      </w:tr>
      <w:tr w:rsidR="00B75D4B" w:rsidRPr="00B8263D" w14:paraId="1923E854" w14:textId="77777777" w:rsidTr="009D48C5">
        <w:trPr>
          <w:trHeight w:val="300"/>
        </w:trPr>
        <w:tc>
          <w:tcPr>
            <w:tcW w:w="4280" w:type="dxa"/>
            <w:vAlign w:val="center"/>
          </w:tcPr>
          <w:p w14:paraId="075EF8EA"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Seeding demo plants start time</w:t>
            </w:r>
          </w:p>
        </w:tc>
        <w:tc>
          <w:tcPr>
            <w:tcW w:w="4613" w:type="dxa"/>
            <w:vAlign w:val="center"/>
          </w:tcPr>
          <w:p w14:paraId="617FD4FD"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Start year of demonstration of technology.</w:t>
            </w:r>
          </w:p>
        </w:tc>
        <w:tc>
          <w:tcPr>
            <w:tcW w:w="877" w:type="dxa"/>
            <w:vAlign w:val="center"/>
          </w:tcPr>
          <w:p w14:paraId="001ADFA8"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time</w:t>
            </w:r>
          </w:p>
        </w:tc>
        <w:tc>
          <w:tcPr>
            <w:tcW w:w="1783" w:type="dxa"/>
            <w:shd w:val="clear" w:color="auto" w:fill="auto"/>
            <w:vAlign w:val="center"/>
            <w:hideMark/>
          </w:tcPr>
          <w:p w14:paraId="2202D92B"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2018</w:t>
            </w:r>
          </w:p>
        </w:tc>
        <w:tc>
          <w:tcPr>
            <w:tcW w:w="1083" w:type="dxa"/>
            <w:shd w:val="clear" w:color="auto" w:fill="auto"/>
            <w:noWrap/>
            <w:vAlign w:val="center"/>
            <w:hideMark/>
          </w:tcPr>
          <w:p w14:paraId="625215BF"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2018</w:t>
            </w:r>
          </w:p>
        </w:tc>
        <w:tc>
          <w:tcPr>
            <w:tcW w:w="663" w:type="dxa"/>
            <w:shd w:val="clear" w:color="auto" w:fill="auto"/>
            <w:noWrap/>
            <w:vAlign w:val="center"/>
            <w:hideMark/>
          </w:tcPr>
          <w:p w14:paraId="0219216C"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2022</w:t>
            </w:r>
          </w:p>
        </w:tc>
      </w:tr>
      <w:tr w:rsidR="00B75D4B" w:rsidRPr="00B8263D" w14:paraId="07979BC6" w14:textId="77777777" w:rsidTr="009D48C5">
        <w:trPr>
          <w:trHeight w:val="300"/>
        </w:trPr>
        <w:tc>
          <w:tcPr>
            <w:tcW w:w="4280" w:type="dxa"/>
            <w:vAlign w:val="center"/>
          </w:tcPr>
          <w:p w14:paraId="1194ABEC"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Seeding demo plants duration</w:t>
            </w:r>
          </w:p>
        </w:tc>
        <w:tc>
          <w:tcPr>
            <w:tcW w:w="4613" w:type="dxa"/>
            <w:vAlign w:val="center"/>
          </w:tcPr>
          <w:p w14:paraId="0F943934"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Duration of demonstration of technology.</w:t>
            </w:r>
          </w:p>
        </w:tc>
        <w:tc>
          <w:tcPr>
            <w:tcW w:w="877" w:type="dxa"/>
            <w:vAlign w:val="center"/>
          </w:tcPr>
          <w:p w14:paraId="446349C5"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years</w:t>
            </w:r>
          </w:p>
        </w:tc>
        <w:tc>
          <w:tcPr>
            <w:tcW w:w="1783" w:type="dxa"/>
            <w:shd w:val="clear" w:color="auto" w:fill="auto"/>
            <w:vAlign w:val="center"/>
            <w:hideMark/>
          </w:tcPr>
          <w:p w14:paraId="3011E827"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4</w:t>
            </w:r>
          </w:p>
        </w:tc>
        <w:tc>
          <w:tcPr>
            <w:tcW w:w="1083" w:type="dxa"/>
            <w:shd w:val="clear" w:color="auto" w:fill="auto"/>
            <w:noWrap/>
            <w:vAlign w:val="center"/>
            <w:hideMark/>
          </w:tcPr>
          <w:p w14:paraId="3A03F4FD"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663" w:type="dxa"/>
            <w:shd w:val="clear" w:color="auto" w:fill="auto"/>
            <w:noWrap/>
            <w:vAlign w:val="center"/>
            <w:hideMark/>
          </w:tcPr>
          <w:p w14:paraId="44DA591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10</w:t>
            </w:r>
          </w:p>
        </w:tc>
      </w:tr>
      <w:tr w:rsidR="00B75D4B" w:rsidRPr="00B8263D" w14:paraId="0A1CE796" w14:textId="77777777" w:rsidTr="009D48C5">
        <w:trPr>
          <w:trHeight w:val="300"/>
        </w:trPr>
        <w:tc>
          <w:tcPr>
            <w:tcW w:w="4280" w:type="dxa"/>
            <w:vAlign w:val="center"/>
          </w:tcPr>
          <w:p w14:paraId="5E3FB00D" w14:textId="1CFC426F"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Effect of seeding demo plants on maturity for HTL</w:t>
            </w:r>
          </w:p>
        </w:tc>
        <w:tc>
          <w:tcPr>
            <w:tcW w:w="4613" w:type="dxa"/>
            <w:vAlign w:val="center"/>
          </w:tcPr>
          <w:p w14:paraId="4C51DA9C"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Determines the influence of demonstration experience on maturity improvement for HTL.</w:t>
            </w:r>
          </w:p>
        </w:tc>
        <w:tc>
          <w:tcPr>
            <w:tcW w:w="877" w:type="dxa"/>
            <w:vAlign w:val="center"/>
          </w:tcPr>
          <w:p w14:paraId="7B3C5E1F"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hideMark/>
          </w:tcPr>
          <w:p w14:paraId="55F3C817"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w:t>
            </w:r>
          </w:p>
        </w:tc>
        <w:tc>
          <w:tcPr>
            <w:tcW w:w="1083" w:type="dxa"/>
            <w:shd w:val="clear" w:color="auto" w:fill="auto"/>
            <w:noWrap/>
            <w:vAlign w:val="center"/>
            <w:hideMark/>
          </w:tcPr>
          <w:p w14:paraId="04500BE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0</w:t>
            </w:r>
          </w:p>
        </w:tc>
        <w:tc>
          <w:tcPr>
            <w:tcW w:w="663" w:type="dxa"/>
            <w:shd w:val="clear" w:color="auto" w:fill="auto"/>
            <w:noWrap/>
            <w:vAlign w:val="center"/>
            <w:hideMark/>
          </w:tcPr>
          <w:p w14:paraId="0DE44AF9"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5</w:t>
            </w:r>
          </w:p>
        </w:tc>
      </w:tr>
      <w:tr w:rsidR="00B75D4B" w:rsidRPr="00B8263D" w14:paraId="206B2FFC" w14:textId="77777777" w:rsidTr="009D48C5">
        <w:trPr>
          <w:trHeight w:val="300"/>
        </w:trPr>
        <w:tc>
          <w:tcPr>
            <w:tcW w:w="4280" w:type="dxa"/>
            <w:vAlign w:val="center"/>
          </w:tcPr>
          <w:p w14:paraId="11ED10A7"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AEO selector</w:t>
            </w:r>
          </w:p>
        </w:tc>
        <w:tc>
          <w:tcPr>
            <w:tcW w:w="4613" w:type="dxa"/>
            <w:vAlign w:val="center"/>
          </w:tcPr>
          <w:p w14:paraId="4EA4A21F" w14:textId="77777777" w:rsidR="00B75D4B" w:rsidRPr="009D48C5" w:rsidRDefault="00B75D4B" w:rsidP="00BA1452">
            <w:pPr>
              <w:spacing w:after="0"/>
              <w:rPr>
                <w:rFonts w:ascii="Calibri" w:eastAsia="Times New Roman" w:hAnsi="Calibri" w:cs="Calibri"/>
                <w:color w:val="000000"/>
                <w:sz w:val="20"/>
                <w:szCs w:val="20"/>
              </w:rPr>
            </w:pPr>
            <w:r w:rsidRPr="009D48C5">
              <w:rPr>
                <w:rFonts w:ascii="Calibri" w:eastAsia="Times New Roman" w:hAnsi="Calibri" w:cs="Calibri"/>
                <w:color w:val="000000"/>
                <w:sz w:val="20"/>
                <w:szCs w:val="20"/>
              </w:rPr>
              <w:t>3-way choice between reference, high, and low oil prices scenario in the Energy Information Administration’s AEO.</w:t>
            </w:r>
          </w:p>
        </w:tc>
        <w:tc>
          <w:tcPr>
            <w:tcW w:w="877" w:type="dxa"/>
            <w:vAlign w:val="center"/>
          </w:tcPr>
          <w:p w14:paraId="1CEC55BB"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w:t>
            </w:r>
          </w:p>
        </w:tc>
        <w:tc>
          <w:tcPr>
            <w:tcW w:w="1783" w:type="dxa"/>
            <w:shd w:val="clear" w:color="auto" w:fill="auto"/>
            <w:vAlign w:val="center"/>
            <w:hideMark/>
          </w:tcPr>
          <w:p w14:paraId="31A1B1F0"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 (Reference case)</w:t>
            </w:r>
          </w:p>
        </w:tc>
        <w:tc>
          <w:tcPr>
            <w:tcW w:w="1746" w:type="dxa"/>
            <w:gridSpan w:val="2"/>
            <w:shd w:val="clear" w:color="auto" w:fill="auto"/>
            <w:noWrap/>
            <w:vAlign w:val="center"/>
          </w:tcPr>
          <w:p w14:paraId="23341736" w14:textId="77777777" w:rsidR="00B75D4B" w:rsidRPr="009D48C5" w:rsidRDefault="00B75D4B" w:rsidP="00A02FDC">
            <w:pPr>
              <w:spacing w:after="0"/>
              <w:jc w:val="center"/>
              <w:rPr>
                <w:rFonts w:ascii="Calibri" w:eastAsia="Times New Roman" w:hAnsi="Calibri" w:cs="Calibri"/>
                <w:color w:val="000000"/>
                <w:sz w:val="20"/>
                <w:szCs w:val="20"/>
              </w:rPr>
            </w:pPr>
            <w:r w:rsidRPr="009D48C5">
              <w:rPr>
                <w:rFonts w:ascii="Calibri" w:eastAsia="Times New Roman" w:hAnsi="Calibri" w:cs="Calibri"/>
                <w:color w:val="000000"/>
                <w:sz w:val="20"/>
                <w:szCs w:val="20"/>
              </w:rPr>
              <w:t>1, 2, or 3</w:t>
            </w:r>
          </w:p>
        </w:tc>
      </w:tr>
    </w:tbl>
    <w:p w14:paraId="4B1CA752" w14:textId="51361A23" w:rsidR="00B75D4B" w:rsidRPr="00A02FDC" w:rsidRDefault="00B75D4B" w:rsidP="00B75D4B">
      <w:pPr>
        <w:rPr>
          <w:sz w:val="20"/>
          <w:szCs w:val="20"/>
        </w:rPr>
      </w:pPr>
      <w:r w:rsidRPr="00A02FDC">
        <w:rPr>
          <w:sz w:val="20"/>
          <w:szCs w:val="20"/>
        </w:rPr>
        <w:t xml:space="preserve">Abbreviations: HTL = hydrothermal liquefaction; RIN = Renewable Identification Number; PTC REC = Production Tax Credit </w:t>
      </w:r>
      <w:r w:rsidR="00605533" w:rsidRPr="00A02FDC">
        <w:rPr>
          <w:sz w:val="20"/>
          <w:szCs w:val="20"/>
        </w:rPr>
        <w:t>r</w:t>
      </w:r>
      <w:r w:rsidRPr="00A02FDC">
        <w:rPr>
          <w:sz w:val="20"/>
          <w:szCs w:val="20"/>
        </w:rPr>
        <w:t xml:space="preserve">enewable </w:t>
      </w:r>
      <w:r w:rsidR="00605533" w:rsidRPr="00A02FDC">
        <w:rPr>
          <w:sz w:val="20"/>
          <w:szCs w:val="20"/>
        </w:rPr>
        <w:t>e</w:t>
      </w:r>
      <w:r w:rsidRPr="00A02FDC">
        <w:rPr>
          <w:sz w:val="20"/>
          <w:szCs w:val="20"/>
        </w:rPr>
        <w:t xml:space="preserve">lectricity </w:t>
      </w:r>
      <w:r w:rsidR="00605533" w:rsidRPr="00A02FDC">
        <w:rPr>
          <w:sz w:val="20"/>
          <w:szCs w:val="20"/>
        </w:rPr>
        <w:t>c</w:t>
      </w:r>
      <w:r w:rsidRPr="00A02FDC">
        <w:rPr>
          <w:sz w:val="20"/>
          <w:szCs w:val="20"/>
        </w:rPr>
        <w:t xml:space="preserve">redit; CHP = </w:t>
      </w:r>
      <w:r w:rsidR="00605533" w:rsidRPr="00A02FDC">
        <w:rPr>
          <w:sz w:val="20"/>
          <w:szCs w:val="20"/>
        </w:rPr>
        <w:t>c</w:t>
      </w:r>
      <w:r w:rsidRPr="00A02FDC">
        <w:rPr>
          <w:sz w:val="20"/>
          <w:szCs w:val="20"/>
        </w:rPr>
        <w:t xml:space="preserve">ombined </w:t>
      </w:r>
      <w:r w:rsidR="00605533" w:rsidRPr="00A02FDC">
        <w:rPr>
          <w:sz w:val="20"/>
          <w:szCs w:val="20"/>
        </w:rPr>
        <w:t>h</w:t>
      </w:r>
      <w:r w:rsidRPr="00A02FDC">
        <w:rPr>
          <w:sz w:val="20"/>
          <w:szCs w:val="20"/>
        </w:rPr>
        <w:t>eat and</w:t>
      </w:r>
      <w:r w:rsidR="00605533" w:rsidRPr="00A02FDC">
        <w:rPr>
          <w:sz w:val="20"/>
          <w:szCs w:val="20"/>
        </w:rPr>
        <w:t xml:space="preserve"> p</w:t>
      </w:r>
      <w:r w:rsidRPr="00A02FDC">
        <w:rPr>
          <w:sz w:val="20"/>
          <w:szCs w:val="20"/>
        </w:rPr>
        <w:t xml:space="preserve">ower; CNG = </w:t>
      </w:r>
      <w:r w:rsidR="00605533" w:rsidRPr="00A02FDC">
        <w:rPr>
          <w:sz w:val="20"/>
          <w:szCs w:val="20"/>
        </w:rPr>
        <w:t>c</w:t>
      </w:r>
      <w:r w:rsidRPr="00A02FDC">
        <w:rPr>
          <w:sz w:val="20"/>
          <w:szCs w:val="20"/>
        </w:rPr>
        <w:t xml:space="preserve">ompressed </w:t>
      </w:r>
      <w:r w:rsidR="00605533" w:rsidRPr="00A02FDC">
        <w:rPr>
          <w:sz w:val="20"/>
          <w:szCs w:val="20"/>
        </w:rPr>
        <w:t>n</w:t>
      </w:r>
      <w:r w:rsidRPr="00A02FDC">
        <w:rPr>
          <w:sz w:val="20"/>
          <w:szCs w:val="20"/>
        </w:rPr>
        <w:t xml:space="preserve">atural </w:t>
      </w:r>
      <w:r w:rsidR="00605533" w:rsidRPr="00A02FDC">
        <w:rPr>
          <w:sz w:val="20"/>
          <w:szCs w:val="20"/>
        </w:rPr>
        <w:t>g</w:t>
      </w:r>
      <w:r w:rsidRPr="00A02FDC">
        <w:rPr>
          <w:sz w:val="20"/>
          <w:szCs w:val="20"/>
        </w:rPr>
        <w:t xml:space="preserve">as; Elec = </w:t>
      </w:r>
      <w:r w:rsidR="00605533" w:rsidRPr="00A02FDC">
        <w:rPr>
          <w:sz w:val="20"/>
          <w:szCs w:val="20"/>
        </w:rPr>
        <w:t>e</w:t>
      </w:r>
      <w:r w:rsidRPr="00A02FDC">
        <w:rPr>
          <w:sz w:val="20"/>
          <w:szCs w:val="20"/>
        </w:rPr>
        <w:t xml:space="preserve">lectricity; PNG = </w:t>
      </w:r>
      <w:r w:rsidR="00605533" w:rsidRPr="00A02FDC">
        <w:rPr>
          <w:sz w:val="20"/>
          <w:szCs w:val="20"/>
        </w:rPr>
        <w:t>p</w:t>
      </w:r>
      <w:r w:rsidRPr="00A02FDC">
        <w:rPr>
          <w:sz w:val="20"/>
          <w:szCs w:val="20"/>
        </w:rPr>
        <w:t xml:space="preserve">ipeline </w:t>
      </w:r>
      <w:r w:rsidR="00605533" w:rsidRPr="00A02FDC">
        <w:rPr>
          <w:sz w:val="20"/>
          <w:szCs w:val="20"/>
        </w:rPr>
        <w:t>n</w:t>
      </w:r>
      <w:r w:rsidRPr="00A02FDC">
        <w:rPr>
          <w:sz w:val="20"/>
          <w:szCs w:val="20"/>
        </w:rPr>
        <w:t xml:space="preserve">atural </w:t>
      </w:r>
      <w:r w:rsidR="00605533" w:rsidRPr="00A02FDC">
        <w:rPr>
          <w:sz w:val="20"/>
          <w:szCs w:val="20"/>
        </w:rPr>
        <w:t>g</w:t>
      </w:r>
      <w:r w:rsidRPr="00A02FDC">
        <w:rPr>
          <w:sz w:val="20"/>
          <w:szCs w:val="20"/>
        </w:rPr>
        <w:t xml:space="preserve">as; LCFS = </w:t>
      </w:r>
      <w:r w:rsidR="00605533" w:rsidRPr="00A02FDC">
        <w:rPr>
          <w:sz w:val="20"/>
          <w:szCs w:val="20"/>
        </w:rPr>
        <w:t>California’s L</w:t>
      </w:r>
      <w:r w:rsidRPr="00A02FDC">
        <w:rPr>
          <w:sz w:val="20"/>
          <w:szCs w:val="20"/>
        </w:rPr>
        <w:t xml:space="preserve">ow </w:t>
      </w:r>
      <w:r w:rsidR="00605533" w:rsidRPr="00A02FDC">
        <w:rPr>
          <w:sz w:val="20"/>
          <w:szCs w:val="20"/>
        </w:rPr>
        <w:t>C</w:t>
      </w:r>
      <w:r w:rsidRPr="00A02FDC">
        <w:rPr>
          <w:sz w:val="20"/>
          <w:szCs w:val="20"/>
        </w:rPr>
        <w:t xml:space="preserve">arbon </w:t>
      </w:r>
      <w:r w:rsidR="00605533" w:rsidRPr="00A02FDC">
        <w:rPr>
          <w:sz w:val="20"/>
          <w:szCs w:val="20"/>
        </w:rPr>
        <w:t>F</w:t>
      </w:r>
      <w:r w:rsidRPr="00A02FDC">
        <w:rPr>
          <w:sz w:val="20"/>
          <w:szCs w:val="20"/>
        </w:rPr>
        <w:t xml:space="preserve">uel </w:t>
      </w:r>
      <w:r w:rsidR="00605533" w:rsidRPr="00A02FDC">
        <w:rPr>
          <w:sz w:val="20"/>
          <w:szCs w:val="20"/>
        </w:rPr>
        <w:t>S</w:t>
      </w:r>
      <w:r w:rsidRPr="00A02FDC">
        <w:rPr>
          <w:sz w:val="20"/>
          <w:szCs w:val="20"/>
        </w:rPr>
        <w:t>tandard; SB1383 = California Senate Bill 1383; POTW</w:t>
      </w:r>
      <w:r w:rsidR="00605533" w:rsidRPr="00A02FDC">
        <w:rPr>
          <w:sz w:val="20"/>
          <w:szCs w:val="20"/>
        </w:rPr>
        <w:t>s</w:t>
      </w:r>
      <w:r w:rsidRPr="00A02FDC">
        <w:rPr>
          <w:sz w:val="20"/>
          <w:szCs w:val="20"/>
        </w:rPr>
        <w:t xml:space="preserve"> = publicly owned treatment work</w:t>
      </w:r>
      <w:r w:rsidR="00605533" w:rsidRPr="00A02FDC">
        <w:rPr>
          <w:sz w:val="20"/>
          <w:szCs w:val="20"/>
        </w:rPr>
        <w:t>s</w:t>
      </w:r>
      <w:r w:rsidRPr="00A02FDC">
        <w:rPr>
          <w:sz w:val="20"/>
          <w:szCs w:val="20"/>
        </w:rPr>
        <w:t xml:space="preserve">; AEO = Annual Energy Outlook. </w:t>
      </w:r>
    </w:p>
    <w:p w14:paraId="11779C50" w14:textId="3F2D47A6" w:rsidR="00B8263D" w:rsidRPr="00A02FDC" w:rsidRDefault="00B8263D" w:rsidP="00B75D4B">
      <w:pPr>
        <w:rPr>
          <w:sz w:val="20"/>
          <w:szCs w:val="20"/>
        </w:rPr>
      </w:pPr>
      <w:r w:rsidRPr="00A02FDC">
        <w:rPr>
          <w:sz w:val="20"/>
          <w:szCs w:val="20"/>
          <w:vertAlign w:val="superscript"/>
        </w:rPr>
        <w:t>1</w:t>
      </w:r>
      <w:r w:rsidRPr="00A02FDC">
        <w:rPr>
          <w:sz w:val="20"/>
          <w:szCs w:val="20"/>
        </w:rPr>
        <w:t xml:space="preserve"> </w:t>
      </w:r>
      <w:r w:rsidRPr="00A02FDC">
        <w:rPr>
          <w:rFonts w:ascii="Calibri" w:eastAsia="Times New Roman" w:hAnsi="Calibri" w:cs="Calibri"/>
          <w:color w:val="000000"/>
          <w:sz w:val="20"/>
          <w:szCs w:val="20"/>
        </w:rPr>
        <w:t>The PTC REC multiplier</w:t>
      </w:r>
      <w:r w:rsidRPr="00A02FDC">
        <w:rPr>
          <w:rFonts w:ascii="Calibri" w:eastAsia="Times New Roman" w:hAnsi="Calibri" w:cs="Calibri"/>
          <w:color w:val="000000"/>
          <w:sz w:val="20"/>
          <w:szCs w:val="20"/>
          <w:vertAlign w:val="superscript"/>
        </w:rPr>
        <w:t xml:space="preserve"> </w:t>
      </w:r>
      <w:r w:rsidRPr="00A02FDC">
        <w:rPr>
          <w:rFonts w:ascii="Calibri" w:eastAsia="Times New Roman" w:hAnsi="Calibri" w:cs="Calibri"/>
          <w:color w:val="000000"/>
          <w:sz w:val="20"/>
          <w:szCs w:val="20"/>
        </w:rPr>
        <w:t xml:space="preserve">is only applicable to CHP, CNG,  Elec, and PNG; other technologies have zero PTC REC values. </w:t>
      </w:r>
    </w:p>
    <w:p w14:paraId="254BC749" w14:textId="77777777" w:rsidR="00B75D4B" w:rsidDel="00E250DC" w:rsidRDefault="00B75D4B" w:rsidP="00B75D4B">
      <w:pPr>
        <w:rPr>
          <w:del w:id="38" w:author="Annika Eberle" w:date="2019-01-07T11:02:00Z"/>
          <w:b/>
        </w:rPr>
      </w:pPr>
    </w:p>
    <w:p w14:paraId="672914D5" w14:textId="77777777" w:rsidR="00B75D4B" w:rsidRDefault="00B75D4B" w:rsidP="00B75D4B">
      <w:pPr>
        <w:sectPr w:rsidR="00B75D4B" w:rsidSect="002D672E">
          <w:pgSz w:w="15840" w:h="12240" w:orient="landscape"/>
          <w:pgMar w:top="1440" w:right="1440" w:bottom="1440" w:left="1440" w:header="720" w:footer="720" w:gutter="0"/>
          <w:cols w:space="720"/>
          <w:docGrid w:linePitch="360"/>
        </w:sectPr>
      </w:pPr>
    </w:p>
    <w:p w14:paraId="3A22B29B" w14:textId="7FFB2205" w:rsidR="00B75D4B" w:rsidRPr="009263FE" w:rsidDel="00E250DC" w:rsidRDefault="00B75D4B" w:rsidP="00B75D4B">
      <w:pPr>
        <w:tabs>
          <w:tab w:val="num" w:pos="1440"/>
        </w:tabs>
        <w:rPr>
          <w:moveFrom w:id="39" w:author="Annika Eberle" w:date="2019-01-07T11:01:00Z"/>
          <w:b/>
        </w:rPr>
      </w:pPr>
      <w:moveFromRangeStart w:id="40" w:author="Annika Eberle" w:date="2019-01-07T11:01:00Z" w:name="move534622233"/>
      <w:moveFrom w:id="41" w:author="Annika Eberle" w:date="2019-01-07T11:01:00Z">
        <w:r w:rsidDel="00E250DC">
          <w:rPr>
            <w:b/>
          </w:rPr>
          <w:lastRenderedPageBreak/>
          <w:t xml:space="preserve">Modeling </w:t>
        </w:r>
        <w:r w:rsidRPr="009263FE" w:rsidDel="00E250DC">
          <w:rPr>
            <w:b/>
          </w:rPr>
          <w:t>Assumptions</w:t>
        </w:r>
      </w:moveFrom>
    </w:p>
    <w:p w14:paraId="3F480A29" w14:textId="288903FF" w:rsidR="00E250DC" w:rsidRDefault="00B75D4B" w:rsidP="00B75D4B">
      <w:pPr>
        <w:tabs>
          <w:tab w:val="num" w:pos="1440"/>
        </w:tabs>
      </w:pPr>
      <w:moveFrom w:id="42" w:author="Annika Eberle" w:date="2019-01-07T11:01:00Z">
        <w:r w:rsidDel="00E250DC">
          <w:t>Key model assumptions that affect WESyS outcomes relate to capital investments, waste transportation, policies, and technology cost and performance. The fixed capital associated with each conversion option is assumed to be installed on site. WTE technology at POTWs is tracked over its life cycle such that new technology can replace retiring technology, while technology installed on CAFOs and landfills is assumed to last for the duration of the simulation, precluding replacement opportunities. The model does not include waste transportation or consolidation of waste from multiple sites. However, the model does represent policies that generate credits, including Renewable Identification Numbers (RINs), which expire after 2022; Low Carbon Fuel Standard (LCFS) credits, which expire in 2030; and Production Tax Credit Renewable Electricity Credits (PTC RECs), which are assumed never to expire. The model also represents the effects of California Senate Bill 1383, but no other California state policies</w:t>
        </w:r>
        <w:r w:rsidRPr="00900999" w:rsidDel="00E250DC">
          <w:t xml:space="preserve"> </w:t>
        </w:r>
        <w:r w:rsidRPr="001012FA" w:rsidDel="00E250DC">
          <w:t>that may impact WTE</w:t>
        </w:r>
        <w:r w:rsidDel="00E250DC">
          <w:t>. Because HTL is at a low technology readiness level, parameters relating to industrial learning are important. W</w:t>
        </w:r>
        <w:r w:rsidRPr="001012FA" w:rsidDel="00E250DC">
          <w:t>e var</w:t>
        </w:r>
        <w:r w:rsidDel="00E250DC">
          <w:t>ied</w:t>
        </w:r>
        <w:r w:rsidRPr="001012FA" w:rsidDel="00E250DC">
          <w:t xml:space="preserve"> the</w:t>
        </w:r>
        <w:r w:rsidDel="00E250DC">
          <w:t xml:space="preserve"> level of</w:t>
        </w:r>
        <w:r w:rsidRPr="001012FA" w:rsidDel="00E250DC">
          <w:t xml:space="preserve"> </w:t>
        </w:r>
        <w:r w:rsidDel="00E250DC">
          <w:t xml:space="preserve">initial </w:t>
        </w:r>
        <w:r w:rsidRPr="001012FA" w:rsidDel="00E250DC">
          <w:t xml:space="preserve">commercial maturity for HTL from 0 </w:t>
        </w:r>
        <w:r w:rsidDel="00E250DC">
          <w:t xml:space="preserve">(not commercialized at all) </w:t>
        </w:r>
        <w:r w:rsidRPr="001012FA" w:rsidDel="00E250DC">
          <w:t xml:space="preserve">to </w:t>
        </w:r>
        <w:r w:rsidDel="00E250DC">
          <w:t>0.9</w:t>
        </w:r>
        <w:r w:rsidRPr="001012FA" w:rsidDel="00E250DC">
          <w:t xml:space="preserve"> </w:t>
        </w:r>
        <w:r w:rsidDel="00E250DC">
          <w:t xml:space="preserve">(newly commercialized), testing a range of potential initial conditions for HTL maturity.   </w:t>
        </w:r>
      </w:moveFrom>
      <w:moveFromRangeEnd w:id="40"/>
    </w:p>
    <w:p w14:paraId="4982BB24" w14:textId="5205E698" w:rsidR="00B75D4B" w:rsidRPr="009D48C5" w:rsidRDefault="00B75D4B" w:rsidP="007C47E1">
      <w:pPr>
        <w:rPr>
          <w:b/>
        </w:rPr>
      </w:pPr>
      <w:r>
        <w:rPr>
          <w:b/>
        </w:rPr>
        <w:t xml:space="preserve">Summary of Results </w:t>
      </w:r>
    </w:p>
    <w:p w14:paraId="377B33BF" w14:textId="78152DA0" w:rsidR="00AF560D" w:rsidRDefault="009B627E">
      <w:r>
        <w:t>O</w:t>
      </w:r>
      <w:r w:rsidR="00866D4B">
        <w:t xml:space="preserve">ur objective </w:t>
      </w:r>
      <w:r w:rsidR="00E52846">
        <w:t xml:space="preserve">was </w:t>
      </w:r>
      <w:r w:rsidR="00866D4B">
        <w:t xml:space="preserve">to identify key factors that </w:t>
      </w:r>
      <w:r w:rsidR="00B13B22">
        <w:t xml:space="preserve">might </w:t>
      </w:r>
      <w:r w:rsidR="00866D4B">
        <w:t xml:space="preserve">contribute to </w:t>
      </w:r>
      <w:r w:rsidR="00B13B22">
        <w:t xml:space="preserve">the </w:t>
      </w:r>
      <w:r w:rsidR="00866D4B">
        <w:t xml:space="preserve">successful </w:t>
      </w:r>
      <w:r w:rsidR="000518CD">
        <w:t xml:space="preserve">commercial </w:t>
      </w:r>
      <w:r w:rsidR="00866D4B">
        <w:t>deployment</w:t>
      </w:r>
      <w:r w:rsidR="00B13B22">
        <w:t xml:space="preserve"> of HTL</w:t>
      </w:r>
      <w:r w:rsidR="00866D4B">
        <w:t>.</w:t>
      </w:r>
      <w:r w:rsidR="00E52846">
        <w:t xml:space="preserve"> Based on our analysis, this </w:t>
      </w:r>
      <w:r w:rsidR="00AF560D">
        <w:t>report presents the following insights:</w:t>
      </w:r>
    </w:p>
    <w:p w14:paraId="0C7D0ADE" w14:textId="76ABDF21" w:rsidR="00AF560D" w:rsidRPr="00B059B3" w:rsidRDefault="00642CDD" w:rsidP="00AF560D">
      <w:pPr>
        <w:pStyle w:val="ListParagraph"/>
        <w:numPr>
          <w:ilvl w:val="0"/>
          <w:numId w:val="1"/>
        </w:numPr>
        <w:rPr>
          <w:szCs w:val="24"/>
        </w:rPr>
      </w:pPr>
      <w:r>
        <w:rPr>
          <w:szCs w:val="24"/>
        </w:rPr>
        <w:t>Although the</w:t>
      </w:r>
      <w:r w:rsidR="00244D91">
        <w:rPr>
          <w:szCs w:val="24"/>
        </w:rPr>
        <w:t xml:space="preserve"> </w:t>
      </w:r>
      <w:r w:rsidR="00ED6A2B">
        <w:rPr>
          <w:szCs w:val="24"/>
        </w:rPr>
        <w:t xml:space="preserve">range of </w:t>
      </w:r>
      <w:r>
        <w:rPr>
          <w:szCs w:val="24"/>
        </w:rPr>
        <w:t xml:space="preserve">values </w:t>
      </w:r>
      <w:r w:rsidR="00ED6A2B">
        <w:rPr>
          <w:szCs w:val="24"/>
        </w:rPr>
        <w:t xml:space="preserve">for </w:t>
      </w:r>
      <w:r>
        <w:rPr>
          <w:szCs w:val="24"/>
        </w:rPr>
        <w:t xml:space="preserve">the twelve key input </w:t>
      </w:r>
      <w:r w:rsidR="00244D91">
        <w:rPr>
          <w:szCs w:val="24"/>
        </w:rPr>
        <w:t xml:space="preserve">factors explored </w:t>
      </w:r>
      <w:r>
        <w:rPr>
          <w:szCs w:val="24"/>
        </w:rPr>
        <w:t xml:space="preserve">in this study </w:t>
      </w:r>
      <w:r w:rsidR="00244D91">
        <w:rPr>
          <w:szCs w:val="24"/>
        </w:rPr>
        <w:t>generally favor</w:t>
      </w:r>
      <w:r w:rsidR="009D48C5">
        <w:rPr>
          <w:szCs w:val="24"/>
        </w:rPr>
        <w:t>s</w:t>
      </w:r>
      <w:r w:rsidR="00244D91">
        <w:rPr>
          <w:szCs w:val="24"/>
        </w:rPr>
        <w:t xml:space="preserve"> the adoption of incumbent technologies</w:t>
      </w:r>
      <w:r>
        <w:rPr>
          <w:szCs w:val="24"/>
        </w:rPr>
        <w:t xml:space="preserve">, specific combinations of values lead to </w:t>
      </w:r>
      <w:r w:rsidR="00244D91">
        <w:rPr>
          <w:szCs w:val="24"/>
        </w:rPr>
        <w:t xml:space="preserve">modest levels of </w:t>
      </w:r>
      <w:r w:rsidR="00BC3139">
        <w:rPr>
          <w:szCs w:val="24"/>
        </w:rPr>
        <w:t xml:space="preserve">HTL </w:t>
      </w:r>
      <w:r w:rsidR="00244D91">
        <w:rPr>
          <w:szCs w:val="24"/>
        </w:rPr>
        <w:t>adoption</w:t>
      </w:r>
      <w:r w:rsidR="00BC3139">
        <w:rPr>
          <w:szCs w:val="24"/>
        </w:rPr>
        <w:t>.</w:t>
      </w:r>
    </w:p>
    <w:p w14:paraId="3416B061" w14:textId="7373C222" w:rsidR="00AF560D" w:rsidRPr="00B059B3" w:rsidRDefault="00AF560D" w:rsidP="00AF560D">
      <w:pPr>
        <w:pStyle w:val="ListParagraph"/>
        <w:numPr>
          <w:ilvl w:val="0"/>
          <w:numId w:val="1"/>
        </w:numPr>
        <w:rPr>
          <w:szCs w:val="24"/>
        </w:rPr>
      </w:pPr>
      <w:r w:rsidRPr="001963FC">
        <w:t xml:space="preserve">Five factors </w:t>
      </w:r>
      <w:r w:rsidR="00536C03">
        <w:t>in the analysis explain variance in</w:t>
      </w:r>
      <w:r w:rsidRPr="001963FC">
        <w:t xml:space="preserve"> </w:t>
      </w:r>
      <w:commentRangeStart w:id="43"/>
      <w:r w:rsidR="009D48C5">
        <w:t xml:space="preserve">energy production via </w:t>
      </w:r>
      <w:r w:rsidRPr="001963FC">
        <w:t>HTL</w:t>
      </w:r>
      <w:commentRangeEnd w:id="43"/>
      <w:r w:rsidR="009D48C5">
        <w:rPr>
          <w:rStyle w:val="CommentReference"/>
        </w:rPr>
        <w:commentReference w:id="43"/>
      </w:r>
      <w:r w:rsidR="00536C03">
        <w:t>; of these,</w:t>
      </w:r>
      <w:r w:rsidRPr="001963FC">
        <w:t xml:space="preserve"> two </w:t>
      </w:r>
      <w:r w:rsidR="00536C03">
        <w:t>explain variance in</w:t>
      </w:r>
      <w:r w:rsidRPr="001963FC">
        <w:t xml:space="preserve"> total energy production.</w:t>
      </w:r>
    </w:p>
    <w:p w14:paraId="657948E3" w14:textId="75207281" w:rsidR="00AF560D" w:rsidRPr="00B059B3" w:rsidRDefault="00AF560D" w:rsidP="00AF560D">
      <w:pPr>
        <w:pStyle w:val="ListParagraph"/>
        <w:numPr>
          <w:ilvl w:val="0"/>
          <w:numId w:val="1"/>
        </w:numPr>
        <w:rPr>
          <w:szCs w:val="24"/>
        </w:rPr>
      </w:pPr>
      <w:r w:rsidRPr="00B059B3">
        <w:t xml:space="preserve">The factors that are most important to </w:t>
      </w:r>
      <w:r w:rsidR="009D48C5">
        <w:t xml:space="preserve">energy production via </w:t>
      </w:r>
      <w:r w:rsidR="009D48C5" w:rsidRPr="001963FC">
        <w:t>HTL</w:t>
      </w:r>
      <w:r w:rsidR="009D48C5">
        <w:t xml:space="preserve"> </w:t>
      </w:r>
      <w:r w:rsidR="004164F9">
        <w:t xml:space="preserve">relate </w:t>
      </w:r>
      <w:r w:rsidR="00536C03">
        <w:t>to different</w:t>
      </w:r>
      <w:r w:rsidRPr="00B059B3">
        <w:t xml:space="preserve"> aspects of the </w:t>
      </w:r>
      <w:r w:rsidR="005B167C">
        <w:t>WTE</w:t>
      </w:r>
      <w:r w:rsidRPr="00B059B3">
        <w:t xml:space="preserve"> supply chain, including </w:t>
      </w:r>
      <w:r w:rsidR="005B167C">
        <w:t>WTE</w:t>
      </w:r>
      <w:r w:rsidR="004C11A8" w:rsidRPr="00B059B3">
        <w:t xml:space="preserve"> technology development, policy incentives, </w:t>
      </w:r>
      <w:r w:rsidRPr="00B059B3">
        <w:t xml:space="preserve">waste management </w:t>
      </w:r>
      <w:r w:rsidR="004164F9">
        <w:t>costs</w:t>
      </w:r>
      <w:r w:rsidR="004C11A8">
        <w:t xml:space="preserve">, </w:t>
      </w:r>
      <w:r w:rsidRPr="00B059B3">
        <w:t>and expenses during construction.</w:t>
      </w:r>
    </w:p>
    <w:p w14:paraId="78EE0986" w14:textId="6D1613F9" w:rsidR="00AF560D" w:rsidRPr="00B059B3" w:rsidRDefault="00AF560D" w:rsidP="00AF560D">
      <w:pPr>
        <w:pStyle w:val="ListParagraph"/>
        <w:numPr>
          <w:ilvl w:val="0"/>
          <w:numId w:val="1"/>
        </w:numPr>
        <w:rPr>
          <w:szCs w:val="24"/>
        </w:rPr>
      </w:pPr>
      <w:r w:rsidRPr="00B059B3">
        <w:t xml:space="preserve">The relative importance of these factors varies </w:t>
      </w:r>
      <w:r w:rsidR="005A0873">
        <w:t>between CAFOs and POTWs</w:t>
      </w:r>
      <w:r w:rsidRPr="00B059B3">
        <w:t>.</w:t>
      </w:r>
    </w:p>
    <w:p w14:paraId="30408D58" w14:textId="2E010489" w:rsidR="00AF560D" w:rsidRDefault="0036334B">
      <w:pPr>
        <w:pStyle w:val="ListParagraph"/>
        <w:numPr>
          <w:ilvl w:val="0"/>
          <w:numId w:val="1"/>
        </w:numPr>
      </w:pPr>
      <w:r>
        <w:t xml:space="preserve">Simulations with higher </w:t>
      </w:r>
      <w:r w:rsidR="009D48C5">
        <w:t xml:space="preserve">energy production via </w:t>
      </w:r>
      <w:r w:rsidR="009D48C5" w:rsidRPr="001963FC">
        <w:t>HTL</w:t>
      </w:r>
      <w:r w:rsidR="009D48C5">
        <w:t xml:space="preserve"> </w:t>
      </w:r>
      <w:r w:rsidR="004164F9">
        <w:t xml:space="preserve">have higher </w:t>
      </w:r>
      <w:r w:rsidR="00C85233">
        <w:t>initial commercial maturity of HTL</w:t>
      </w:r>
      <w:r w:rsidR="004164F9">
        <w:t xml:space="preserve"> </w:t>
      </w:r>
      <w:r w:rsidR="004164F9" w:rsidRPr="00F942B4">
        <w:rPr>
          <w:i/>
        </w:rPr>
        <w:t>and</w:t>
      </w:r>
      <w:r w:rsidR="004164F9">
        <w:t xml:space="preserve"> external conditions that favor HTL </w:t>
      </w:r>
      <w:r>
        <w:t>relative to other investment options</w:t>
      </w:r>
      <w:r w:rsidR="00AF560D" w:rsidRPr="00B059B3">
        <w:t>.</w:t>
      </w:r>
    </w:p>
    <w:p w14:paraId="207AD725" w14:textId="567E3174" w:rsidR="00DE0B84" w:rsidRDefault="00BC3139">
      <w:pPr>
        <w:pStyle w:val="ListParagraph"/>
        <w:numPr>
          <w:ilvl w:val="0"/>
          <w:numId w:val="1"/>
        </w:numPr>
      </w:pPr>
      <w:r>
        <w:t>Based on the limited factors and ranges explored, this</w:t>
      </w:r>
      <w:r w:rsidR="00DE0B84">
        <w:t xml:space="preserve"> study did not find evidence of </w:t>
      </w:r>
      <w:r>
        <w:t>inter-</w:t>
      </w:r>
      <w:r w:rsidR="00DE0B84">
        <w:t xml:space="preserve">regional policy impacts on </w:t>
      </w:r>
      <w:r w:rsidR="00ED6A2B">
        <w:t xml:space="preserve">the </w:t>
      </w:r>
      <w:r w:rsidR="00DE0B84">
        <w:t xml:space="preserve">growth </w:t>
      </w:r>
      <w:r w:rsidR="008C777C">
        <w:t xml:space="preserve">of </w:t>
      </w:r>
      <w:r w:rsidR="00995254">
        <w:t xml:space="preserve">energy production via </w:t>
      </w:r>
      <w:r w:rsidR="00995254" w:rsidRPr="001963FC">
        <w:t>HTL</w:t>
      </w:r>
      <w:r w:rsidR="00DE0B84">
        <w:t xml:space="preserve">. </w:t>
      </w:r>
    </w:p>
    <w:p w14:paraId="5F370B0A" w14:textId="43AD751B" w:rsidR="00E250DC" w:rsidRPr="00E250DC" w:rsidRDefault="00AF560D" w:rsidP="00B75D4B">
      <w:pPr>
        <w:rPr>
          <w:rPrChange w:id="44" w:author="Annika Eberle" w:date="2019-01-07T11:02:00Z">
            <w:rPr>
              <w:b/>
            </w:rPr>
          </w:rPrChange>
        </w:rPr>
      </w:pPr>
      <w:r>
        <w:t>Together, these insights show a narrow path to growth in HTL production, with certain key factors</w:t>
      </w:r>
      <w:r w:rsidR="00E52846">
        <w:t xml:space="preserve"> </w:t>
      </w:r>
      <w:r>
        <w:t>offering the most favorable conditions for HTL growth by advancing HTL technology and limiting competition from other technologies.</w:t>
      </w:r>
      <w:r w:rsidR="00B75D4B">
        <w:t xml:space="preserve"> </w:t>
      </w:r>
    </w:p>
    <w:p w14:paraId="48303275" w14:textId="77777777" w:rsidR="00995254" w:rsidRPr="00995254" w:rsidRDefault="00995254" w:rsidP="00995254">
      <w:pPr>
        <w:rPr>
          <w:b/>
        </w:rPr>
      </w:pPr>
      <w:r w:rsidRPr="00995254">
        <w:rPr>
          <w:b/>
        </w:rPr>
        <w:t>Insight #1. Although the range of values for the twelve key input factors explored in this study generally favors the adoption of incumbent technologies, specific combinations of values lead to modest levels of HTL adoption.</w:t>
      </w:r>
    </w:p>
    <w:p w14:paraId="639B8BCB" w14:textId="002AEEAF" w:rsidR="00354AC8" w:rsidRDefault="00BF570F" w:rsidP="00354AC8">
      <w:r>
        <w:t>In this s</w:t>
      </w:r>
      <w:r w:rsidR="001963FC">
        <w:t>t</w:t>
      </w:r>
      <w:r>
        <w:t>udy,</w:t>
      </w:r>
      <w:r w:rsidR="00505BCC">
        <w:t xml:space="preserve"> </w:t>
      </w:r>
      <w:r>
        <w:t xml:space="preserve">we varied </w:t>
      </w:r>
      <w:r w:rsidR="001963FC">
        <w:t>twelve key</w:t>
      </w:r>
      <w:r>
        <w:t xml:space="preserve"> input factors </w:t>
      </w:r>
      <w:r w:rsidR="001963FC">
        <w:t xml:space="preserve">over a wide range of values </w:t>
      </w:r>
      <w:r>
        <w:t>using a uniform distribution</w:t>
      </w:r>
      <w:r w:rsidR="006C5F8D">
        <w:t xml:space="preserve"> for each</w:t>
      </w:r>
      <w:r w:rsidR="009A6E48">
        <w:t xml:space="preserve"> (see Table 1 for the list of factors and corresponding parameter ranges)</w:t>
      </w:r>
      <w:r>
        <w:t xml:space="preserve">. </w:t>
      </w:r>
      <w:r w:rsidR="009A6E48">
        <w:t xml:space="preserve">Because we were unable to find </w:t>
      </w:r>
      <w:r>
        <w:t xml:space="preserve">adequate data on the empirical distributions of these inputs, </w:t>
      </w:r>
      <w:r w:rsidR="00505BCC">
        <w:t xml:space="preserve">we could </w:t>
      </w:r>
      <w:r w:rsidR="009A6E48">
        <w:t xml:space="preserve">not </w:t>
      </w:r>
      <w:r w:rsidR="00505BCC">
        <w:t xml:space="preserve">estimate </w:t>
      </w:r>
      <w:r w:rsidR="00B01061">
        <w:t>the</w:t>
      </w:r>
      <w:r w:rsidR="00505BCC">
        <w:t xml:space="preserve"> probability of each set of results. </w:t>
      </w:r>
      <w:r w:rsidR="001963FC">
        <w:t>However</w:t>
      </w:r>
      <w:r w:rsidR="009A6E48">
        <w:t xml:space="preserve">, </w:t>
      </w:r>
      <w:r w:rsidR="00505BCC">
        <w:t xml:space="preserve">the </w:t>
      </w:r>
      <w:r w:rsidR="006C5F8D">
        <w:t xml:space="preserve">results </w:t>
      </w:r>
      <w:r w:rsidR="009A6E48">
        <w:t xml:space="preserve">of our analysis with </w:t>
      </w:r>
      <w:r w:rsidR="006C5F8D">
        <w:t xml:space="preserve">the </w:t>
      </w:r>
      <w:r w:rsidR="001963FC">
        <w:t>uniform</w:t>
      </w:r>
      <w:r>
        <w:t xml:space="preserve"> distributions</w:t>
      </w:r>
      <w:r w:rsidR="006C5F8D">
        <w:t xml:space="preserve"> suggest</w:t>
      </w:r>
      <w:r>
        <w:t xml:space="preserve"> </w:t>
      </w:r>
      <w:r w:rsidR="008F5BB1">
        <w:t xml:space="preserve">that the combinations of input values </w:t>
      </w:r>
      <w:r w:rsidR="001963FC">
        <w:t xml:space="preserve">that </w:t>
      </w:r>
      <w:r w:rsidR="006C5F8D">
        <w:t xml:space="preserve">result in </w:t>
      </w:r>
      <w:r w:rsidR="001963FC">
        <w:t>growth in HTL production</w:t>
      </w:r>
      <w:r w:rsidR="008F5BB1">
        <w:t xml:space="preserve"> is rare.</w:t>
      </w:r>
      <w:r w:rsidR="00090CE0">
        <w:t xml:space="preserve"> Out of 195,000 simulations, </w:t>
      </w:r>
      <w:r w:rsidR="001963FC">
        <w:t xml:space="preserve">only </w:t>
      </w:r>
      <w:r w:rsidR="00090CE0">
        <w:t>16,133</w:t>
      </w:r>
      <w:r w:rsidR="000518CD">
        <w:t xml:space="preserve"> (less than 10%)</w:t>
      </w:r>
      <w:r w:rsidR="00090CE0">
        <w:t xml:space="preserve"> resulted in HTL production that was greater than zero</w:t>
      </w:r>
      <w:r w:rsidR="000518CD">
        <w:t xml:space="preserve">. </w:t>
      </w:r>
      <w:r w:rsidR="00B059B3">
        <w:t xml:space="preserve">Figure </w:t>
      </w:r>
      <w:r w:rsidR="00F942B4">
        <w:t>1</w:t>
      </w:r>
      <w:r w:rsidR="00B059B3">
        <w:t xml:space="preserve"> shows relative</w:t>
      </w:r>
      <w:r w:rsidR="006C5F8D">
        <w:t xml:space="preserve"> (top panel)</w:t>
      </w:r>
      <w:r w:rsidR="00B059B3">
        <w:t xml:space="preserve"> </w:t>
      </w:r>
      <w:r w:rsidR="000B7600">
        <w:t xml:space="preserve">and total </w:t>
      </w:r>
      <w:r w:rsidR="006C5F8D">
        <w:t xml:space="preserve">(bottom panel) </w:t>
      </w:r>
      <w:r w:rsidR="00B059B3">
        <w:t xml:space="preserve">energy contribution by resource, region, and </w:t>
      </w:r>
      <w:r w:rsidR="005B167C">
        <w:t>WTE</w:t>
      </w:r>
      <w:r w:rsidR="00B059B3">
        <w:t xml:space="preserve"> technology.</w:t>
      </w:r>
      <w:r w:rsidR="00354AC8" w:rsidRPr="00354AC8">
        <w:rPr>
          <w:noProof/>
        </w:rPr>
        <w:t xml:space="preserve"> </w:t>
      </w:r>
      <w:r w:rsidR="00E250DC" w:rsidRPr="00B05D60">
        <w:rPr>
          <w:noProof/>
          <w:sz w:val="20"/>
          <w:szCs w:val="20"/>
        </w:rPr>
        <w:lastRenderedPageBreak/>
        <mc:AlternateContent>
          <mc:Choice Requires="wps">
            <w:drawing>
              <wp:anchor distT="0" distB="0" distL="114300" distR="114300" simplePos="0" relativeHeight="251661312" behindDoc="0" locked="0" layoutInCell="1" allowOverlap="1" wp14:anchorId="6D29CFB3" wp14:editId="5C29C1F8">
                <wp:simplePos x="0" y="0"/>
                <wp:positionH relativeFrom="margin">
                  <wp:posOffset>22225</wp:posOffset>
                </wp:positionH>
                <wp:positionV relativeFrom="paragraph">
                  <wp:posOffset>3260090</wp:posOffset>
                </wp:positionV>
                <wp:extent cx="69850" cy="77470"/>
                <wp:effectExtent l="0" t="0" r="19050" b="11430"/>
                <wp:wrapNone/>
                <wp:docPr id="4" name="Rectangle 3">
                  <a:extLst xmlns:a="http://schemas.openxmlformats.org/drawingml/2006/main">
                    <a:ext uri="{FF2B5EF4-FFF2-40B4-BE49-F238E27FC236}">
                      <a16:creationId xmlns:a16="http://schemas.microsoft.com/office/drawing/2014/main" id="{D7472972-013D-472C-8541-F3C19972BC94}"/>
                    </a:ext>
                  </a:extLst>
                </wp:docPr>
                <wp:cNvGraphicFramePr/>
                <a:graphic xmlns:a="http://schemas.openxmlformats.org/drawingml/2006/main">
                  <a:graphicData uri="http://schemas.microsoft.com/office/word/2010/wordprocessingShape">
                    <wps:wsp>
                      <wps:cNvSpPr/>
                      <wps:spPr>
                        <a:xfrm flipH="1" flipV="1">
                          <a:off x="0" y="0"/>
                          <a:ext cx="69850" cy="77470"/>
                        </a:xfrm>
                        <a:prstGeom prst="rect">
                          <a:avLst/>
                        </a:prstGeom>
                        <a:solidFill>
                          <a:srgbClr val="4B84BD"/>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15AE9" id="Rectangle 3" o:spid="_x0000_s1026" style="position:absolute;margin-left:1.75pt;margin-top:256.7pt;width:5.5pt;height:6.1pt;flip:x 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" fillcolor="#4b84bd" strokecolor="#1f3763 [1604]" strokeweight="1pt">
                <w10:wrap anchorx="margin"/>
              </v:rect>
            </w:pict>
          </mc:Fallback>
        </mc:AlternateContent>
      </w:r>
      <w:r w:rsidR="00E250DC" w:rsidRPr="00A25551">
        <w:rPr>
          <w:noProof/>
          <w:sz w:val="20"/>
          <w:szCs w:val="20"/>
        </w:rPr>
        <mc:AlternateContent>
          <mc:Choice Requires="wps">
            <w:drawing>
              <wp:anchor distT="0" distB="0" distL="114300" distR="114300" simplePos="0" relativeHeight="251659264" behindDoc="0" locked="0" layoutInCell="1" allowOverlap="1" wp14:anchorId="1B563720" wp14:editId="55B6078A">
                <wp:simplePos x="0" y="0"/>
                <wp:positionH relativeFrom="margin">
                  <wp:posOffset>22751</wp:posOffset>
                </wp:positionH>
                <wp:positionV relativeFrom="paragraph">
                  <wp:posOffset>3175000</wp:posOffset>
                </wp:positionV>
                <wp:extent cx="69850" cy="77470"/>
                <wp:effectExtent l="0" t="0" r="19050" b="11430"/>
                <wp:wrapNone/>
                <wp:docPr id="5" name="Rectangle 4">
                  <a:extLst xmlns:a="http://schemas.openxmlformats.org/drawingml/2006/main">
                    <a:ext uri="{FF2B5EF4-FFF2-40B4-BE49-F238E27FC236}">
                      <a16:creationId xmlns:a16="http://schemas.microsoft.com/office/drawing/2014/main" id="{8F4920B1-604C-4F1B-9EA9-FC997FD2D275}"/>
                    </a:ext>
                  </a:extLst>
                </wp:docPr>
                <wp:cNvGraphicFramePr/>
                <a:graphic xmlns:a="http://schemas.openxmlformats.org/drawingml/2006/main">
                  <a:graphicData uri="http://schemas.microsoft.com/office/word/2010/wordprocessingShape">
                    <wps:wsp>
                      <wps:cNvSpPr/>
                      <wps:spPr>
                        <a:xfrm>
                          <a:off x="0" y="0"/>
                          <a:ext cx="69850" cy="7747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E8CE8" id="Rectangle 4" o:spid="_x0000_s1026" style="position:absolute;margin-left:1.8pt;margin-top:250pt;width:5.5pt;height: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" fillcolor="#aeaaaa [2414]" strokecolor="#1f3763 [1604]" strokeweight="1pt">
                <w10:wrap anchorx="margin"/>
              </v:rect>
            </w:pict>
          </mc:Fallback>
        </mc:AlternateContent>
      </w:r>
      <w:r w:rsidR="00354AC8">
        <w:rPr>
          <w:noProof/>
        </w:rPr>
        <w:drawing>
          <wp:inline distT="0" distB="0" distL="0" distR="0" wp14:anchorId="1C5B9FF9" wp14:editId="4E8D75F9">
            <wp:extent cx="5007934" cy="3338623"/>
            <wp:effectExtent l="0" t="0" r="254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5022837" cy="3348558"/>
                    </a:xfrm>
                    <a:prstGeom prst="rect">
                      <a:avLst/>
                    </a:prstGeom>
                  </pic:spPr>
                </pic:pic>
              </a:graphicData>
            </a:graphic>
          </wp:inline>
        </w:drawing>
      </w:r>
      <w:r w:rsidR="00354AC8">
        <w:rPr>
          <w:noProof/>
        </w:rPr>
        <w:drawing>
          <wp:inline distT="0" distB="0" distL="0" distR="0" wp14:anchorId="1FB2F685" wp14:editId="07E32B5A">
            <wp:extent cx="5007610" cy="3282299"/>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stretch>
                      <a:fillRect/>
                    </a:stretch>
                  </pic:blipFill>
                  <pic:spPr>
                    <a:xfrm>
                      <a:off x="0" y="0"/>
                      <a:ext cx="5096414" cy="3340507"/>
                    </a:xfrm>
                    <a:prstGeom prst="rect">
                      <a:avLst/>
                    </a:prstGeom>
                  </pic:spPr>
                </pic:pic>
              </a:graphicData>
            </a:graphic>
          </wp:inline>
        </w:drawing>
      </w:r>
      <w:r w:rsidR="00354AC8">
        <w:t xml:space="preserve"> </w:t>
      </w:r>
    </w:p>
    <w:p w14:paraId="47B1D9AA" w14:textId="03508538" w:rsidR="00354AC8" w:rsidRDefault="00354AC8" w:rsidP="00354AC8">
      <w:pPr>
        <w:ind w:left="720" w:right="720"/>
        <w:rPr>
          <w:b/>
        </w:rPr>
      </w:pPr>
      <w:r w:rsidRPr="00995254">
        <w:rPr>
          <w:b/>
          <w:sz w:val="20"/>
          <w:szCs w:val="20"/>
        </w:rPr>
        <w:t>Figure 1. Relative (top panel; unitless) and total (bottom panel</w:t>
      </w:r>
      <w:r>
        <w:rPr>
          <w:b/>
          <w:sz w:val="20"/>
          <w:szCs w:val="20"/>
        </w:rPr>
        <w:t xml:space="preserve">; </w:t>
      </w:r>
      <w:r w:rsidRPr="00995254">
        <w:rPr>
          <w:b/>
          <w:sz w:val="20"/>
          <w:szCs w:val="20"/>
        </w:rPr>
        <w:t xml:space="preserve">gigajoules) energy contribution by resource, region, and technology for cumulative energy production from WTE facilities from 2015 to 2040. </w:t>
      </w:r>
      <w:r w:rsidRPr="00B8263D">
        <w:rPr>
          <w:sz w:val="20"/>
          <w:szCs w:val="20"/>
        </w:rPr>
        <w:t xml:space="preserve">Abbreviations: CHP = combined heat and power; CNG = </w:t>
      </w:r>
      <w:r w:rsidRPr="00995254">
        <w:rPr>
          <w:sz w:val="20"/>
          <w:szCs w:val="20"/>
        </w:rPr>
        <w:t>c</w:t>
      </w:r>
      <w:r w:rsidRPr="00B8263D">
        <w:rPr>
          <w:sz w:val="20"/>
          <w:szCs w:val="20"/>
        </w:rPr>
        <w:t xml:space="preserve">ompressed </w:t>
      </w:r>
      <w:r w:rsidRPr="00995254">
        <w:rPr>
          <w:sz w:val="20"/>
          <w:szCs w:val="20"/>
        </w:rPr>
        <w:t>n</w:t>
      </w:r>
      <w:r w:rsidRPr="00B8263D">
        <w:rPr>
          <w:sz w:val="20"/>
          <w:szCs w:val="20"/>
        </w:rPr>
        <w:t xml:space="preserve">atural </w:t>
      </w:r>
      <w:r w:rsidRPr="00995254">
        <w:rPr>
          <w:sz w:val="20"/>
          <w:szCs w:val="20"/>
        </w:rPr>
        <w:t>g</w:t>
      </w:r>
      <w:r w:rsidRPr="00B8263D">
        <w:rPr>
          <w:sz w:val="20"/>
          <w:szCs w:val="20"/>
        </w:rPr>
        <w:t xml:space="preserve">as; Elec = </w:t>
      </w:r>
      <w:r w:rsidRPr="00995254">
        <w:rPr>
          <w:sz w:val="20"/>
          <w:szCs w:val="20"/>
        </w:rPr>
        <w:t>e</w:t>
      </w:r>
      <w:r w:rsidRPr="00B8263D">
        <w:rPr>
          <w:sz w:val="20"/>
          <w:szCs w:val="20"/>
        </w:rPr>
        <w:t xml:space="preserve">lectricity; PNG = </w:t>
      </w:r>
      <w:r w:rsidRPr="00995254">
        <w:rPr>
          <w:sz w:val="20"/>
          <w:szCs w:val="20"/>
        </w:rPr>
        <w:t>p</w:t>
      </w:r>
      <w:r w:rsidRPr="00B8263D">
        <w:rPr>
          <w:sz w:val="20"/>
          <w:szCs w:val="20"/>
        </w:rPr>
        <w:t xml:space="preserve">ipeline </w:t>
      </w:r>
      <w:r w:rsidRPr="00995254">
        <w:rPr>
          <w:sz w:val="20"/>
          <w:szCs w:val="20"/>
        </w:rPr>
        <w:t>n</w:t>
      </w:r>
      <w:r w:rsidRPr="00B8263D">
        <w:rPr>
          <w:sz w:val="20"/>
          <w:szCs w:val="20"/>
        </w:rPr>
        <w:t xml:space="preserve">atural </w:t>
      </w:r>
      <w:r w:rsidRPr="00995254">
        <w:rPr>
          <w:sz w:val="20"/>
          <w:szCs w:val="20"/>
        </w:rPr>
        <w:t>g</w:t>
      </w:r>
      <w:r w:rsidRPr="00B8263D">
        <w:rPr>
          <w:sz w:val="20"/>
          <w:szCs w:val="20"/>
        </w:rPr>
        <w:t xml:space="preserve">as; HTL = hydrothermal liquefaction; </w:t>
      </w:r>
      <w:proofErr w:type="spellStart"/>
      <w:r w:rsidRPr="00B8263D">
        <w:rPr>
          <w:sz w:val="20"/>
          <w:szCs w:val="20"/>
        </w:rPr>
        <w:t>LFLarge</w:t>
      </w:r>
      <w:proofErr w:type="spellEnd"/>
      <w:r w:rsidRPr="00B8263D">
        <w:rPr>
          <w:sz w:val="20"/>
          <w:szCs w:val="20"/>
        </w:rPr>
        <w:t xml:space="preserve">, </w:t>
      </w:r>
      <w:proofErr w:type="spellStart"/>
      <w:r w:rsidRPr="00B8263D">
        <w:rPr>
          <w:sz w:val="20"/>
          <w:szCs w:val="20"/>
        </w:rPr>
        <w:t>LFSmall</w:t>
      </w:r>
      <w:proofErr w:type="spellEnd"/>
      <w:r w:rsidRPr="00B8263D">
        <w:rPr>
          <w:sz w:val="20"/>
          <w:szCs w:val="20"/>
        </w:rPr>
        <w:t xml:space="preserve"> = large and small landfills; POTW100Up, POTW10to100, POTW1to10</w:t>
      </w:r>
      <w:r w:rsidRPr="00995254">
        <w:rPr>
          <w:sz w:val="20"/>
          <w:szCs w:val="20"/>
        </w:rPr>
        <w:t>, POTW0to1</w:t>
      </w:r>
      <w:r w:rsidRPr="00B8263D">
        <w:rPr>
          <w:sz w:val="20"/>
          <w:szCs w:val="20"/>
        </w:rPr>
        <w:t xml:space="preserve"> = large, medium, small</w:t>
      </w:r>
      <w:r w:rsidRPr="00995254">
        <w:rPr>
          <w:sz w:val="20"/>
          <w:szCs w:val="20"/>
        </w:rPr>
        <w:t>, and very small</w:t>
      </w:r>
      <w:r w:rsidRPr="00B8263D">
        <w:rPr>
          <w:sz w:val="20"/>
          <w:szCs w:val="20"/>
        </w:rPr>
        <w:t xml:space="preserve"> </w:t>
      </w:r>
      <w:r w:rsidRPr="00995254">
        <w:rPr>
          <w:sz w:val="20"/>
          <w:szCs w:val="20"/>
        </w:rPr>
        <w:t>publicly owned treatment works</w:t>
      </w:r>
      <w:r w:rsidRPr="00B8263D">
        <w:rPr>
          <w:sz w:val="20"/>
          <w:szCs w:val="20"/>
        </w:rPr>
        <w:t xml:space="preserve"> (POTWs); </w:t>
      </w:r>
      <w:proofErr w:type="spellStart"/>
      <w:r w:rsidRPr="00B8263D">
        <w:rPr>
          <w:sz w:val="20"/>
          <w:szCs w:val="20"/>
        </w:rPr>
        <w:t>CAFOLarge</w:t>
      </w:r>
      <w:proofErr w:type="spellEnd"/>
      <w:r w:rsidRPr="00B8263D">
        <w:rPr>
          <w:sz w:val="20"/>
          <w:szCs w:val="20"/>
        </w:rPr>
        <w:t xml:space="preserve">, </w:t>
      </w:r>
      <w:proofErr w:type="spellStart"/>
      <w:r w:rsidRPr="00B8263D">
        <w:rPr>
          <w:sz w:val="20"/>
          <w:szCs w:val="20"/>
        </w:rPr>
        <w:t>CAFOMed</w:t>
      </w:r>
      <w:proofErr w:type="spellEnd"/>
      <w:r w:rsidRPr="00B8263D">
        <w:rPr>
          <w:sz w:val="20"/>
          <w:szCs w:val="20"/>
        </w:rPr>
        <w:t xml:space="preserve">, </w:t>
      </w:r>
      <w:proofErr w:type="spellStart"/>
      <w:r w:rsidRPr="00B8263D">
        <w:rPr>
          <w:sz w:val="20"/>
          <w:szCs w:val="20"/>
        </w:rPr>
        <w:t>CAFOSmall</w:t>
      </w:r>
      <w:proofErr w:type="spellEnd"/>
      <w:r w:rsidRPr="00B8263D">
        <w:rPr>
          <w:sz w:val="20"/>
          <w:szCs w:val="20"/>
        </w:rPr>
        <w:t xml:space="preserve"> = large, medium, and small concentrated animal feeding operations</w:t>
      </w:r>
      <w:r w:rsidRPr="00995254">
        <w:rPr>
          <w:sz w:val="20"/>
          <w:szCs w:val="20"/>
        </w:rPr>
        <w:t xml:space="preserve"> (CAFOs)</w:t>
      </w:r>
      <w:r w:rsidRPr="00B8263D">
        <w:rPr>
          <w:sz w:val="20"/>
          <w:szCs w:val="20"/>
        </w:rPr>
        <w:t xml:space="preserve">. </w:t>
      </w:r>
      <w:ins w:id="45" w:author="Annika Eberle" w:date="2019-01-07T11:03:00Z">
        <w:r w:rsidR="00E250DC">
          <w:rPr>
            <w:sz w:val="20"/>
            <w:szCs w:val="20"/>
          </w:rPr>
          <w:t xml:space="preserve">Note that the scales for </w:t>
        </w:r>
        <w:proofErr w:type="spellStart"/>
        <w:r w:rsidR="00E250DC">
          <w:rPr>
            <w:sz w:val="20"/>
            <w:szCs w:val="20"/>
          </w:rPr>
          <w:t>LFLarge</w:t>
        </w:r>
        <w:proofErr w:type="spellEnd"/>
        <w:r w:rsidR="00E250DC">
          <w:rPr>
            <w:sz w:val="20"/>
            <w:szCs w:val="20"/>
          </w:rPr>
          <w:t xml:space="preserve"> differ from the scales used for other facility types. </w:t>
        </w:r>
      </w:ins>
    </w:p>
    <w:p w14:paraId="244979F3" w14:textId="11702F44" w:rsidR="00BD6261" w:rsidRDefault="00401B56" w:rsidP="00354AC8">
      <w:pPr>
        <w:rPr>
          <w:b/>
        </w:rPr>
      </w:pPr>
      <w:r w:rsidRPr="002B1CE6">
        <w:rPr>
          <w:b/>
        </w:rPr>
        <w:lastRenderedPageBreak/>
        <w:t>Insight #</w:t>
      </w:r>
      <w:r w:rsidR="00090CE0">
        <w:rPr>
          <w:b/>
        </w:rPr>
        <w:t>2</w:t>
      </w:r>
      <w:r w:rsidRPr="002B1CE6">
        <w:rPr>
          <w:b/>
        </w:rPr>
        <w:t xml:space="preserve">. </w:t>
      </w:r>
      <w:r w:rsidR="00BD6261" w:rsidRPr="00BD6261">
        <w:rPr>
          <w:b/>
        </w:rPr>
        <w:t xml:space="preserve">Five factors in the analysis explain variance </w:t>
      </w:r>
      <w:r w:rsidR="00BD6261" w:rsidRPr="009D48C5">
        <w:rPr>
          <w:b/>
        </w:rPr>
        <w:t xml:space="preserve">in </w:t>
      </w:r>
      <w:r w:rsidR="009D48C5" w:rsidRPr="009D48C5">
        <w:rPr>
          <w:b/>
        </w:rPr>
        <w:t>energy produc</w:t>
      </w:r>
      <w:r w:rsidR="009D48C5">
        <w:rPr>
          <w:b/>
        </w:rPr>
        <w:t>tion</w:t>
      </w:r>
      <w:r w:rsidR="009D48C5" w:rsidRPr="009D48C5">
        <w:rPr>
          <w:b/>
        </w:rPr>
        <w:t xml:space="preserve"> via HTL</w:t>
      </w:r>
      <w:r w:rsidR="00BD6261" w:rsidRPr="00BD6261">
        <w:rPr>
          <w:b/>
        </w:rPr>
        <w:t>; of these, two explain variance in total energy production</w:t>
      </w:r>
      <w:r w:rsidRPr="002B1CE6">
        <w:rPr>
          <w:b/>
        </w:rPr>
        <w:t>.</w:t>
      </w:r>
    </w:p>
    <w:p w14:paraId="518D2870" w14:textId="1016E8CE" w:rsidR="00401B56" w:rsidRDefault="001963FC" w:rsidP="00401B56">
      <w:r>
        <w:t>For a factor to be considered important in this study, it must,</w:t>
      </w:r>
      <w:r w:rsidDel="001963FC">
        <w:t xml:space="preserve"> </w:t>
      </w:r>
      <w:r w:rsidR="00401B56">
        <w:t xml:space="preserve">in combination with </w:t>
      </w:r>
      <w:r w:rsidR="00BC3139">
        <w:t>all</w:t>
      </w:r>
      <w:r>
        <w:t xml:space="preserve"> the </w:t>
      </w:r>
      <w:r w:rsidR="00401B56">
        <w:t>other</w:t>
      </w:r>
      <w:r>
        <w:t xml:space="preserve"> factor</w:t>
      </w:r>
      <w:r w:rsidR="00401B56">
        <w:t>s, explain at least 5% of the total variance of the target</w:t>
      </w:r>
      <w:r>
        <w:t xml:space="preserve"> output</w:t>
      </w:r>
      <w:r w:rsidR="00401B56">
        <w:t xml:space="preserve"> metric</w:t>
      </w:r>
      <w:r>
        <w:t xml:space="preserve"> (</w:t>
      </w:r>
      <w:r w:rsidR="00401B56">
        <w:t xml:space="preserve">either energy from HTL or </w:t>
      </w:r>
      <w:r w:rsidR="00830A5B">
        <w:t>t</w:t>
      </w:r>
      <w:r w:rsidR="00401B56">
        <w:t xml:space="preserve">otal </w:t>
      </w:r>
      <w:r w:rsidR="00830A5B">
        <w:t>e</w:t>
      </w:r>
      <w:r w:rsidR="00401B56">
        <w:t>nergy</w:t>
      </w:r>
      <w:r>
        <w:t>)</w:t>
      </w:r>
      <w:r w:rsidR="00401B56">
        <w:t xml:space="preserve">. Table 2 ranks the factors that are most important for HTL production and those that are most important for total energy production. </w:t>
      </w:r>
      <w:r w:rsidR="00DE256E">
        <w:t xml:space="preserve">These factors include initial commercial maturity of HTL and PTC REC multiplier (for both HTL and total energy production) and RIN multiplier, construction duration multiplier, and disposal cost for HTL only. </w:t>
      </w:r>
      <w:r w:rsidR="003C6EA1">
        <w:t xml:space="preserve">The mechanisms by which these factors affect energy production, and the reasons for differences between HTL and </w:t>
      </w:r>
      <w:ins w:id="46" w:author="Annika Eberle" w:date="2019-01-07T10:30:00Z">
        <w:r w:rsidR="00F91691">
          <w:t>t</w:t>
        </w:r>
      </w:ins>
      <w:del w:id="47" w:author="Annika Eberle" w:date="2019-01-07T10:30:00Z">
        <w:r w:rsidR="003C6EA1" w:rsidDel="00F91691">
          <w:delText>T</w:delText>
        </w:r>
      </w:del>
      <w:r w:rsidR="003C6EA1">
        <w:t>otal energy production, are explored below.</w:t>
      </w:r>
    </w:p>
    <w:p w14:paraId="2F5530E6" w14:textId="445E2643" w:rsidR="00401B56" w:rsidRPr="00995254" w:rsidRDefault="00401B56" w:rsidP="00995254">
      <w:pPr>
        <w:ind w:left="720" w:right="720"/>
        <w:rPr>
          <w:b/>
          <w:sz w:val="20"/>
          <w:szCs w:val="20"/>
        </w:rPr>
      </w:pPr>
      <w:r w:rsidRPr="00A0159D">
        <w:rPr>
          <w:b/>
          <w:sz w:val="20"/>
          <w:szCs w:val="20"/>
        </w:rPr>
        <w:t xml:space="preserve">Table 2. </w:t>
      </w:r>
      <w:r w:rsidR="001963FC" w:rsidRPr="00A0159D">
        <w:rPr>
          <w:b/>
          <w:sz w:val="20"/>
          <w:szCs w:val="20"/>
        </w:rPr>
        <w:t>Relative importance</w:t>
      </w:r>
      <w:r w:rsidRPr="00A0159D">
        <w:rPr>
          <w:b/>
          <w:sz w:val="20"/>
          <w:szCs w:val="20"/>
        </w:rPr>
        <w:t xml:space="preserve"> </w:t>
      </w:r>
      <w:r w:rsidR="001963FC" w:rsidRPr="00A0159D">
        <w:rPr>
          <w:b/>
          <w:sz w:val="20"/>
          <w:szCs w:val="20"/>
        </w:rPr>
        <w:t xml:space="preserve">of factors </w:t>
      </w:r>
      <w:r w:rsidRPr="00A0159D">
        <w:rPr>
          <w:b/>
          <w:sz w:val="20"/>
          <w:szCs w:val="20"/>
        </w:rPr>
        <w:t xml:space="preserve">for </w:t>
      </w:r>
      <w:r w:rsidR="007D2C90" w:rsidRPr="00A0159D">
        <w:rPr>
          <w:b/>
          <w:sz w:val="20"/>
          <w:szCs w:val="20"/>
        </w:rPr>
        <w:t xml:space="preserve">cumulative </w:t>
      </w:r>
      <w:r w:rsidRPr="00A0159D">
        <w:rPr>
          <w:b/>
          <w:sz w:val="20"/>
          <w:szCs w:val="20"/>
        </w:rPr>
        <w:t xml:space="preserve">HTL energy production </w:t>
      </w:r>
      <w:r w:rsidR="001963FC" w:rsidRPr="00A0159D">
        <w:rPr>
          <w:b/>
          <w:sz w:val="20"/>
          <w:szCs w:val="20"/>
        </w:rPr>
        <w:t>and</w:t>
      </w:r>
      <w:r w:rsidRPr="00A0159D">
        <w:rPr>
          <w:b/>
          <w:sz w:val="20"/>
          <w:szCs w:val="20"/>
        </w:rPr>
        <w:t xml:space="preserve"> </w:t>
      </w:r>
      <w:r w:rsidR="00B01061" w:rsidRPr="00A0159D">
        <w:rPr>
          <w:b/>
          <w:sz w:val="20"/>
          <w:szCs w:val="20"/>
        </w:rPr>
        <w:t>t</w:t>
      </w:r>
      <w:r w:rsidRPr="00A0159D">
        <w:rPr>
          <w:b/>
          <w:sz w:val="20"/>
          <w:szCs w:val="20"/>
        </w:rPr>
        <w:t xml:space="preserve">otal energy </w:t>
      </w:r>
      <w:r w:rsidRPr="00995254">
        <w:rPr>
          <w:b/>
          <w:sz w:val="20"/>
          <w:szCs w:val="20"/>
        </w:rPr>
        <w:t>production</w:t>
      </w:r>
      <w:r w:rsidR="007D2C90" w:rsidRPr="00995254">
        <w:rPr>
          <w:b/>
          <w:sz w:val="20"/>
          <w:szCs w:val="20"/>
        </w:rPr>
        <w:t xml:space="preserve"> from 2015 to 2040. </w:t>
      </w:r>
    </w:p>
    <w:tbl>
      <w:tblPr>
        <w:tblpPr w:leftFromText="180" w:rightFromText="180" w:vertAnchor="page" w:horzAnchor="margin" w:tblpXSpec="center" w:tblpY="4942"/>
        <w:tblW w:w="7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7"/>
        <w:gridCol w:w="1721"/>
        <w:gridCol w:w="1836"/>
      </w:tblGrid>
      <w:tr w:rsidR="00354AC8" w:rsidRPr="00A02FDC" w14:paraId="3EB7D413" w14:textId="77777777" w:rsidTr="00354AC8">
        <w:trPr>
          <w:trHeight w:val="300"/>
        </w:trPr>
        <w:tc>
          <w:tcPr>
            <w:tcW w:w="4387" w:type="dxa"/>
            <w:vMerge w:val="restart"/>
            <w:vAlign w:val="center"/>
          </w:tcPr>
          <w:p w14:paraId="4E8F34C5" w14:textId="77777777" w:rsidR="00354AC8" w:rsidRPr="00995254" w:rsidRDefault="00354AC8" w:rsidP="00354AC8">
            <w:pPr>
              <w:spacing w:after="0"/>
              <w:rPr>
                <w:rFonts w:ascii="Calibri" w:eastAsia="Times New Roman" w:hAnsi="Calibri" w:cs="Calibri"/>
                <w:b/>
                <w:color w:val="000000"/>
                <w:sz w:val="20"/>
                <w:szCs w:val="20"/>
              </w:rPr>
            </w:pPr>
            <w:r w:rsidRPr="00995254">
              <w:rPr>
                <w:rFonts w:ascii="Calibri" w:eastAsia="Times New Roman" w:hAnsi="Calibri" w:cs="Calibri"/>
                <w:b/>
                <w:color w:val="000000"/>
                <w:sz w:val="20"/>
                <w:szCs w:val="20"/>
              </w:rPr>
              <w:t>Factor</w:t>
            </w:r>
            <w:r w:rsidRPr="00995254">
              <w:rPr>
                <w:rFonts w:ascii="Calibri" w:eastAsia="Times New Roman" w:hAnsi="Calibri" w:cs="Calibri"/>
                <w:b/>
                <w:color w:val="000000"/>
                <w:sz w:val="20"/>
                <w:szCs w:val="20"/>
                <w:vertAlign w:val="superscript"/>
              </w:rPr>
              <w:t>1</w:t>
            </w:r>
          </w:p>
        </w:tc>
        <w:tc>
          <w:tcPr>
            <w:tcW w:w="3557" w:type="dxa"/>
            <w:gridSpan w:val="2"/>
            <w:vAlign w:val="center"/>
          </w:tcPr>
          <w:p w14:paraId="66E85A55" w14:textId="51843D46" w:rsidR="00354AC8" w:rsidRPr="00995254" w:rsidRDefault="00354AC8" w:rsidP="00354AC8">
            <w:pPr>
              <w:spacing w:after="0"/>
              <w:jc w:val="center"/>
              <w:rPr>
                <w:rFonts w:ascii="Calibri" w:eastAsia="Times New Roman" w:hAnsi="Calibri" w:cs="Calibri"/>
                <w:b/>
                <w:color w:val="000000"/>
                <w:sz w:val="20"/>
                <w:szCs w:val="20"/>
                <w:vertAlign w:val="superscript"/>
              </w:rPr>
            </w:pPr>
            <w:r w:rsidRPr="00995254">
              <w:rPr>
                <w:rFonts w:ascii="Calibri" w:eastAsia="Times New Roman" w:hAnsi="Calibri" w:cs="Calibri"/>
                <w:b/>
                <w:color w:val="000000"/>
                <w:sz w:val="20"/>
                <w:szCs w:val="20"/>
              </w:rPr>
              <w:t>Explains &gt;</w:t>
            </w:r>
            <w:ins w:id="48" w:author="Annika Eberle" w:date="2019-01-07T11:05:00Z">
              <w:r w:rsidR="00E250DC">
                <w:rPr>
                  <w:rFonts w:ascii="Calibri" w:eastAsia="Times New Roman" w:hAnsi="Calibri" w:cs="Calibri"/>
                  <w:b/>
                  <w:color w:val="000000"/>
                  <w:sz w:val="20"/>
                  <w:szCs w:val="20"/>
                </w:rPr>
                <w:t xml:space="preserve"> </w:t>
              </w:r>
            </w:ins>
            <w:r w:rsidRPr="00995254">
              <w:rPr>
                <w:rFonts w:ascii="Calibri" w:eastAsia="Times New Roman" w:hAnsi="Calibri" w:cs="Calibri"/>
                <w:b/>
                <w:color w:val="000000"/>
                <w:sz w:val="20"/>
                <w:szCs w:val="20"/>
              </w:rPr>
              <w:t>5% of variance</w:t>
            </w:r>
            <w:r w:rsidRPr="00995254">
              <w:rPr>
                <w:rFonts w:ascii="Calibri" w:eastAsia="Times New Roman" w:hAnsi="Calibri" w:cs="Calibri"/>
                <w:b/>
                <w:color w:val="000000"/>
                <w:sz w:val="20"/>
                <w:szCs w:val="20"/>
                <w:vertAlign w:val="superscript"/>
              </w:rPr>
              <w:t xml:space="preserve">2 </w:t>
            </w:r>
          </w:p>
          <w:p w14:paraId="7ADE56E0" w14:textId="77777777" w:rsidR="00354AC8" w:rsidRPr="00995254" w:rsidRDefault="00354AC8" w:rsidP="00354AC8">
            <w:pPr>
              <w:spacing w:after="0"/>
              <w:jc w:val="center"/>
              <w:rPr>
                <w:rFonts w:ascii="Calibri" w:eastAsia="Times New Roman" w:hAnsi="Calibri" w:cs="Calibri"/>
                <w:b/>
                <w:color w:val="000000"/>
                <w:sz w:val="20"/>
                <w:szCs w:val="20"/>
                <w:vertAlign w:val="superscript"/>
              </w:rPr>
            </w:pPr>
            <w:r w:rsidRPr="00995254">
              <w:rPr>
                <w:rFonts w:ascii="Calibri" w:eastAsia="Times New Roman" w:hAnsi="Calibri" w:cs="Calibri"/>
                <w:b/>
                <w:color w:val="000000"/>
                <w:sz w:val="20"/>
                <w:szCs w:val="20"/>
              </w:rPr>
              <w:t>(Rank, 1=most important)</w:t>
            </w:r>
          </w:p>
        </w:tc>
      </w:tr>
      <w:tr w:rsidR="00354AC8" w:rsidRPr="00A02FDC" w14:paraId="76681CDE" w14:textId="77777777" w:rsidTr="00354AC8">
        <w:trPr>
          <w:trHeight w:val="300"/>
        </w:trPr>
        <w:tc>
          <w:tcPr>
            <w:tcW w:w="4387" w:type="dxa"/>
            <w:vMerge/>
            <w:vAlign w:val="bottom"/>
          </w:tcPr>
          <w:p w14:paraId="2D4FAAC1" w14:textId="77777777" w:rsidR="00354AC8" w:rsidRPr="00995254" w:rsidRDefault="00354AC8" w:rsidP="00354AC8">
            <w:pPr>
              <w:spacing w:after="0"/>
              <w:rPr>
                <w:rFonts w:ascii="Calibri" w:eastAsia="Times New Roman" w:hAnsi="Calibri" w:cs="Calibri"/>
                <w:b/>
                <w:color w:val="000000"/>
                <w:sz w:val="20"/>
                <w:szCs w:val="20"/>
                <w:vertAlign w:val="superscript"/>
              </w:rPr>
            </w:pPr>
          </w:p>
        </w:tc>
        <w:tc>
          <w:tcPr>
            <w:tcW w:w="1721" w:type="dxa"/>
          </w:tcPr>
          <w:p w14:paraId="64567D63" w14:textId="77777777" w:rsidR="00354AC8" w:rsidRPr="00995254" w:rsidRDefault="00354AC8" w:rsidP="00354AC8">
            <w:pPr>
              <w:spacing w:after="0"/>
              <w:rPr>
                <w:rFonts w:ascii="Calibri" w:eastAsia="Times New Roman" w:hAnsi="Calibri" w:cs="Calibri"/>
                <w:b/>
                <w:color w:val="000000"/>
                <w:sz w:val="20"/>
                <w:szCs w:val="20"/>
              </w:rPr>
            </w:pPr>
            <w:r w:rsidRPr="00995254">
              <w:rPr>
                <w:rFonts w:ascii="Calibri" w:eastAsia="Times New Roman" w:hAnsi="Calibri" w:cs="Calibri"/>
                <w:b/>
                <w:color w:val="000000"/>
                <w:sz w:val="20"/>
                <w:szCs w:val="20"/>
              </w:rPr>
              <w:t>…in HTL energy</w:t>
            </w:r>
          </w:p>
        </w:tc>
        <w:tc>
          <w:tcPr>
            <w:tcW w:w="1836" w:type="dxa"/>
          </w:tcPr>
          <w:p w14:paraId="65151F8C" w14:textId="77777777" w:rsidR="00354AC8" w:rsidRPr="00995254" w:rsidRDefault="00354AC8" w:rsidP="00354AC8">
            <w:pPr>
              <w:spacing w:after="0"/>
              <w:rPr>
                <w:rFonts w:ascii="Calibri" w:eastAsia="Times New Roman" w:hAnsi="Calibri" w:cs="Calibri"/>
                <w:b/>
                <w:color w:val="000000"/>
                <w:sz w:val="20"/>
                <w:szCs w:val="20"/>
              </w:rPr>
            </w:pPr>
            <w:r w:rsidRPr="00995254">
              <w:rPr>
                <w:rFonts w:ascii="Calibri" w:eastAsia="Times New Roman" w:hAnsi="Calibri" w:cs="Calibri"/>
                <w:b/>
                <w:color w:val="000000"/>
                <w:sz w:val="20"/>
                <w:szCs w:val="20"/>
              </w:rPr>
              <w:t>…in total energy</w:t>
            </w:r>
          </w:p>
        </w:tc>
      </w:tr>
      <w:tr w:rsidR="00354AC8" w:rsidRPr="00A02FDC" w14:paraId="7C59232F" w14:textId="77777777" w:rsidTr="00354AC8">
        <w:trPr>
          <w:trHeight w:val="300"/>
        </w:trPr>
        <w:tc>
          <w:tcPr>
            <w:tcW w:w="4387" w:type="dxa"/>
          </w:tcPr>
          <w:p w14:paraId="132856C7"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Initial commercial maturity of HTL</w:t>
            </w:r>
          </w:p>
        </w:tc>
        <w:tc>
          <w:tcPr>
            <w:tcW w:w="1721" w:type="dxa"/>
            <w:vAlign w:val="center"/>
          </w:tcPr>
          <w:p w14:paraId="0D95D9F3"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1</w:t>
            </w:r>
          </w:p>
        </w:tc>
        <w:tc>
          <w:tcPr>
            <w:tcW w:w="1836" w:type="dxa"/>
            <w:vAlign w:val="center"/>
          </w:tcPr>
          <w:p w14:paraId="48D707F5"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2FDA7B48" w14:textId="77777777" w:rsidTr="00354AC8">
        <w:trPr>
          <w:trHeight w:val="300"/>
        </w:trPr>
        <w:tc>
          <w:tcPr>
            <w:tcW w:w="4387" w:type="dxa"/>
          </w:tcPr>
          <w:p w14:paraId="02A7B279"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RIN multiplier</w:t>
            </w:r>
          </w:p>
        </w:tc>
        <w:tc>
          <w:tcPr>
            <w:tcW w:w="1721" w:type="dxa"/>
            <w:vAlign w:val="center"/>
          </w:tcPr>
          <w:p w14:paraId="76766AC0"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2</w:t>
            </w:r>
          </w:p>
        </w:tc>
        <w:tc>
          <w:tcPr>
            <w:tcW w:w="1836" w:type="dxa"/>
            <w:vAlign w:val="center"/>
          </w:tcPr>
          <w:p w14:paraId="37EA3AB1"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74C17CF9" w14:textId="77777777" w:rsidTr="00354AC8">
        <w:trPr>
          <w:trHeight w:val="300"/>
        </w:trPr>
        <w:tc>
          <w:tcPr>
            <w:tcW w:w="4387" w:type="dxa"/>
          </w:tcPr>
          <w:p w14:paraId="6BB850F8"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Construction duration multiplier</w:t>
            </w:r>
          </w:p>
        </w:tc>
        <w:tc>
          <w:tcPr>
            <w:tcW w:w="1721" w:type="dxa"/>
            <w:vAlign w:val="center"/>
          </w:tcPr>
          <w:p w14:paraId="190735CE"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3</w:t>
            </w:r>
          </w:p>
        </w:tc>
        <w:tc>
          <w:tcPr>
            <w:tcW w:w="1836" w:type="dxa"/>
            <w:vAlign w:val="center"/>
          </w:tcPr>
          <w:p w14:paraId="44A7CF1E"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2</w:t>
            </w:r>
          </w:p>
        </w:tc>
      </w:tr>
      <w:tr w:rsidR="00354AC8" w:rsidRPr="00A02FDC" w14:paraId="34311D33" w14:textId="77777777" w:rsidTr="00354AC8">
        <w:trPr>
          <w:trHeight w:val="300"/>
        </w:trPr>
        <w:tc>
          <w:tcPr>
            <w:tcW w:w="4387" w:type="dxa"/>
          </w:tcPr>
          <w:p w14:paraId="3DE45CCF"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Disposal cost</w:t>
            </w:r>
          </w:p>
        </w:tc>
        <w:tc>
          <w:tcPr>
            <w:tcW w:w="1721" w:type="dxa"/>
            <w:vAlign w:val="center"/>
          </w:tcPr>
          <w:p w14:paraId="7CC950E1"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4</w:t>
            </w:r>
          </w:p>
        </w:tc>
        <w:tc>
          <w:tcPr>
            <w:tcW w:w="1836" w:type="dxa"/>
            <w:vAlign w:val="center"/>
          </w:tcPr>
          <w:p w14:paraId="5230C637"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5CF80845" w14:textId="77777777" w:rsidTr="00354AC8">
        <w:trPr>
          <w:trHeight w:val="300"/>
        </w:trPr>
        <w:tc>
          <w:tcPr>
            <w:tcW w:w="4387" w:type="dxa"/>
          </w:tcPr>
          <w:p w14:paraId="5B39F29C"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PTC REC multiplier</w:t>
            </w:r>
            <w:r w:rsidRPr="00995254">
              <w:rPr>
                <w:rFonts w:ascii="Calibri" w:eastAsia="Times New Roman" w:hAnsi="Calibri" w:cs="Calibri"/>
                <w:color w:val="000000"/>
                <w:sz w:val="20"/>
                <w:szCs w:val="20"/>
                <w:vertAlign w:val="superscript"/>
              </w:rPr>
              <w:t>3</w:t>
            </w:r>
            <w:r w:rsidRPr="00995254">
              <w:rPr>
                <w:rFonts w:ascii="Calibri" w:eastAsia="Times New Roman" w:hAnsi="Calibri" w:cs="Calibri"/>
                <w:color w:val="000000"/>
                <w:sz w:val="20"/>
                <w:szCs w:val="20"/>
              </w:rPr>
              <w:t xml:space="preserve"> </w:t>
            </w:r>
          </w:p>
        </w:tc>
        <w:tc>
          <w:tcPr>
            <w:tcW w:w="1721" w:type="dxa"/>
            <w:vAlign w:val="center"/>
          </w:tcPr>
          <w:p w14:paraId="591D36A4"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5</w:t>
            </w:r>
          </w:p>
        </w:tc>
        <w:tc>
          <w:tcPr>
            <w:tcW w:w="1836" w:type="dxa"/>
            <w:vAlign w:val="center"/>
          </w:tcPr>
          <w:p w14:paraId="50C627F7"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1</w:t>
            </w:r>
          </w:p>
        </w:tc>
      </w:tr>
      <w:tr w:rsidR="00354AC8" w:rsidRPr="00A02FDC" w14:paraId="4302AE6B" w14:textId="77777777" w:rsidTr="00354AC8">
        <w:trPr>
          <w:trHeight w:val="300"/>
        </w:trPr>
        <w:tc>
          <w:tcPr>
            <w:tcW w:w="4387" w:type="dxa"/>
          </w:tcPr>
          <w:p w14:paraId="32621B3B"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LCFS multiplier</w:t>
            </w:r>
          </w:p>
        </w:tc>
        <w:tc>
          <w:tcPr>
            <w:tcW w:w="1721" w:type="dxa"/>
            <w:vAlign w:val="center"/>
          </w:tcPr>
          <w:p w14:paraId="78BB69F1"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48DC35A4"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7491C10D" w14:textId="77777777" w:rsidTr="00354AC8">
        <w:trPr>
          <w:trHeight w:val="300"/>
        </w:trPr>
        <w:tc>
          <w:tcPr>
            <w:tcW w:w="4387" w:type="dxa"/>
          </w:tcPr>
          <w:p w14:paraId="58EA108B"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SB1383 waste influx multiplier</w:t>
            </w:r>
          </w:p>
        </w:tc>
        <w:tc>
          <w:tcPr>
            <w:tcW w:w="1721" w:type="dxa"/>
            <w:vAlign w:val="center"/>
          </w:tcPr>
          <w:p w14:paraId="26897DE3"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03AF3BB2"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4AA49180" w14:textId="77777777" w:rsidTr="00354AC8">
        <w:trPr>
          <w:trHeight w:val="300"/>
        </w:trPr>
        <w:tc>
          <w:tcPr>
            <w:tcW w:w="4387" w:type="dxa"/>
          </w:tcPr>
          <w:p w14:paraId="16A80211"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SB1383 organic waste to POTW multiplier</w:t>
            </w:r>
          </w:p>
        </w:tc>
        <w:tc>
          <w:tcPr>
            <w:tcW w:w="1721" w:type="dxa"/>
            <w:vAlign w:val="center"/>
          </w:tcPr>
          <w:p w14:paraId="466400D8"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058140EE"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35F92888" w14:textId="77777777" w:rsidTr="00354AC8">
        <w:trPr>
          <w:trHeight w:val="300"/>
        </w:trPr>
        <w:tc>
          <w:tcPr>
            <w:tcW w:w="4387" w:type="dxa"/>
          </w:tcPr>
          <w:p w14:paraId="266EA754"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Seeding demo plants duration</w:t>
            </w:r>
          </w:p>
        </w:tc>
        <w:tc>
          <w:tcPr>
            <w:tcW w:w="1721" w:type="dxa"/>
            <w:vAlign w:val="center"/>
          </w:tcPr>
          <w:p w14:paraId="7E161475"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301BCFA1"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7E4944A8" w14:textId="77777777" w:rsidTr="00354AC8">
        <w:trPr>
          <w:trHeight w:val="300"/>
        </w:trPr>
        <w:tc>
          <w:tcPr>
            <w:tcW w:w="4387" w:type="dxa"/>
          </w:tcPr>
          <w:p w14:paraId="3294C977"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Seeding demo plants start time</w:t>
            </w:r>
          </w:p>
        </w:tc>
        <w:tc>
          <w:tcPr>
            <w:tcW w:w="1721" w:type="dxa"/>
            <w:vAlign w:val="center"/>
          </w:tcPr>
          <w:p w14:paraId="1101AED4"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089CB144"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518686F9" w14:textId="77777777" w:rsidTr="00354AC8">
        <w:trPr>
          <w:trHeight w:val="300"/>
        </w:trPr>
        <w:tc>
          <w:tcPr>
            <w:tcW w:w="4387" w:type="dxa"/>
          </w:tcPr>
          <w:p w14:paraId="5BDBE1C2"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Effect of seeding demo plants on maturity for HTL</w:t>
            </w:r>
          </w:p>
        </w:tc>
        <w:tc>
          <w:tcPr>
            <w:tcW w:w="1721" w:type="dxa"/>
            <w:vAlign w:val="center"/>
          </w:tcPr>
          <w:p w14:paraId="1D70ABB7"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067855F7"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r w:rsidR="00354AC8" w:rsidRPr="00A02FDC" w14:paraId="7B126618" w14:textId="77777777" w:rsidTr="00354AC8">
        <w:trPr>
          <w:trHeight w:val="300"/>
        </w:trPr>
        <w:tc>
          <w:tcPr>
            <w:tcW w:w="4387" w:type="dxa"/>
          </w:tcPr>
          <w:p w14:paraId="30F4D8AC" w14:textId="77777777" w:rsidR="00354AC8" w:rsidRPr="00995254" w:rsidRDefault="00354AC8" w:rsidP="00354AC8">
            <w:pPr>
              <w:spacing w:after="0"/>
              <w:rPr>
                <w:rFonts w:ascii="Calibri" w:eastAsia="Times New Roman" w:hAnsi="Calibri" w:cs="Calibri"/>
                <w:color w:val="000000"/>
                <w:sz w:val="20"/>
                <w:szCs w:val="20"/>
              </w:rPr>
            </w:pPr>
            <w:r w:rsidRPr="00995254">
              <w:rPr>
                <w:rFonts w:ascii="Calibri" w:eastAsia="Times New Roman" w:hAnsi="Calibri" w:cs="Calibri"/>
                <w:color w:val="000000"/>
                <w:sz w:val="20"/>
                <w:szCs w:val="20"/>
              </w:rPr>
              <w:t>AEO selector</w:t>
            </w:r>
          </w:p>
        </w:tc>
        <w:tc>
          <w:tcPr>
            <w:tcW w:w="1721" w:type="dxa"/>
            <w:vAlign w:val="center"/>
          </w:tcPr>
          <w:p w14:paraId="3C290CA3"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c>
          <w:tcPr>
            <w:tcW w:w="1836" w:type="dxa"/>
            <w:vAlign w:val="center"/>
          </w:tcPr>
          <w:p w14:paraId="0DD68E01" w14:textId="77777777" w:rsidR="00354AC8" w:rsidRPr="00995254" w:rsidRDefault="00354AC8" w:rsidP="00354AC8">
            <w:pPr>
              <w:spacing w:after="0"/>
              <w:jc w:val="center"/>
              <w:rPr>
                <w:rFonts w:ascii="Calibri" w:eastAsia="Times New Roman" w:hAnsi="Calibri" w:cs="Calibri"/>
                <w:color w:val="000000"/>
                <w:sz w:val="20"/>
                <w:szCs w:val="20"/>
              </w:rPr>
            </w:pPr>
            <w:r w:rsidRPr="00995254">
              <w:rPr>
                <w:rFonts w:ascii="Calibri" w:eastAsia="Times New Roman" w:hAnsi="Calibri" w:cs="Calibri"/>
                <w:color w:val="000000"/>
                <w:sz w:val="20"/>
                <w:szCs w:val="20"/>
              </w:rPr>
              <w:t>-</w:t>
            </w:r>
          </w:p>
        </w:tc>
      </w:tr>
    </w:tbl>
    <w:p w14:paraId="4B85016D" w14:textId="68AF6C42" w:rsidR="007B5E21" w:rsidRPr="00995254" w:rsidRDefault="007B5E21" w:rsidP="00995254">
      <w:pPr>
        <w:ind w:left="720" w:right="720"/>
        <w:rPr>
          <w:sz w:val="20"/>
        </w:rPr>
      </w:pPr>
      <w:r>
        <w:rPr>
          <w:sz w:val="20"/>
        </w:rPr>
        <w:t xml:space="preserve">Abbreviations: </w:t>
      </w:r>
      <w:r w:rsidRPr="00245386">
        <w:rPr>
          <w:sz w:val="20"/>
          <w:szCs w:val="20"/>
        </w:rPr>
        <w:t xml:space="preserve">HTL = hydrothermal liquefaction; RIN = Renewable Identification Number; PTC REC = Production Tax Credit </w:t>
      </w:r>
      <w:r>
        <w:rPr>
          <w:sz w:val="20"/>
          <w:szCs w:val="20"/>
        </w:rPr>
        <w:t>r</w:t>
      </w:r>
      <w:r w:rsidRPr="00245386">
        <w:rPr>
          <w:sz w:val="20"/>
          <w:szCs w:val="20"/>
        </w:rPr>
        <w:t xml:space="preserve">enewable </w:t>
      </w:r>
      <w:r>
        <w:rPr>
          <w:sz w:val="20"/>
          <w:szCs w:val="20"/>
        </w:rPr>
        <w:t>e</w:t>
      </w:r>
      <w:r w:rsidRPr="00245386">
        <w:rPr>
          <w:sz w:val="20"/>
          <w:szCs w:val="20"/>
        </w:rPr>
        <w:t xml:space="preserve">lectricity </w:t>
      </w:r>
      <w:r>
        <w:rPr>
          <w:sz w:val="20"/>
          <w:szCs w:val="20"/>
        </w:rPr>
        <w:t>c</w:t>
      </w:r>
      <w:r w:rsidRPr="00245386">
        <w:rPr>
          <w:sz w:val="20"/>
          <w:szCs w:val="20"/>
        </w:rPr>
        <w:t xml:space="preserve">redit; </w:t>
      </w:r>
      <w:r>
        <w:rPr>
          <w:sz w:val="20"/>
          <w:szCs w:val="20"/>
        </w:rPr>
        <w:t xml:space="preserve">CHP = combined heat and power; CNG = compressed natural gas; Elec = electricity; PNG = pipeline natural gas; </w:t>
      </w:r>
      <w:r w:rsidRPr="00245386">
        <w:rPr>
          <w:sz w:val="20"/>
          <w:szCs w:val="20"/>
        </w:rPr>
        <w:t xml:space="preserve">LCFS = </w:t>
      </w:r>
      <w:r>
        <w:rPr>
          <w:sz w:val="20"/>
          <w:szCs w:val="20"/>
        </w:rPr>
        <w:t>California’s L</w:t>
      </w:r>
      <w:r w:rsidRPr="00245386">
        <w:rPr>
          <w:sz w:val="20"/>
          <w:szCs w:val="20"/>
        </w:rPr>
        <w:t xml:space="preserve">ow </w:t>
      </w:r>
      <w:r>
        <w:rPr>
          <w:sz w:val="20"/>
          <w:szCs w:val="20"/>
        </w:rPr>
        <w:t>C</w:t>
      </w:r>
      <w:r w:rsidRPr="00245386">
        <w:rPr>
          <w:sz w:val="20"/>
          <w:szCs w:val="20"/>
        </w:rPr>
        <w:t xml:space="preserve">arbon </w:t>
      </w:r>
      <w:r>
        <w:rPr>
          <w:sz w:val="20"/>
          <w:szCs w:val="20"/>
        </w:rPr>
        <w:t>F</w:t>
      </w:r>
      <w:r w:rsidRPr="00245386">
        <w:rPr>
          <w:sz w:val="20"/>
          <w:szCs w:val="20"/>
        </w:rPr>
        <w:t xml:space="preserve">uel </w:t>
      </w:r>
      <w:r>
        <w:rPr>
          <w:sz w:val="20"/>
          <w:szCs w:val="20"/>
        </w:rPr>
        <w:t>S</w:t>
      </w:r>
      <w:r w:rsidRPr="00245386">
        <w:rPr>
          <w:sz w:val="20"/>
          <w:szCs w:val="20"/>
        </w:rPr>
        <w:t xml:space="preserve">tandard; SB1383 = California Senate Bill 1383; POTW = </w:t>
      </w:r>
      <w:r>
        <w:rPr>
          <w:sz w:val="20"/>
          <w:szCs w:val="20"/>
        </w:rPr>
        <w:t>p</w:t>
      </w:r>
      <w:r w:rsidRPr="00245386">
        <w:rPr>
          <w:sz w:val="20"/>
          <w:szCs w:val="20"/>
        </w:rPr>
        <w:t>ublicly owned treatment work</w:t>
      </w:r>
      <w:r>
        <w:rPr>
          <w:sz w:val="20"/>
          <w:szCs w:val="20"/>
        </w:rPr>
        <w:t>s</w:t>
      </w:r>
      <w:r w:rsidRPr="00245386">
        <w:rPr>
          <w:sz w:val="20"/>
          <w:szCs w:val="20"/>
        </w:rPr>
        <w:t>; AEO = Annual Energy Outlook.</w:t>
      </w:r>
    </w:p>
    <w:p w14:paraId="77974225" w14:textId="5367A9B5" w:rsidR="007B5E21" w:rsidRDefault="007B5E21" w:rsidP="00995254">
      <w:pPr>
        <w:ind w:left="810" w:right="720" w:hanging="90"/>
        <w:rPr>
          <w:sz w:val="20"/>
        </w:rPr>
      </w:pPr>
      <w:r>
        <w:rPr>
          <w:sz w:val="20"/>
          <w:vertAlign w:val="superscript"/>
        </w:rPr>
        <w:t>1</w:t>
      </w:r>
      <w:r w:rsidR="00401B56" w:rsidRPr="00CA5F9B">
        <w:rPr>
          <w:sz w:val="20"/>
        </w:rPr>
        <w:t xml:space="preserve"> The </w:t>
      </w:r>
      <w:r w:rsidR="003C6EA1" w:rsidRPr="00CA5F9B">
        <w:rPr>
          <w:sz w:val="20"/>
        </w:rPr>
        <w:t>“F</w:t>
      </w:r>
      <w:r w:rsidR="00401B56" w:rsidRPr="00CA5F9B">
        <w:rPr>
          <w:sz w:val="20"/>
        </w:rPr>
        <w:t>actor</w:t>
      </w:r>
      <w:r w:rsidR="003C6EA1" w:rsidRPr="00CA5F9B">
        <w:rPr>
          <w:sz w:val="20"/>
        </w:rPr>
        <w:t>”</w:t>
      </w:r>
      <w:r w:rsidR="00401B56" w:rsidRPr="00CA5F9B">
        <w:rPr>
          <w:sz w:val="20"/>
        </w:rPr>
        <w:t xml:space="preserve"> column lists each of the factors that were varied in th</w:t>
      </w:r>
      <w:r w:rsidR="001963FC" w:rsidRPr="00CA5F9B">
        <w:rPr>
          <w:sz w:val="20"/>
        </w:rPr>
        <w:t xml:space="preserve">is </w:t>
      </w:r>
      <w:r w:rsidR="00401B56" w:rsidRPr="00CA5F9B">
        <w:rPr>
          <w:sz w:val="20"/>
        </w:rPr>
        <w:t xml:space="preserve">analysis. These were selected based on previous variance-based sensitivity analysis. </w:t>
      </w:r>
    </w:p>
    <w:p w14:paraId="126B90CE" w14:textId="1B916936" w:rsidR="00401B56" w:rsidRDefault="00DE256E" w:rsidP="00995254">
      <w:pPr>
        <w:ind w:left="810" w:right="720" w:hanging="90"/>
        <w:rPr>
          <w:sz w:val="20"/>
          <w:szCs w:val="20"/>
        </w:rPr>
      </w:pPr>
      <w:r>
        <w:rPr>
          <w:sz w:val="20"/>
          <w:vertAlign w:val="superscript"/>
        </w:rPr>
        <w:t>2</w:t>
      </w:r>
      <w:r w:rsidR="00B8263D">
        <w:rPr>
          <w:sz w:val="20"/>
          <w:vertAlign w:val="superscript"/>
        </w:rPr>
        <w:t xml:space="preserve"> </w:t>
      </w:r>
      <w:r w:rsidR="00401B56" w:rsidRPr="00CA5F9B">
        <w:rPr>
          <w:sz w:val="20"/>
        </w:rPr>
        <w:t xml:space="preserve">The </w:t>
      </w:r>
      <w:r>
        <w:rPr>
          <w:sz w:val="20"/>
        </w:rPr>
        <w:t>“Explains &gt;</w:t>
      </w:r>
      <w:ins w:id="49" w:author="Annika Eberle" w:date="2019-01-07T11:05:00Z">
        <w:r w:rsidR="00E250DC">
          <w:rPr>
            <w:sz w:val="20"/>
          </w:rPr>
          <w:t xml:space="preserve"> </w:t>
        </w:r>
      </w:ins>
      <w:r>
        <w:rPr>
          <w:sz w:val="20"/>
        </w:rPr>
        <w:t xml:space="preserve">5% of variance” </w:t>
      </w:r>
      <w:r w:rsidR="00401B56" w:rsidRPr="00CA5F9B">
        <w:rPr>
          <w:sz w:val="20"/>
        </w:rPr>
        <w:t>columns show the relative importance</w:t>
      </w:r>
      <w:r w:rsidR="007B5E21" w:rsidRPr="007B5E21">
        <w:rPr>
          <w:sz w:val="20"/>
        </w:rPr>
        <w:t xml:space="preserve"> </w:t>
      </w:r>
      <w:r w:rsidR="007B5E21" w:rsidRPr="00CA5F9B">
        <w:rPr>
          <w:sz w:val="20"/>
        </w:rPr>
        <w:t>of each of the factors</w:t>
      </w:r>
      <w:r w:rsidR="007B5E21">
        <w:rPr>
          <w:sz w:val="20"/>
        </w:rPr>
        <w:t xml:space="preserve">, </w:t>
      </w:r>
      <w:r w:rsidR="007B5E21" w:rsidRPr="00CA5F9B">
        <w:rPr>
          <w:sz w:val="20"/>
        </w:rPr>
        <w:t>in combination with other factors</w:t>
      </w:r>
      <w:r w:rsidR="007B5E21">
        <w:rPr>
          <w:sz w:val="20"/>
        </w:rPr>
        <w:t xml:space="preserve"> varied in the study,</w:t>
      </w:r>
      <w:r w:rsidR="00401B56" w:rsidRPr="00CA5F9B">
        <w:rPr>
          <w:sz w:val="20"/>
        </w:rPr>
        <w:t xml:space="preserve"> that explain more than 5% of the variance</w:t>
      </w:r>
      <w:r w:rsidR="007B5E21" w:rsidRPr="007B5E21">
        <w:rPr>
          <w:sz w:val="20"/>
        </w:rPr>
        <w:t xml:space="preserve"> </w:t>
      </w:r>
      <w:r w:rsidR="007B5E21">
        <w:rPr>
          <w:sz w:val="20"/>
        </w:rPr>
        <w:t>in</w:t>
      </w:r>
      <w:r w:rsidR="007B5E21" w:rsidRPr="00CA5F9B">
        <w:rPr>
          <w:sz w:val="20"/>
        </w:rPr>
        <w:t xml:space="preserve"> HTL</w:t>
      </w:r>
      <w:r>
        <w:rPr>
          <w:sz w:val="20"/>
        </w:rPr>
        <w:t xml:space="preserve"> energy production</w:t>
      </w:r>
      <w:r w:rsidR="007B5E21" w:rsidRPr="00CA5F9B">
        <w:rPr>
          <w:sz w:val="20"/>
        </w:rPr>
        <w:t xml:space="preserve"> </w:t>
      </w:r>
      <w:r>
        <w:rPr>
          <w:sz w:val="20"/>
        </w:rPr>
        <w:t xml:space="preserve">(left) </w:t>
      </w:r>
      <w:del w:id="50" w:author="Annika Eberle" w:date="2019-01-07T11:05:00Z">
        <w:r w:rsidR="007B5E21" w:rsidRPr="00CA5F9B" w:rsidDel="00E250DC">
          <w:rPr>
            <w:sz w:val="20"/>
          </w:rPr>
          <w:delText xml:space="preserve">and </w:delText>
        </w:r>
      </w:del>
      <w:ins w:id="51" w:author="Annika Eberle" w:date="2019-01-07T11:05:00Z">
        <w:r w:rsidR="00E250DC">
          <w:rPr>
            <w:sz w:val="20"/>
          </w:rPr>
          <w:t>or</w:t>
        </w:r>
        <w:r w:rsidR="00E250DC" w:rsidRPr="00CA5F9B">
          <w:rPr>
            <w:sz w:val="20"/>
          </w:rPr>
          <w:t xml:space="preserve"> </w:t>
        </w:r>
      </w:ins>
      <w:r w:rsidR="007B5E21">
        <w:rPr>
          <w:sz w:val="20"/>
        </w:rPr>
        <w:t>t</w:t>
      </w:r>
      <w:r w:rsidR="007B5E21" w:rsidRPr="00CA5F9B">
        <w:rPr>
          <w:sz w:val="20"/>
        </w:rPr>
        <w:t>otal energy production</w:t>
      </w:r>
      <w:r>
        <w:rPr>
          <w:sz w:val="20"/>
        </w:rPr>
        <w:t xml:space="preserve"> (right)</w:t>
      </w:r>
      <w:r w:rsidR="00401B56" w:rsidRPr="00CA5F9B">
        <w:rPr>
          <w:sz w:val="20"/>
        </w:rPr>
        <w:t>.</w:t>
      </w:r>
      <w:r w:rsidR="007B5E21">
        <w:rPr>
          <w:sz w:val="20"/>
        </w:rPr>
        <w:t xml:space="preserve"> Dashes are used to indicate that a factor does not explain more than 5% </w:t>
      </w:r>
      <w:r w:rsidRPr="00DE256E">
        <w:rPr>
          <w:sz w:val="20"/>
        </w:rPr>
        <w:t>of the total variance of the target metric</w:t>
      </w:r>
      <w:r>
        <w:rPr>
          <w:sz w:val="20"/>
        </w:rPr>
        <w:t xml:space="preserve"> </w:t>
      </w:r>
      <w:r w:rsidRPr="00DE256E">
        <w:rPr>
          <w:sz w:val="20"/>
        </w:rPr>
        <w:t>(either energy from HTL or total energy)</w:t>
      </w:r>
      <w:r w:rsidR="007B5E21">
        <w:rPr>
          <w:sz w:val="20"/>
        </w:rPr>
        <w:t>.</w:t>
      </w:r>
      <w:r w:rsidR="00830A5B">
        <w:rPr>
          <w:sz w:val="20"/>
        </w:rPr>
        <w:t xml:space="preserve"> </w:t>
      </w:r>
    </w:p>
    <w:p w14:paraId="2B0D540A" w14:textId="6613D79E" w:rsidR="00401B56" w:rsidRDefault="00DE256E" w:rsidP="00995254">
      <w:pPr>
        <w:ind w:left="810" w:right="720" w:hanging="90"/>
        <w:rPr>
          <w:b/>
        </w:rPr>
      </w:pPr>
      <w:r>
        <w:rPr>
          <w:rFonts w:ascii="Calibri" w:eastAsia="Times New Roman" w:hAnsi="Calibri" w:cs="Calibri"/>
          <w:color w:val="000000"/>
          <w:sz w:val="20"/>
          <w:szCs w:val="22"/>
          <w:vertAlign w:val="superscript"/>
        </w:rPr>
        <w:t>3</w:t>
      </w:r>
      <w:r w:rsidR="007B5E21" w:rsidRPr="009263FE">
        <w:rPr>
          <w:rFonts w:ascii="Calibri" w:eastAsia="Times New Roman" w:hAnsi="Calibri" w:cs="Calibri"/>
          <w:color w:val="000000"/>
          <w:sz w:val="20"/>
          <w:szCs w:val="22"/>
        </w:rPr>
        <w:t xml:space="preserve"> The PTC REC multiplier is only applicable to CHP, CNG, Elec, and PNG; other technologies have zero PTC REC values. </w:t>
      </w:r>
    </w:p>
    <w:p w14:paraId="388751E6" w14:textId="77777777" w:rsidR="00354AC8" w:rsidRDefault="00354AC8">
      <w:pPr>
        <w:spacing w:after="160" w:line="259" w:lineRule="auto"/>
        <w:rPr>
          <w:b/>
        </w:rPr>
      </w:pPr>
      <w:r>
        <w:rPr>
          <w:b/>
        </w:rPr>
        <w:br w:type="page"/>
      </w:r>
    </w:p>
    <w:p w14:paraId="74B8AADB" w14:textId="0BE3AD98" w:rsidR="002B1CE6" w:rsidRPr="00EE0E06" w:rsidRDefault="002B1CE6" w:rsidP="002B1CE6">
      <w:pPr>
        <w:rPr>
          <w:b/>
        </w:rPr>
      </w:pPr>
      <w:r w:rsidRPr="00EE0E06">
        <w:rPr>
          <w:b/>
        </w:rPr>
        <w:lastRenderedPageBreak/>
        <w:t>Insight #</w:t>
      </w:r>
      <w:r w:rsidR="00F16772">
        <w:rPr>
          <w:b/>
        </w:rPr>
        <w:t>3</w:t>
      </w:r>
      <w:r w:rsidRPr="00EE0E06">
        <w:rPr>
          <w:b/>
        </w:rPr>
        <w:t>.</w:t>
      </w:r>
      <w:r w:rsidR="00257E36">
        <w:rPr>
          <w:b/>
        </w:rPr>
        <w:t xml:space="preserve"> </w:t>
      </w:r>
      <w:r w:rsidR="009F760D" w:rsidRPr="009F760D">
        <w:rPr>
          <w:b/>
        </w:rPr>
        <w:t xml:space="preserve">The factors that are most important to </w:t>
      </w:r>
      <w:r w:rsidR="009D48C5" w:rsidRPr="009D48C5">
        <w:rPr>
          <w:b/>
        </w:rPr>
        <w:t xml:space="preserve">energy production via HTL </w:t>
      </w:r>
      <w:r w:rsidR="004164F9" w:rsidRPr="009D48C5">
        <w:rPr>
          <w:b/>
        </w:rPr>
        <w:t>relate</w:t>
      </w:r>
      <w:r w:rsidR="004164F9" w:rsidRPr="009F760D">
        <w:rPr>
          <w:b/>
        </w:rPr>
        <w:t xml:space="preserve"> </w:t>
      </w:r>
      <w:r w:rsidR="009F760D" w:rsidRPr="009F760D">
        <w:rPr>
          <w:b/>
        </w:rPr>
        <w:t xml:space="preserve">to different aspects of the </w:t>
      </w:r>
      <w:r w:rsidR="005B167C">
        <w:rPr>
          <w:b/>
        </w:rPr>
        <w:t>WTE</w:t>
      </w:r>
      <w:r w:rsidR="009F760D" w:rsidRPr="009F760D">
        <w:rPr>
          <w:b/>
        </w:rPr>
        <w:t xml:space="preserve"> supply chain, including </w:t>
      </w:r>
      <w:r w:rsidR="005B167C">
        <w:rPr>
          <w:b/>
        </w:rPr>
        <w:t>WTE</w:t>
      </w:r>
      <w:r w:rsidR="004C11A8" w:rsidRPr="009F760D">
        <w:rPr>
          <w:b/>
        </w:rPr>
        <w:t xml:space="preserve"> technology development, policy incentives, </w:t>
      </w:r>
      <w:r w:rsidR="009F760D" w:rsidRPr="009F760D">
        <w:rPr>
          <w:b/>
        </w:rPr>
        <w:t xml:space="preserve">waste management </w:t>
      </w:r>
      <w:r w:rsidR="004164F9">
        <w:rPr>
          <w:b/>
        </w:rPr>
        <w:t>costs</w:t>
      </w:r>
      <w:r w:rsidR="009F760D" w:rsidRPr="009F760D">
        <w:rPr>
          <w:b/>
        </w:rPr>
        <w:t>, and expenses during construction</w:t>
      </w:r>
      <w:r w:rsidR="0079339F" w:rsidRPr="00EE0E06">
        <w:rPr>
          <w:b/>
        </w:rPr>
        <w:t>.</w:t>
      </w:r>
      <w:r w:rsidR="0079339F" w:rsidRPr="00EE0E06" w:rsidDel="0079339F">
        <w:rPr>
          <w:b/>
        </w:rPr>
        <w:t xml:space="preserve"> </w:t>
      </w:r>
    </w:p>
    <w:p w14:paraId="5A18D503" w14:textId="4BB108A9" w:rsidR="00642CDD" w:rsidRDefault="00442DE1">
      <w:pPr>
        <w:rPr>
          <w:b/>
          <w:noProof/>
        </w:rPr>
      </w:pPr>
      <w:r>
        <w:t xml:space="preserve">The factors that are most important to HTL production relate to </w:t>
      </w:r>
      <w:r w:rsidR="005B167C">
        <w:t>WTE</w:t>
      </w:r>
      <w:r w:rsidR="00B01061">
        <w:t xml:space="preserve"> technology development (initial commercial maturity of HTL), policy incentives (the RIN multiplier and the PTC REC multiplier), </w:t>
      </w:r>
      <w:r>
        <w:t xml:space="preserve">the waste </w:t>
      </w:r>
      <w:r w:rsidR="00E25EF5">
        <w:t>management costs (</w:t>
      </w:r>
      <w:r w:rsidR="00611A44">
        <w:t>disposal cost</w:t>
      </w:r>
      <w:r w:rsidR="00E25EF5">
        <w:t>)</w:t>
      </w:r>
      <w:r>
        <w:t>, and expenses during construction (</w:t>
      </w:r>
      <w:r w:rsidR="00E25EF5">
        <w:t>construction duration multiplier</w:t>
      </w:r>
      <w:r>
        <w:t xml:space="preserve">). </w:t>
      </w:r>
      <w:r w:rsidR="00602D46">
        <w:t xml:space="preserve">Figure </w:t>
      </w:r>
      <w:r w:rsidR="00F942B4">
        <w:t>2</w:t>
      </w:r>
      <w:r w:rsidR="00602D46">
        <w:t xml:space="preserve"> shows where these factors fall on a generic diagram of the </w:t>
      </w:r>
      <w:r w:rsidR="005B167C">
        <w:t>WTE</w:t>
      </w:r>
      <w:r w:rsidR="00602D46">
        <w:t xml:space="preserve"> supply chain. </w:t>
      </w:r>
      <w:r w:rsidR="002B2B76">
        <w:t xml:space="preserve">Table </w:t>
      </w:r>
      <w:r w:rsidR="00602D46">
        <w:t>3</w:t>
      </w:r>
      <w:r w:rsidR="002B2B76">
        <w:t xml:space="preserve"> shows each factor with an explanation of the mechanism by which it influences HTL production</w:t>
      </w:r>
      <w:r w:rsidR="009D76EB">
        <w:t xml:space="preserve"> and </w:t>
      </w:r>
      <w:r w:rsidR="00E25EF5">
        <w:t xml:space="preserve">the </w:t>
      </w:r>
      <w:r w:rsidR="009D76EB">
        <w:t>related default values from the model.</w:t>
      </w:r>
      <w:r w:rsidR="00642CDD" w:rsidRPr="00642CDD">
        <w:rPr>
          <w:b/>
          <w:noProof/>
        </w:rPr>
        <w:t xml:space="preserve"> </w:t>
      </w:r>
    </w:p>
    <w:p w14:paraId="61A61229" w14:textId="77777777" w:rsidR="00125D41" w:rsidRDefault="00125D41">
      <w:pPr>
        <w:rPr>
          <w:b/>
          <w:noProof/>
        </w:rPr>
      </w:pPr>
    </w:p>
    <w:p w14:paraId="6743DE2B" w14:textId="3CA09C7A" w:rsidR="00642CDD" w:rsidRDefault="00773039" w:rsidP="00995254">
      <w:pPr>
        <w:jc w:val="center"/>
      </w:pPr>
      <w:r w:rsidRPr="00773039">
        <w:rPr>
          <w:noProof/>
        </w:rPr>
        <w:drawing>
          <wp:inline distT="0" distB="0" distL="0" distR="0" wp14:anchorId="789FB8F4" wp14:editId="67232E07">
            <wp:extent cx="4471670" cy="3432580"/>
            <wp:effectExtent l="0" t="0" r="0" b="0"/>
            <wp:docPr id="9" name="Picture 3">
              <a:extLst xmlns:a="http://schemas.openxmlformats.org/drawingml/2006/main">
                <a:ext uri="{FF2B5EF4-FFF2-40B4-BE49-F238E27FC236}">
                  <a16:creationId xmlns:a16="http://schemas.microsoft.com/office/drawing/2014/main" id="{EDEC336B-DB75-406F-AF6E-FCFCDF29D8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DEC336B-DB75-406F-AF6E-FCFCDF29D8EF}"/>
                        </a:ext>
                      </a:extLst>
                    </pic:cNvPr>
                    <pic:cNvPicPr>
                      <a:picLocks noChangeAspect="1"/>
                    </pic:cNvPicPr>
                  </pic:nvPicPr>
                  <pic:blipFill>
                    <a:blip r:embed="rId10"/>
                    <a:stretch>
                      <a:fillRect/>
                    </a:stretch>
                  </pic:blipFill>
                  <pic:spPr>
                    <a:xfrm>
                      <a:off x="0" y="0"/>
                      <a:ext cx="4481771" cy="3440334"/>
                    </a:xfrm>
                    <a:prstGeom prst="rect">
                      <a:avLst/>
                    </a:prstGeom>
                  </pic:spPr>
                </pic:pic>
              </a:graphicData>
            </a:graphic>
          </wp:inline>
        </w:drawing>
      </w:r>
    </w:p>
    <w:p w14:paraId="4A3E0A38" w14:textId="04B016D3" w:rsidR="00720B6E" w:rsidRPr="00995254" w:rsidRDefault="00720B6E" w:rsidP="00995254">
      <w:pPr>
        <w:ind w:left="720" w:right="720"/>
        <w:rPr>
          <w:b/>
          <w:noProof/>
          <w:sz w:val="20"/>
        </w:rPr>
      </w:pPr>
      <w:r w:rsidRPr="00995254">
        <w:rPr>
          <w:b/>
          <w:sz w:val="20"/>
        </w:rPr>
        <w:t xml:space="preserve">Figure 2. Position of influential factors in supply chain. </w:t>
      </w:r>
      <w:r w:rsidRPr="00995254">
        <w:rPr>
          <w:sz w:val="20"/>
        </w:rPr>
        <w:t xml:space="preserve">Abbreviations: CAFO = </w:t>
      </w:r>
      <w:r w:rsidR="00DE256E" w:rsidRPr="00995254">
        <w:rPr>
          <w:sz w:val="20"/>
        </w:rPr>
        <w:t>c</w:t>
      </w:r>
      <w:r w:rsidRPr="00995254">
        <w:rPr>
          <w:sz w:val="20"/>
        </w:rPr>
        <w:t xml:space="preserve">oncentrated </w:t>
      </w:r>
      <w:r w:rsidR="00DE256E" w:rsidRPr="00995254">
        <w:rPr>
          <w:sz w:val="20"/>
        </w:rPr>
        <w:t>a</w:t>
      </w:r>
      <w:r w:rsidRPr="00995254">
        <w:rPr>
          <w:sz w:val="20"/>
        </w:rPr>
        <w:t xml:space="preserve">nimal </w:t>
      </w:r>
      <w:r w:rsidR="00DE256E" w:rsidRPr="00995254">
        <w:rPr>
          <w:sz w:val="20"/>
        </w:rPr>
        <w:t>f</w:t>
      </w:r>
      <w:r w:rsidRPr="00995254">
        <w:rPr>
          <w:sz w:val="20"/>
        </w:rPr>
        <w:t xml:space="preserve">eeding </w:t>
      </w:r>
      <w:r w:rsidR="00DE256E" w:rsidRPr="00995254">
        <w:rPr>
          <w:sz w:val="20"/>
        </w:rPr>
        <w:t>o</w:t>
      </w:r>
      <w:r w:rsidRPr="00995254">
        <w:rPr>
          <w:sz w:val="20"/>
        </w:rPr>
        <w:t xml:space="preserve">peration; POTW = </w:t>
      </w:r>
      <w:r w:rsidR="00DE256E" w:rsidRPr="00995254">
        <w:rPr>
          <w:sz w:val="20"/>
        </w:rPr>
        <w:t>publicly owned treatment work</w:t>
      </w:r>
      <w:r w:rsidRPr="00995254">
        <w:rPr>
          <w:sz w:val="20"/>
        </w:rPr>
        <w:t xml:space="preserve">; RIN = Renewable Identification Number; PTC REC = Production Tax Credit </w:t>
      </w:r>
      <w:r w:rsidR="00DE256E" w:rsidRPr="00995254">
        <w:rPr>
          <w:sz w:val="20"/>
        </w:rPr>
        <w:t>r</w:t>
      </w:r>
      <w:r w:rsidRPr="00995254">
        <w:rPr>
          <w:sz w:val="20"/>
        </w:rPr>
        <w:t xml:space="preserve">enewable </w:t>
      </w:r>
      <w:r w:rsidR="00DE256E" w:rsidRPr="00995254">
        <w:rPr>
          <w:sz w:val="20"/>
        </w:rPr>
        <w:t>e</w:t>
      </w:r>
      <w:r w:rsidRPr="00995254">
        <w:rPr>
          <w:sz w:val="20"/>
        </w:rPr>
        <w:t xml:space="preserve">lectricity </w:t>
      </w:r>
      <w:r w:rsidR="00DE256E" w:rsidRPr="00995254">
        <w:rPr>
          <w:sz w:val="20"/>
        </w:rPr>
        <w:t>c</w:t>
      </w:r>
      <w:r w:rsidRPr="00995254">
        <w:rPr>
          <w:sz w:val="20"/>
        </w:rPr>
        <w:t>redit; HTL = hydrothermal liquefaction.</w:t>
      </w:r>
      <w:r w:rsidRPr="00995254">
        <w:rPr>
          <w:b/>
          <w:sz w:val="20"/>
        </w:rPr>
        <w:t xml:space="preserve">  </w:t>
      </w:r>
    </w:p>
    <w:p w14:paraId="2761F963" w14:textId="77777777" w:rsidR="00720B6E" w:rsidRDefault="00720B6E"/>
    <w:p w14:paraId="135579CB" w14:textId="77777777" w:rsidR="00720B6E" w:rsidRDefault="00720B6E"/>
    <w:p w14:paraId="713A8FD3" w14:textId="77777777" w:rsidR="00720B6E" w:rsidRDefault="00720B6E"/>
    <w:p w14:paraId="0603D35B" w14:textId="32E35657" w:rsidR="00511CE7" w:rsidRDefault="00511CE7">
      <w:pPr>
        <w:sectPr w:rsidR="00511CE7" w:rsidSect="002D672E">
          <w:pgSz w:w="12240" w:h="15840"/>
          <w:pgMar w:top="1440" w:right="1440" w:bottom="1440" w:left="1440" w:header="720" w:footer="720" w:gutter="0"/>
          <w:cols w:space="720"/>
          <w:docGrid w:linePitch="360"/>
        </w:sectPr>
      </w:pPr>
    </w:p>
    <w:p w14:paraId="786FBD5D" w14:textId="72683D78" w:rsidR="009D76EB" w:rsidRPr="00A02FDC" w:rsidRDefault="009D76EB" w:rsidP="00995254">
      <w:pPr>
        <w:spacing w:after="160" w:line="259" w:lineRule="auto"/>
        <w:jc w:val="center"/>
        <w:rPr>
          <w:b/>
        </w:rPr>
      </w:pPr>
      <w:r w:rsidRPr="00A02FDC">
        <w:rPr>
          <w:b/>
        </w:rPr>
        <w:lastRenderedPageBreak/>
        <w:t xml:space="preserve">Table </w:t>
      </w:r>
      <w:r w:rsidR="00B14A35" w:rsidRPr="00A02FDC">
        <w:rPr>
          <w:b/>
        </w:rPr>
        <w:t>3</w:t>
      </w:r>
      <w:r w:rsidRPr="00A02FDC">
        <w:rPr>
          <w:b/>
        </w:rPr>
        <w:t xml:space="preserve">. </w:t>
      </w:r>
      <w:r w:rsidR="00505BCC" w:rsidRPr="00A02FDC">
        <w:rPr>
          <w:b/>
        </w:rPr>
        <w:t xml:space="preserve">Supply </w:t>
      </w:r>
      <w:r w:rsidR="00E25EF5" w:rsidRPr="00A02FDC">
        <w:rPr>
          <w:b/>
        </w:rPr>
        <w:t>c</w:t>
      </w:r>
      <w:r w:rsidR="00505BCC" w:rsidRPr="00A02FDC">
        <w:rPr>
          <w:b/>
        </w:rPr>
        <w:t>hain element and m</w:t>
      </w:r>
      <w:r w:rsidRPr="00A02FDC">
        <w:rPr>
          <w:b/>
        </w:rPr>
        <w:t>echanism</w:t>
      </w:r>
      <w:r w:rsidR="00783288" w:rsidRPr="00A02FDC">
        <w:rPr>
          <w:b/>
        </w:rPr>
        <w:t xml:space="preserve"> </w:t>
      </w:r>
      <w:r w:rsidRPr="00A02FDC">
        <w:rPr>
          <w:b/>
        </w:rPr>
        <w:t xml:space="preserve">of effect </w:t>
      </w:r>
      <w:r w:rsidR="002D3E77" w:rsidRPr="00A02FDC">
        <w:rPr>
          <w:b/>
        </w:rPr>
        <w:t xml:space="preserve">for </w:t>
      </w:r>
      <w:r w:rsidRPr="00A02FDC">
        <w:rPr>
          <w:b/>
        </w:rPr>
        <w:t>most important factors</w:t>
      </w:r>
      <w:r w:rsidR="00834EF9" w:rsidRPr="00A02FDC">
        <w:rPr>
          <w:b/>
        </w:rPr>
        <w:t xml:space="preserve"> (F)</w:t>
      </w:r>
      <w:r w:rsidR="002D3E77" w:rsidRPr="00A02FDC">
        <w:rPr>
          <w:b/>
        </w:rPr>
        <w:t xml:space="preserve">, along with </w:t>
      </w:r>
      <w:r w:rsidR="00783288" w:rsidRPr="00A02FDC">
        <w:rPr>
          <w:b/>
        </w:rPr>
        <w:t xml:space="preserve">weighting </w:t>
      </w:r>
      <w:r w:rsidR="00834EF9" w:rsidRPr="00A02FDC">
        <w:rPr>
          <w:b/>
        </w:rPr>
        <w:t>parameters (W)</w:t>
      </w:r>
      <w:r w:rsidR="00125D41" w:rsidRPr="00A02FDC">
        <w:rPr>
          <w:b/>
        </w:rPr>
        <w:t>.</w:t>
      </w:r>
    </w:p>
    <w:tbl>
      <w:tblPr>
        <w:tblStyle w:val="TableGrid"/>
        <w:tblpPr w:leftFromText="180" w:rightFromText="180" w:vertAnchor="text" w:horzAnchor="margin" w:tblpY="54"/>
        <w:tblW w:w="13001" w:type="dxa"/>
        <w:tblLayout w:type="fixed"/>
        <w:tblLook w:val="04A0" w:firstRow="1" w:lastRow="0" w:firstColumn="1" w:lastColumn="0" w:noHBand="0" w:noVBand="1"/>
      </w:tblPr>
      <w:tblGrid>
        <w:gridCol w:w="1383"/>
        <w:gridCol w:w="2130"/>
        <w:gridCol w:w="2114"/>
        <w:gridCol w:w="1496"/>
        <w:gridCol w:w="555"/>
        <w:gridCol w:w="540"/>
        <w:gridCol w:w="575"/>
        <w:gridCol w:w="582"/>
        <w:gridCol w:w="575"/>
        <w:gridCol w:w="582"/>
        <w:gridCol w:w="575"/>
        <w:gridCol w:w="1894"/>
      </w:tblGrid>
      <w:tr w:rsidR="00DC1B5C" w:rsidRPr="00A02FDC" w14:paraId="5EAB8EAD" w14:textId="7B8404DC" w:rsidTr="00DC1B5C">
        <w:tc>
          <w:tcPr>
            <w:tcW w:w="1383" w:type="dxa"/>
            <w:vMerge w:val="restart"/>
            <w:vAlign w:val="center"/>
          </w:tcPr>
          <w:p w14:paraId="6D43EB63" w14:textId="5FB3AE80" w:rsidR="00815289" w:rsidRPr="00A02FDC" w:rsidRDefault="00815289" w:rsidP="00DC1B5C">
            <w:pPr>
              <w:spacing w:after="0"/>
              <w:rPr>
                <w:b/>
                <w:sz w:val="20"/>
                <w:szCs w:val="20"/>
              </w:rPr>
            </w:pPr>
            <w:r w:rsidRPr="00A02FDC">
              <w:rPr>
                <w:b/>
                <w:sz w:val="20"/>
                <w:szCs w:val="20"/>
              </w:rPr>
              <w:t>Supply chain element</w:t>
            </w:r>
          </w:p>
        </w:tc>
        <w:tc>
          <w:tcPr>
            <w:tcW w:w="2130" w:type="dxa"/>
            <w:vMerge w:val="restart"/>
            <w:shd w:val="clear" w:color="auto" w:fill="auto"/>
            <w:vAlign w:val="center"/>
          </w:tcPr>
          <w:p w14:paraId="1D80B737" w14:textId="282FEFA7" w:rsidR="00815289" w:rsidRPr="00A02FDC" w:rsidRDefault="00815289" w:rsidP="00DC1B5C">
            <w:pPr>
              <w:spacing w:after="0"/>
              <w:rPr>
                <w:b/>
                <w:sz w:val="20"/>
                <w:szCs w:val="20"/>
              </w:rPr>
            </w:pPr>
            <w:r w:rsidRPr="00A02FDC">
              <w:rPr>
                <w:b/>
                <w:sz w:val="20"/>
                <w:szCs w:val="20"/>
              </w:rPr>
              <w:t>Factor (F) that is important to energy production (default value in</w:t>
            </w:r>
            <w:r w:rsidR="00DC1B5C" w:rsidRPr="00A02FDC">
              <w:rPr>
                <w:b/>
                <w:sz w:val="20"/>
                <w:szCs w:val="20"/>
              </w:rPr>
              <w:t xml:space="preserve"> </w:t>
            </w:r>
            <w:r w:rsidRPr="00A02FDC">
              <w:rPr>
                <w:b/>
                <w:sz w:val="20"/>
                <w:szCs w:val="20"/>
              </w:rPr>
              <w:t>parentheses)</w:t>
            </w:r>
            <w:r w:rsidRPr="00A02FDC">
              <w:rPr>
                <w:b/>
                <w:sz w:val="20"/>
                <w:szCs w:val="20"/>
                <w:vertAlign w:val="superscript"/>
              </w:rPr>
              <w:t>1</w:t>
            </w:r>
          </w:p>
        </w:tc>
        <w:tc>
          <w:tcPr>
            <w:tcW w:w="2114" w:type="dxa"/>
            <w:vMerge w:val="restart"/>
            <w:shd w:val="clear" w:color="auto" w:fill="auto"/>
            <w:vAlign w:val="center"/>
          </w:tcPr>
          <w:p w14:paraId="6E0188ED" w14:textId="17336BB5" w:rsidR="00815289" w:rsidRPr="00A02FDC" w:rsidRDefault="00815289" w:rsidP="00DC1B5C">
            <w:pPr>
              <w:spacing w:after="0"/>
              <w:rPr>
                <w:b/>
                <w:sz w:val="20"/>
                <w:szCs w:val="20"/>
              </w:rPr>
            </w:pPr>
            <w:r w:rsidRPr="00A02FDC">
              <w:rPr>
                <w:b/>
                <w:sz w:val="20"/>
                <w:szCs w:val="20"/>
              </w:rPr>
              <w:t>Mechanism by which factor impacts energy production</w:t>
            </w:r>
          </w:p>
        </w:tc>
        <w:tc>
          <w:tcPr>
            <w:tcW w:w="1496" w:type="dxa"/>
            <w:vMerge w:val="restart"/>
            <w:vAlign w:val="center"/>
          </w:tcPr>
          <w:p w14:paraId="16ABDDD3" w14:textId="5F4636B7" w:rsidR="00815289" w:rsidRPr="00A02FDC" w:rsidRDefault="00815289" w:rsidP="00DC1B5C">
            <w:pPr>
              <w:spacing w:after="0"/>
              <w:rPr>
                <w:b/>
                <w:sz w:val="20"/>
                <w:szCs w:val="20"/>
              </w:rPr>
            </w:pPr>
            <w:r w:rsidRPr="00A02FDC">
              <w:rPr>
                <w:b/>
                <w:sz w:val="20"/>
                <w:szCs w:val="20"/>
              </w:rPr>
              <w:t>Weighting parameter (W)</w:t>
            </w:r>
          </w:p>
          <w:p w14:paraId="4BEEE508" w14:textId="55B77C3F" w:rsidR="00815289" w:rsidRPr="00A02FDC" w:rsidRDefault="00815289" w:rsidP="00DC1B5C">
            <w:pPr>
              <w:spacing w:after="0"/>
              <w:rPr>
                <w:b/>
                <w:sz w:val="20"/>
                <w:szCs w:val="20"/>
              </w:rPr>
            </w:pPr>
            <w:r w:rsidRPr="00A02FDC">
              <w:rPr>
                <w:b/>
                <w:sz w:val="20"/>
                <w:szCs w:val="20"/>
              </w:rPr>
              <w:t>that gets influenced by factor F</w:t>
            </w:r>
            <w:r w:rsidRPr="00A02FDC">
              <w:rPr>
                <w:b/>
                <w:sz w:val="20"/>
                <w:szCs w:val="20"/>
                <w:vertAlign w:val="superscript"/>
              </w:rPr>
              <w:t>2</w:t>
            </w:r>
          </w:p>
        </w:tc>
        <w:tc>
          <w:tcPr>
            <w:tcW w:w="3984" w:type="dxa"/>
            <w:gridSpan w:val="7"/>
            <w:shd w:val="clear" w:color="auto" w:fill="auto"/>
            <w:vAlign w:val="center"/>
          </w:tcPr>
          <w:p w14:paraId="26D54457" w14:textId="3AC4F859" w:rsidR="00815289" w:rsidRPr="00A02FDC" w:rsidRDefault="00815289" w:rsidP="00DC1B5C">
            <w:pPr>
              <w:spacing w:after="0"/>
              <w:jc w:val="center"/>
              <w:rPr>
                <w:b/>
                <w:sz w:val="20"/>
                <w:szCs w:val="20"/>
              </w:rPr>
            </w:pPr>
            <w:r w:rsidRPr="00A02FDC">
              <w:rPr>
                <w:b/>
                <w:sz w:val="20"/>
                <w:szCs w:val="20"/>
              </w:rPr>
              <w:t>Default value of W (by technology type)</w:t>
            </w:r>
          </w:p>
        </w:tc>
        <w:tc>
          <w:tcPr>
            <w:tcW w:w="1894" w:type="dxa"/>
            <w:vMerge w:val="restart"/>
            <w:vAlign w:val="center"/>
          </w:tcPr>
          <w:p w14:paraId="12BB60D0" w14:textId="0BBF8DE1" w:rsidR="00815289" w:rsidRPr="00A02FDC" w:rsidRDefault="00DC1B5C" w:rsidP="00995254">
            <w:pPr>
              <w:spacing w:after="0"/>
              <w:rPr>
                <w:b/>
                <w:sz w:val="20"/>
                <w:szCs w:val="20"/>
              </w:rPr>
            </w:pPr>
            <w:r w:rsidRPr="00A02FDC">
              <w:rPr>
                <w:b/>
                <w:sz w:val="20"/>
                <w:szCs w:val="20"/>
              </w:rPr>
              <w:t>Impact on</w:t>
            </w:r>
            <w:r w:rsidR="00815289" w:rsidRPr="00A02FDC">
              <w:rPr>
                <w:b/>
                <w:sz w:val="20"/>
                <w:szCs w:val="20"/>
              </w:rPr>
              <w:t xml:space="preserve"> energy production</w:t>
            </w:r>
            <w:r w:rsidR="00815289" w:rsidRPr="00A02FDC">
              <w:rPr>
                <w:b/>
                <w:sz w:val="20"/>
                <w:szCs w:val="20"/>
                <w:vertAlign w:val="superscript"/>
              </w:rPr>
              <w:t>3</w:t>
            </w:r>
          </w:p>
        </w:tc>
      </w:tr>
      <w:tr w:rsidR="00DC1B5C" w:rsidRPr="00A02FDC" w14:paraId="790EA2B4" w14:textId="397DCCD3" w:rsidTr="00DC1B5C">
        <w:trPr>
          <w:trHeight w:val="144"/>
        </w:trPr>
        <w:tc>
          <w:tcPr>
            <w:tcW w:w="1383" w:type="dxa"/>
            <w:vMerge/>
          </w:tcPr>
          <w:p w14:paraId="59C0C4A0" w14:textId="77777777" w:rsidR="00815289" w:rsidRPr="00A02FDC" w:rsidRDefault="00815289" w:rsidP="00DC1B5C">
            <w:pPr>
              <w:spacing w:after="0"/>
              <w:rPr>
                <w:b/>
                <w:sz w:val="20"/>
                <w:szCs w:val="20"/>
              </w:rPr>
            </w:pPr>
          </w:p>
        </w:tc>
        <w:tc>
          <w:tcPr>
            <w:tcW w:w="2130" w:type="dxa"/>
            <w:vMerge/>
            <w:shd w:val="clear" w:color="auto" w:fill="auto"/>
          </w:tcPr>
          <w:p w14:paraId="768D7137" w14:textId="0E0B42CF" w:rsidR="00815289" w:rsidRPr="00A02FDC" w:rsidRDefault="00815289" w:rsidP="00DC1B5C">
            <w:pPr>
              <w:spacing w:after="0"/>
              <w:rPr>
                <w:b/>
                <w:sz w:val="20"/>
                <w:szCs w:val="20"/>
              </w:rPr>
            </w:pPr>
          </w:p>
        </w:tc>
        <w:tc>
          <w:tcPr>
            <w:tcW w:w="2114" w:type="dxa"/>
            <w:vMerge/>
            <w:shd w:val="clear" w:color="auto" w:fill="auto"/>
          </w:tcPr>
          <w:p w14:paraId="2B3D3A2D" w14:textId="1AF6339E" w:rsidR="00815289" w:rsidRPr="00A02FDC" w:rsidRDefault="00815289" w:rsidP="00DC1B5C">
            <w:pPr>
              <w:spacing w:after="0"/>
              <w:rPr>
                <w:b/>
                <w:sz w:val="20"/>
                <w:szCs w:val="20"/>
              </w:rPr>
            </w:pPr>
          </w:p>
        </w:tc>
        <w:tc>
          <w:tcPr>
            <w:tcW w:w="1496" w:type="dxa"/>
            <w:vMerge/>
          </w:tcPr>
          <w:p w14:paraId="66ED991A" w14:textId="77777777" w:rsidR="00815289" w:rsidRPr="00A02FDC" w:rsidRDefault="00815289" w:rsidP="00DC1B5C">
            <w:pPr>
              <w:spacing w:after="0"/>
              <w:rPr>
                <w:b/>
                <w:sz w:val="20"/>
                <w:szCs w:val="20"/>
              </w:rPr>
            </w:pPr>
          </w:p>
        </w:tc>
        <w:tc>
          <w:tcPr>
            <w:tcW w:w="555" w:type="dxa"/>
            <w:shd w:val="clear" w:color="auto" w:fill="auto"/>
            <w:vAlign w:val="center"/>
          </w:tcPr>
          <w:p w14:paraId="44176299" w14:textId="77777777" w:rsidR="00815289" w:rsidRPr="00A02FDC" w:rsidRDefault="00815289" w:rsidP="00995254">
            <w:pPr>
              <w:spacing w:after="0"/>
              <w:jc w:val="center"/>
              <w:rPr>
                <w:b/>
                <w:sz w:val="20"/>
                <w:szCs w:val="20"/>
              </w:rPr>
            </w:pPr>
            <w:r w:rsidRPr="00A02FDC">
              <w:rPr>
                <w:b/>
                <w:sz w:val="20"/>
                <w:szCs w:val="20"/>
              </w:rPr>
              <w:t>No</w:t>
            </w:r>
          </w:p>
        </w:tc>
        <w:tc>
          <w:tcPr>
            <w:tcW w:w="540" w:type="dxa"/>
            <w:shd w:val="clear" w:color="auto" w:fill="auto"/>
            <w:vAlign w:val="center"/>
          </w:tcPr>
          <w:p w14:paraId="502E4D7D" w14:textId="77777777" w:rsidR="00815289" w:rsidRPr="00A02FDC" w:rsidRDefault="00815289" w:rsidP="00995254">
            <w:pPr>
              <w:spacing w:after="0"/>
              <w:jc w:val="center"/>
              <w:rPr>
                <w:b/>
                <w:sz w:val="20"/>
                <w:szCs w:val="20"/>
              </w:rPr>
            </w:pPr>
            <w:r w:rsidRPr="00A02FDC">
              <w:rPr>
                <w:b/>
                <w:sz w:val="20"/>
                <w:szCs w:val="20"/>
              </w:rPr>
              <w:t>CF</w:t>
            </w:r>
          </w:p>
        </w:tc>
        <w:tc>
          <w:tcPr>
            <w:tcW w:w="575" w:type="dxa"/>
            <w:shd w:val="clear" w:color="auto" w:fill="auto"/>
            <w:vAlign w:val="center"/>
          </w:tcPr>
          <w:p w14:paraId="1B5FA04F" w14:textId="4C971AFF" w:rsidR="00815289" w:rsidRPr="00A02FDC" w:rsidRDefault="00815289" w:rsidP="00995254">
            <w:pPr>
              <w:spacing w:after="0"/>
              <w:jc w:val="center"/>
              <w:rPr>
                <w:b/>
                <w:sz w:val="20"/>
                <w:szCs w:val="20"/>
              </w:rPr>
            </w:pPr>
            <w:r w:rsidRPr="00A02FDC">
              <w:rPr>
                <w:b/>
                <w:sz w:val="20"/>
                <w:szCs w:val="20"/>
              </w:rPr>
              <w:t>CHP</w:t>
            </w:r>
          </w:p>
        </w:tc>
        <w:tc>
          <w:tcPr>
            <w:tcW w:w="582" w:type="dxa"/>
            <w:shd w:val="clear" w:color="auto" w:fill="auto"/>
            <w:vAlign w:val="center"/>
          </w:tcPr>
          <w:p w14:paraId="3E95BFC1" w14:textId="77777777" w:rsidR="00815289" w:rsidRPr="00A02FDC" w:rsidRDefault="00815289" w:rsidP="00995254">
            <w:pPr>
              <w:spacing w:after="0"/>
              <w:jc w:val="center"/>
              <w:rPr>
                <w:b/>
                <w:sz w:val="20"/>
                <w:szCs w:val="20"/>
              </w:rPr>
            </w:pPr>
            <w:r w:rsidRPr="00A02FDC">
              <w:rPr>
                <w:b/>
                <w:sz w:val="20"/>
                <w:szCs w:val="20"/>
              </w:rPr>
              <w:t>CNG</w:t>
            </w:r>
          </w:p>
        </w:tc>
        <w:tc>
          <w:tcPr>
            <w:tcW w:w="575" w:type="dxa"/>
            <w:shd w:val="clear" w:color="auto" w:fill="auto"/>
            <w:vAlign w:val="center"/>
          </w:tcPr>
          <w:p w14:paraId="11EA2CC7" w14:textId="4F8A23CE" w:rsidR="00815289" w:rsidRPr="00A02FDC" w:rsidRDefault="00815289" w:rsidP="00995254">
            <w:pPr>
              <w:spacing w:after="0"/>
              <w:jc w:val="center"/>
              <w:rPr>
                <w:b/>
                <w:sz w:val="20"/>
                <w:szCs w:val="20"/>
              </w:rPr>
            </w:pPr>
            <w:r w:rsidRPr="00A02FDC">
              <w:rPr>
                <w:b/>
                <w:sz w:val="20"/>
                <w:szCs w:val="20"/>
              </w:rPr>
              <w:t>Elec</w:t>
            </w:r>
          </w:p>
        </w:tc>
        <w:tc>
          <w:tcPr>
            <w:tcW w:w="582" w:type="dxa"/>
            <w:shd w:val="clear" w:color="auto" w:fill="auto"/>
            <w:vAlign w:val="center"/>
          </w:tcPr>
          <w:p w14:paraId="5FC483B7" w14:textId="2C49888D" w:rsidR="00815289" w:rsidRPr="00A02FDC" w:rsidRDefault="00815289" w:rsidP="00995254">
            <w:pPr>
              <w:spacing w:after="0"/>
              <w:jc w:val="center"/>
              <w:rPr>
                <w:b/>
                <w:sz w:val="20"/>
                <w:szCs w:val="20"/>
              </w:rPr>
            </w:pPr>
            <w:r w:rsidRPr="00A02FDC">
              <w:rPr>
                <w:b/>
                <w:sz w:val="20"/>
                <w:szCs w:val="20"/>
              </w:rPr>
              <w:t>PNG</w:t>
            </w:r>
          </w:p>
        </w:tc>
        <w:tc>
          <w:tcPr>
            <w:tcW w:w="575" w:type="dxa"/>
            <w:shd w:val="clear" w:color="auto" w:fill="auto"/>
            <w:vAlign w:val="center"/>
          </w:tcPr>
          <w:p w14:paraId="10FDF0E1" w14:textId="326C0E89" w:rsidR="00815289" w:rsidRPr="00A02FDC" w:rsidRDefault="00815289" w:rsidP="00995254">
            <w:pPr>
              <w:spacing w:after="0"/>
              <w:jc w:val="center"/>
              <w:rPr>
                <w:b/>
                <w:sz w:val="20"/>
                <w:szCs w:val="20"/>
              </w:rPr>
            </w:pPr>
            <w:r w:rsidRPr="00A02FDC">
              <w:rPr>
                <w:b/>
                <w:sz w:val="20"/>
                <w:szCs w:val="20"/>
              </w:rPr>
              <w:t>HTL</w:t>
            </w:r>
          </w:p>
        </w:tc>
        <w:tc>
          <w:tcPr>
            <w:tcW w:w="1894" w:type="dxa"/>
            <w:vMerge/>
          </w:tcPr>
          <w:p w14:paraId="2A279C83" w14:textId="61F6DC43" w:rsidR="00815289" w:rsidRPr="00A02FDC" w:rsidRDefault="00815289" w:rsidP="00DC1B5C">
            <w:pPr>
              <w:spacing w:after="0"/>
              <w:rPr>
                <w:b/>
                <w:sz w:val="20"/>
                <w:szCs w:val="20"/>
              </w:rPr>
            </w:pPr>
          </w:p>
        </w:tc>
      </w:tr>
      <w:tr w:rsidR="00DC1B5C" w:rsidRPr="00A02FDC" w14:paraId="7D65B2B9" w14:textId="77777777" w:rsidTr="00DC1B5C">
        <w:trPr>
          <w:trHeight w:val="144"/>
        </w:trPr>
        <w:tc>
          <w:tcPr>
            <w:tcW w:w="1383" w:type="dxa"/>
            <w:vAlign w:val="center"/>
          </w:tcPr>
          <w:p w14:paraId="2D5E8B02" w14:textId="122F8C21" w:rsidR="00EE3EE9" w:rsidRPr="00A02FDC" w:rsidRDefault="005B167C" w:rsidP="00DC1B5C">
            <w:pPr>
              <w:spacing w:after="0"/>
              <w:rPr>
                <w:b/>
                <w:sz w:val="20"/>
                <w:szCs w:val="20"/>
              </w:rPr>
            </w:pPr>
            <w:r w:rsidRPr="00A02FDC">
              <w:rPr>
                <w:sz w:val="20"/>
                <w:szCs w:val="20"/>
              </w:rPr>
              <w:t>WTE</w:t>
            </w:r>
            <w:r w:rsidR="00EE3EE9" w:rsidRPr="00A02FDC">
              <w:rPr>
                <w:sz w:val="20"/>
                <w:szCs w:val="20"/>
              </w:rPr>
              <w:t xml:space="preserve"> technology development</w:t>
            </w:r>
          </w:p>
        </w:tc>
        <w:tc>
          <w:tcPr>
            <w:tcW w:w="2130" w:type="dxa"/>
            <w:shd w:val="clear" w:color="auto" w:fill="auto"/>
            <w:vAlign w:val="center"/>
          </w:tcPr>
          <w:p w14:paraId="1F079336" w14:textId="10CD1BC3" w:rsidR="00EE3EE9" w:rsidRPr="00A02FDC" w:rsidRDefault="00EE3EE9" w:rsidP="00DC1B5C">
            <w:pPr>
              <w:spacing w:after="0"/>
              <w:rPr>
                <w:b/>
                <w:sz w:val="20"/>
                <w:szCs w:val="20"/>
              </w:rPr>
            </w:pPr>
            <w:r w:rsidRPr="00A02FDC">
              <w:rPr>
                <w:sz w:val="20"/>
                <w:szCs w:val="20"/>
              </w:rPr>
              <w:t>Initial commercial maturity of HTL (0)</w:t>
            </w:r>
          </w:p>
        </w:tc>
        <w:tc>
          <w:tcPr>
            <w:tcW w:w="2114" w:type="dxa"/>
            <w:shd w:val="clear" w:color="auto" w:fill="auto"/>
            <w:vAlign w:val="center"/>
          </w:tcPr>
          <w:p w14:paraId="00A73D09" w14:textId="27AEB972" w:rsidR="00EE3EE9" w:rsidRPr="00A02FDC" w:rsidRDefault="00EE3EE9" w:rsidP="00DC1B5C">
            <w:pPr>
              <w:spacing w:after="0"/>
              <w:rPr>
                <w:b/>
                <w:sz w:val="20"/>
                <w:szCs w:val="20"/>
              </w:rPr>
            </w:pPr>
            <w:r w:rsidRPr="00A02FDC">
              <w:rPr>
                <w:sz w:val="20"/>
                <w:szCs w:val="20"/>
              </w:rPr>
              <w:t xml:space="preserve">Increase directly improves competitiveness of HTL </w:t>
            </w:r>
          </w:p>
        </w:tc>
        <w:tc>
          <w:tcPr>
            <w:tcW w:w="1496" w:type="dxa"/>
            <w:vAlign w:val="center"/>
          </w:tcPr>
          <w:p w14:paraId="2ADD4183" w14:textId="4EB2AEB4" w:rsidR="00EE3EE9" w:rsidRPr="00A02FDC" w:rsidRDefault="00EE3EE9" w:rsidP="00DC1B5C">
            <w:pPr>
              <w:spacing w:after="0"/>
              <w:rPr>
                <w:b/>
                <w:sz w:val="20"/>
                <w:szCs w:val="20"/>
              </w:rPr>
            </w:pPr>
            <w:r w:rsidRPr="00A02FDC">
              <w:rPr>
                <w:sz w:val="20"/>
                <w:szCs w:val="20"/>
              </w:rPr>
              <w:t>initial commercial maturity</w:t>
            </w:r>
            <w:r w:rsidR="00DC1B5C" w:rsidRPr="00A02FDC">
              <w:rPr>
                <w:sz w:val="20"/>
                <w:szCs w:val="20"/>
              </w:rPr>
              <w:t xml:space="preserve"> (unitless)</w:t>
            </w:r>
            <w:r w:rsidRPr="00A02FDC">
              <w:rPr>
                <w:sz w:val="20"/>
                <w:szCs w:val="20"/>
              </w:rPr>
              <w:t xml:space="preserve"> </w:t>
            </w:r>
          </w:p>
        </w:tc>
        <w:tc>
          <w:tcPr>
            <w:tcW w:w="555" w:type="dxa"/>
            <w:shd w:val="clear" w:color="auto" w:fill="auto"/>
            <w:vAlign w:val="center"/>
          </w:tcPr>
          <w:p w14:paraId="0526FDC2" w14:textId="0FDF1535" w:rsidR="00EE3EE9" w:rsidRPr="00A02FDC" w:rsidRDefault="00EE3EE9" w:rsidP="00DC1B5C">
            <w:pPr>
              <w:spacing w:after="0"/>
              <w:rPr>
                <w:b/>
                <w:sz w:val="20"/>
                <w:szCs w:val="20"/>
              </w:rPr>
            </w:pPr>
            <w:r w:rsidRPr="00A02FDC">
              <w:rPr>
                <w:sz w:val="20"/>
                <w:szCs w:val="20"/>
              </w:rPr>
              <w:t>1</w:t>
            </w:r>
          </w:p>
        </w:tc>
        <w:tc>
          <w:tcPr>
            <w:tcW w:w="540" w:type="dxa"/>
            <w:shd w:val="clear" w:color="auto" w:fill="auto"/>
            <w:vAlign w:val="center"/>
          </w:tcPr>
          <w:p w14:paraId="43E1BF2D" w14:textId="7C3D571C" w:rsidR="00EE3EE9" w:rsidRPr="00A02FDC" w:rsidRDefault="00EE3EE9" w:rsidP="00DC1B5C">
            <w:pPr>
              <w:spacing w:after="0"/>
              <w:rPr>
                <w:b/>
                <w:sz w:val="20"/>
                <w:szCs w:val="20"/>
              </w:rPr>
            </w:pPr>
            <w:r w:rsidRPr="00A02FDC">
              <w:rPr>
                <w:sz w:val="20"/>
                <w:szCs w:val="20"/>
              </w:rPr>
              <w:t>1</w:t>
            </w:r>
          </w:p>
        </w:tc>
        <w:tc>
          <w:tcPr>
            <w:tcW w:w="575" w:type="dxa"/>
            <w:shd w:val="clear" w:color="auto" w:fill="auto"/>
            <w:vAlign w:val="center"/>
          </w:tcPr>
          <w:p w14:paraId="466FEC50" w14:textId="5BF37463" w:rsidR="00EE3EE9" w:rsidRPr="00A02FDC" w:rsidRDefault="00EE3EE9" w:rsidP="00DC1B5C">
            <w:pPr>
              <w:spacing w:after="0"/>
              <w:rPr>
                <w:b/>
                <w:sz w:val="20"/>
                <w:szCs w:val="20"/>
              </w:rPr>
            </w:pPr>
            <w:r w:rsidRPr="00A02FDC">
              <w:rPr>
                <w:sz w:val="20"/>
                <w:szCs w:val="20"/>
              </w:rPr>
              <w:t>1</w:t>
            </w:r>
          </w:p>
        </w:tc>
        <w:tc>
          <w:tcPr>
            <w:tcW w:w="582" w:type="dxa"/>
            <w:shd w:val="clear" w:color="auto" w:fill="auto"/>
            <w:vAlign w:val="center"/>
          </w:tcPr>
          <w:p w14:paraId="4EC99BD1" w14:textId="3BC0527B" w:rsidR="00EE3EE9" w:rsidRPr="00A02FDC" w:rsidRDefault="00EE3EE9" w:rsidP="00DC1B5C">
            <w:pPr>
              <w:spacing w:after="0"/>
              <w:rPr>
                <w:b/>
                <w:sz w:val="20"/>
                <w:szCs w:val="20"/>
              </w:rPr>
            </w:pPr>
            <w:r w:rsidRPr="00A02FDC">
              <w:rPr>
                <w:sz w:val="20"/>
                <w:szCs w:val="20"/>
              </w:rPr>
              <w:t>1</w:t>
            </w:r>
          </w:p>
        </w:tc>
        <w:tc>
          <w:tcPr>
            <w:tcW w:w="575" w:type="dxa"/>
            <w:shd w:val="clear" w:color="auto" w:fill="auto"/>
            <w:vAlign w:val="center"/>
          </w:tcPr>
          <w:p w14:paraId="276B8A34" w14:textId="018C87BB" w:rsidR="00EE3EE9" w:rsidRPr="00A02FDC" w:rsidRDefault="00EE3EE9" w:rsidP="00DC1B5C">
            <w:pPr>
              <w:spacing w:after="0"/>
              <w:rPr>
                <w:b/>
                <w:sz w:val="20"/>
                <w:szCs w:val="20"/>
              </w:rPr>
            </w:pPr>
            <w:r w:rsidRPr="00A02FDC">
              <w:rPr>
                <w:sz w:val="20"/>
                <w:szCs w:val="20"/>
              </w:rPr>
              <w:t>1</w:t>
            </w:r>
          </w:p>
        </w:tc>
        <w:tc>
          <w:tcPr>
            <w:tcW w:w="582" w:type="dxa"/>
            <w:shd w:val="clear" w:color="auto" w:fill="auto"/>
            <w:vAlign w:val="center"/>
          </w:tcPr>
          <w:p w14:paraId="63A1A83B" w14:textId="1C085DAB" w:rsidR="00EE3EE9" w:rsidRPr="00A02FDC" w:rsidRDefault="00EE3EE9" w:rsidP="00DC1B5C">
            <w:pPr>
              <w:spacing w:after="0"/>
              <w:rPr>
                <w:b/>
                <w:sz w:val="20"/>
                <w:szCs w:val="20"/>
              </w:rPr>
            </w:pPr>
            <w:r w:rsidRPr="00A02FDC">
              <w:rPr>
                <w:sz w:val="20"/>
                <w:szCs w:val="20"/>
              </w:rPr>
              <w:t>1</w:t>
            </w:r>
          </w:p>
        </w:tc>
        <w:tc>
          <w:tcPr>
            <w:tcW w:w="575" w:type="dxa"/>
            <w:shd w:val="clear" w:color="auto" w:fill="auto"/>
            <w:vAlign w:val="center"/>
          </w:tcPr>
          <w:p w14:paraId="4BBFDA3E" w14:textId="76766C4B" w:rsidR="00EE3EE9" w:rsidRPr="00A02FDC" w:rsidRDefault="00EE3EE9" w:rsidP="00DC1B5C">
            <w:pPr>
              <w:spacing w:after="0"/>
              <w:rPr>
                <w:b/>
                <w:sz w:val="20"/>
                <w:szCs w:val="20"/>
              </w:rPr>
            </w:pPr>
            <w:r w:rsidRPr="00A02FDC">
              <w:rPr>
                <w:sz w:val="20"/>
                <w:szCs w:val="20"/>
              </w:rPr>
              <w:t>0</w:t>
            </w:r>
          </w:p>
        </w:tc>
        <w:tc>
          <w:tcPr>
            <w:tcW w:w="1894" w:type="dxa"/>
            <w:vAlign w:val="center"/>
          </w:tcPr>
          <w:p w14:paraId="1A244B33" w14:textId="2B064510" w:rsidR="00EE3EE9" w:rsidRPr="00A02FDC" w:rsidRDefault="00DC1B5C" w:rsidP="00DC1B5C">
            <w:pPr>
              <w:spacing w:after="0"/>
              <w:rPr>
                <w:b/>
                <w:sz w:val="20"/>
                <w:szCs w:val="20"/>
              </w:rPr>
            </w:pPr>
            <w:r w:rsidRPr="00A02FDC">
              <w:rPr>
                <w:sz w:val="20"/>
                <w:szCs w:val="20"/>
              </w:rPr>
              <w:t>E</w:t>
            </w:r>
            <w:r w:rsidR="002665A9" w:rsidRPr="00A02FDC">
              <w:rPr>
                <w:sz w:val="20"/>
                <w:szCs w:val="20"/>
              </w:rPr>
              <w:t>nergy is function of factor alone</w:t>
            </w:r>
            <w:r w:rsidRPr="00A02FDC">
              <w:rPr>
                <w:sz w:val="20"/>
                <w:szCs w:val="20"/>
              </w:rPr>
              <w:t xml:space="preserve"> (W = F)</w:t>
            </w:r>
          </w:p>
        </w:tc>
      </w:tr>
      <w:tr w:rsidR="00DC1B5C" w:rsidRPr="00A02FDC" w14:paraId="735B4481" w14:textId="77777777" w:rsidTr="00DC1B5C">
        <w:trPr>
          <w:trHeight w:val="144"/>
        </w:trPr>
        <w:tc>
          <w:tcPr>
            <w:tcW w:w="1383" w:type="dxa"/>
            <w:vAlign w:val="center"/>
          </w:tcPr>
          <w:p w14:paraId="1E1126C3" w14:textId="52B1277D" w:rsidR="00EE3EE9" w:rsidRPr="00A02FDC" w:rsidRDefault="00EE3EE9" w:rsidP="00DC1B5C">
            <w:pPr>
              <w:spacing w:after="0"/>
              <w:rPr>
                <w:sz w:val="20"/>
                <w:szCs w:val="20"/>
              </w:rPr>
            </w:pPr>
            <w:r w:rsidRPr="00A02FDC">
              <w:rPr>
                <w:sz w:val="20"/>
                <w:szCs w:val="20"/>
              </w:rPr>
              <w:t>policy incentives for fuels</w:t>
            </w:r>
          </w:p>
        </w:tc>
        <w:tc>
          <w:tcPr>
            <w:tcW w:w="2130" w:type="dxa"/>
            <w:shd w:val="clear" w:color="auto" w:fill="auto"/>
            <w:vAlign w:val="center"/>
          </w:tcPr>
          <w:p w14:paraId="1308D119" w14:textId="7144BBFA" w:rsidR="00EE3EE9" w:rsidRPr="00A02FDC" w:rsidRDefault="00EE3EE9" w:rsidP="00DC1B5C">
            <w:pPr>
              <w:spacing w:after="0"/>
              <w:rPr>
                <w:sz w:val="20"/>
                <w:szCs w:val="20"/>
              </w:rPr>
            </w:pPr>
            <w:r w:rsidRPr="00A02FDC">
              <w:rPr>
                <w:sz w:val="20"/>
                <w:szCs w:val="20"/>
              </w:rPr>
              <w:t>RIN multiplier (1)</w:t>
            </w:r>
          </w:p>
        </w:tc>
        <w:tc>
          <w:tcPr>
            <w:tcW w:w="2114" w:type="dxa"/>
            <w:shd w:val="clear" w:color="auto" w:fill="auto"/>
            <w:vAlign w:val="center"/>
          </w:tcPr>
          <w:p w14:paraId="544A5FC8" w14:textId="74EC504A" w:rsidR="00EE3EE9" w:rsidRPr="00A02FDC" w:rsidRDefault="00EE3EE9" w:rsidP="00DC1B5C">
            <w:pPr>
              <w:spacing w:after="0"/>
              <w:rPr>
                <w:sz w:val="20"/>
                <w:szCs w:val="20"/>
              </w:rPr>
            </w:pPr>
            <w:r w:rsidRPr="00A02FDC">
              <w:rPr>
                <w:sz w:val="20"/>
                <w:szCs w:val="20"/>
              </w:rPr>
              <w:t xml:space="preserve">Increase favors technologies receiving RIN value </w:t>
            </w:r>
          </w:p>
        </w:tc>
        <w:tc>
          <w:tcPr>
            <w:tcW w:w="1496" w:type="dxa"/>
            <w:vAlign w:val="center"/>
          </w:tcPr>
          <w:p w14:paraId="28D12B6F" w14:textId="2A944843" w:rsidR="00EE3EE9" w:rsidRPr="00A02FDC" w:rsidRDefault="00EE3EE9" w:rsidP="00995254">
            <w:pPr>
              <w:spacing w:after="0"/>
              <w:rPr>
                <w:sz w:val="20"/>
                <w:szCs w:val="20"/>
              </w:rPr>
            </w:pPr>
            <w:r w:rsidRPr="00A02FDC">
              <w:rPr>
                <w:sz w:val="20"/>
                <w:szCs w:val="20"/>
              </w:rPr>
              <w:t xml:space="preserve">RIN </w:t>
            </w:r>
            <w:r w:rsidR="009D02DB" w:rsidRPr="00A02FDC">
              <w:rPr>
                <w:sz w:val="20"/>
                <w:szCs w:val="20"/>
              </w:rPr>
              <w:t>incentive</w:t>
            </w:r>
          </w:p>
          <w:p w14:paraId="4449623C" w14:textId="7E1D1A1B" w:rsidR="00EE3EE9" w:rsidRPr="00A02FDC" w:rsidRDefault="00DC1B5C" w:rsidP="00995254">
            <w:pPr>
              <w:spacing w:after="0"/>
              <w:rPr>
                <w:sz w:val="20"/>
                <w:szCs w:val="20"/>
              </w:rPr>
            </w:pPr>
            <w:r w:rsidRPr="00A02FDC">
              <w:rPr>
                <w:sz w:val="20"/>
                <w:szCs w:val="20"/>
              </w:rPr>
              <w:t>($/GGE)</w:t>
            </w:r>
          </w:p>
        </w:tc>
        <w:tc>
          <w:tcPr>
            <w:tcW w:w="555" w:type="dxa"/>
            <w:shd w:val="clear" w:color="auto" w:fill="auto"/>
            <w:vAlign w:val="center"/>
          </w:tcPr>
          <w:p w14:paraId="4E4A64D3" w14:textId="7B7C013C" w:rsidR="00EE3EE9" w:rsidRPr="00A02FDC" w:rsidRDefault="00EE3EE9" w:rsidP="00DC1B5C">
            <w:pPr>
              <w:spacing w:after="0"/>
              <w:rPr>
                <w:sz w:val="20"/>
                <w:szCs w:val="20"/>
              </w:rPr>
            </w:pPr>
            <w:r w:rsidRPr="00A02FDC">
              <w:rPr>
                <w:sz w:val="20"/>
                <w:szCs w:val="20"/>
              </w:rPr>
              <w:t>0</w:t>
            </w:r>
          </w:p>
        </w:tc>
        <w:tc>
          <w:tcPr>
            <w:tcW w:w="540" w:type="dxa"/>
            <w:shd w:val="clear" w:color="auto" w:fill="auto"/>
            <w:vAlign w:val="center"/>
          </w:tcPr>
          <w:p w14:paraId="170AC201" w14:textId="5F4858AD" w:rsidR="00EE3EE9" w:rsidRPr="00A02FDC" w:rsidRDefault="00EE3EE9" w:rsidP="00DC1B5C">
            <w:pPr>
              <w:spacing w:after="0"/>
              <w:rPr>
                <w:sz w:val="20"/>
                <w:szCs w:val="20"/>
              </w:rPr>
            </w:pPr>
            <w:r w:rsidRPr="00A02FDC">
              <w:rPr>
                <w:sz w:val="20"/>
                <w:szCs w:val="20"/>
              </w:rPr>
              <w:t>0</w:t>
            </w:r>
          </w:p>
        </w:tc>
        <w:tc>
          <w:tcPr>
            <w:tcW w:w="575" w:type="dxa"/>
            <w:shd w:val="clear" w:color="auto" w:fill="auto"/>
            <w:vAlign w:val="center"/>
          </w:tcPr>
          <w:p w14:paraId="12C1618E" w14:textId="25C4EC4F" w:rsidR="00EE3EE9" w:rsidRPr="00A02FDC" w:rsidRDefault="00EE3EE9" w:rsidP="00DC1B5C">
            <w:pPr>
              <w:spacing w:after="0"/>
              <w:rPr>
                <w:sz w:val="20"/>
                <w:szCs w:val="20"/>
              </w:rPr>
            </w:pPr>
            <w:r w:rsidRPr="00A02FDC">
              <w:rPr>
                <w:sz w:val="20"/>
                <w:szCs w:val="20"/>
              </w:rPr>
              <w:t>0</w:t>
            </w:r>
          </w:p>
        </w:tc>
        <w:tc>
          <w:tcPr>
            <w:tcW w:w="582" w:type="dxa"/>
            <w:shd w:val="clear" w:color="auto" w:fill="auto"/>
            <w:vAlign w:val="center"/>
          </w:tcPr>
          <w:p w14:paraId="1FC8391D" w14:textId="749DD73D" w:rsidR="00EE3EE9" w:rsidRPr="00A02FDC" w:rsidRDefault="009D02DB" w:rsidP="00DC1B5C">
            <w:pPr>
              <w:spacing w:after="0"/>
              <w:rPr>
                <w:sz w:val="20"/>
                <w:szCs w:val="20"/>
              </w:rPr>
            </w:pPr>
            <w:r w:rsidRPr="00A02FDC">
              <w:rPr>
                <w:sz w:val="20"/>
                <w:szCs w:val="20"/>
              </w:rPr>
              <w:t>2</w:t>
            </w:r>
            <w:r w:rsidR="00EE3EE9" w:rsidRPr="00A02FDC">
              <w:rPr>
                <w:sz w:val="20"/>
                <w:szCs w:val="20"/>
              </w:rPr>
              <w:t>.7</w:t>
            </w:r>
          </w:p>
        </w:tc>
        <w:tc>
          <w:tcPr>
            <w:tcW w:w="575" w:type="dxa"/>
            <w:shd w:val="clear" w:color="auto" w:fill="auto"/>
            <w:vAlign w:val="center"/>
          </w:tcPr>
          <w:p w14:paraId="5F43CDAC" w14:textId="66573026" w:rsidR="00EE3EE9" w:rsidRPr="00A02FDC" w:rsidRDefault="009D02DB" w:rsidP="00DC1B5C">
            <w:pPr>
              <w:spacing w:after="0"/>
              <w:rPr>
                <w:sz w:val="20"/>
                <w:szCs w:val="20"/>
              </w:rPr>
            </w:pPr>
            <w:r w:rsidRPr="00A02FDC">
              <w:rPr>
                <w:sz w:val="20"/>
                <w:szCs w:val="20"/>
              </w:rPr>
              <w:t>1.7</w:t>
            </w:r>
          </w:p>
        </w:tc>
        <w:tc>
          <w:tcPr>
            <w:tcW w:w="582" w:type="dxa"/>
            <w:shd w:val="clear" w:color="auto" w:fill="auto"/>
            <w:vAlign w:val="center"/>
          </w:tcPr>
          <w:p w14:paraId="47362BE8" w14:textId="07FE37CD" w:rsidR="00EE3EE9" w:rsidRPr="00A02FDC" w:rsidRDefault="00EE3EE9" w:rsidP="00DC1B5C">
            <w:pPr>
              <w:spacing w:after="0"/>
              <w:rPr>
                <w:sz w:val="20"/>
                <w:szCs w:val="20"/>
              </w:rPr>
            </w:pPr>
            <w:r w:rsidRPr="00A02FDC">
              <w:rPr>
                <w:sz w:val="20"/>
                <w:szCs w:val="20"/>
              </w:rPr>
              <w:t>0</w:t>
            </w:r>
          </w:p>
        </w:tc>
        <w:tc>
          <w:tcPr>
            <w:tcW w:w="575" w:type="dxa"/>
            <w:shd w:val="clear" w:color="auto" w:fill="auto"/>
            <w:vAlign w:val="center"/>
          </w:tcPr>
          <w:p w14:paraId="043F36C1" w14:textId="39DF1EB6" w:rsidR="00EE3EE9" w:rsidRPr="00A02FDC" w:rsidRDefault="00EE3EE9" w:rsidP="00DC1B5C">
            <w:pPr>
              <w:spacing w:after="0"/>
              <w:rPr>
                <w:sz w:val="20"/>
                <w:szCs w:val="20"/>
              </w:rPr>
            </w:pPr>
            <w:r w:rsidRPr="00A02FDC">
              <w:rPr>
                <w:sz w:val="20"/>
                <w:szCs w:val="20"/>
              </w:rPr>
              <w:t>2.</w:t>
            </w:r>
            <w:r w:rsidR="009D02DB" w:rsidRPr="00A02FDC">
              <w:rPr>
                <w:sz w:val="20"/>
                <w:szCs w:val="20"/>
              </w:rPr>
              <w:t>8</w:t>
            </w:r>
          </w:p>
        </w:tc>
        <w:tc>
          <w:tcPr>
            <w:tcW w:w="1894" w:type="dxa"/>
            <w:vAlign w:val="center"/>
          </w:tcPr>
          <w:p w14:paraId="08244AEE" w14:textId="3FA9FE17" w:rsidR="00EE3EE9" w:rsidRPr="00A02FDC" w:rsidRDefault="002665A9" w:rsidP="00DC1B5C">
            <w:pPr>
              <w:spacing w:after="0"/>
              <w:rPr>
                <w:sz w:val="20"/>
                <w:szCs w:val="20"/>
              </w:rPr>
            </w:pPr>
            <w:r w:rsidRPr="00A02FDC">
              <w:rPr>
                <w:sz w:val="20"/>
                <w:szCs w:val="20"/>
              </w:rPr>
              <w:t>Energy production is function</w:t>
            </w:r>
            <w:r w:rsidR="00125D41" w:rsidRPr="00A02FDC">
              <w:rPr>
                <w:sz w:val="20"/>
                <w:szCs w:val="20"/>
              </w:rPr>
              <w:t xml:space="preserve"> of </w:t>
            </w:r>
            <w:r w:rsidR="00DC1B5C" w:rsidRPr="00A02FDC">
              <w:rPr>
                <w:sz w:val="20"/>
                <w:szCs w:val="20"/>
              </w:rPr>
              <w:t>W * F</w:t>
            </w:r>
            <w:r w:rsidR="00125D41" w:rsidRPr="00A02FDC">
              <w:rPr>
                <w:sz w:val="20"/>
                <w:szCs w:val="20"/>
              </w:rPr>
              <w:t xml:space="preserve"> </w:t>
            </w:r>
          </w:p>
        </w:tc>
      </w:tr>
      <w:tr w:rsidR="00DC1B5C" w:rsidRPr="00A02FDC" w14:paraId="15940759" w14:textId="77777777" w:rsidTr="00DC1B5C">
        <w:tc>
          <w:tcPr>
            <w:tcW w:w="1383" w:type="dxa"/>
            <w:vAlign w:val="center"/>
          </w:tcPr>
          <w:p w14:paraId="386FF641" w14:textId="79890F9E" w:rsidR="00E954EA" w:rsidRPr="00A02FDC" w:rsidRDefault="00E954EA" w:rsidP="00995254">
            <w:pPr>
              <w:spacing w:after="0"/>
              <w:rPr>
                <w:sz w:val="20"/>
                <w:szCs w:val="20"/>
              </w:rPr>
            </w:pPr>
            <w:r w:rsidRPr="00A02FDC">
              <w:rPr>
                <w:sz w:val="20"/>
                <w:szCs w:val="20"/>
              </w:rPr>
              <w:t>expenses during construction</w:t>
            </w:r>
          </w:p>
        </w:tc>
        <w:tc>
          <w:tcPr>
            <w:tcW w:w="2130" w:type="dxa"/>
            <w:shd w:val="clear" w:color="auto" w:fill="auto"/>
            <w:vAlign w:val="center"/>
          </w:tcPr>
          <w:p w14:paraId="3A46F48E" w14:textId="1A2917E9" w:rsidR="00E954EA" w:rsidRPr="00A02FDC" w:rsidRDefault="00E954EA" w:rsidP="00995254">
            <w:pPr>
              <w:spacing w:after="0"/>
              <w:rPr>
                <w:sz w:val="20"/>
                <w:szCs w:val="20"/>
              </w:rPr>
            </w:pPr>
            <w:r w:rsidRPr="00A02FDC">
              <w:rPr>
                <w:sz w:val="20"/>
                <w:szCs w:val="20"/>
              </w:rPr>
              <w:t>Construction duration multiplier (1)</w:t>
            </w:r>
          </w:p>
        </w:tc>
        <w:tc>
          <w:tcPr>
            <w:tcW w:w="2114" w:type="dxa"/>
            <w:shd w:val="clear" w:color="auto" w:fill="auto"/>
            <w:vAlign w:val="center"/>
          </w:tcPr>
          <w:p w14:paraId="4F20B65D" w14:textId="358714B2" w:rsidR="00E954EA" w:rsidRPr="00A02FDC" w:rsidRDefault="00E954EA" w:rsidP="00995254">
            <w:pPr>
              <w:spacing w:after="0"/>
              <w:rPr>
                <w:sz w:val="20"/>
                <w:szCs w:val="20"/>
              </w:rPr>
            </w:pPr>
            <w:r w:rsidRPr="00A02FDC">
              <w:rPr>
                <w:sz w:val="20"/>
                <w:szCs w:val="20"/>
              </w:rPr>
              <w:t xml:space="preserve">Decrease favors higher-capital-cost technologies </w:t>
            </w:r>
          </w:p>
        </w:tc>
        <w:tc>
          <w:tcPr>
            <w:tcW w:w="1496" w:type="dxa"/>
            <w:vAlign w:val="center"/>
          </w:tcPr>
          <w:p w14:paraId="1A31BC58" w14:textId="77858740" w:rsidR="00E954EA" w:rsidRPr="00A02FDC" w:rsidRDefault="00E954EA" w:rsidP="00995254">
            <w:pPr>
              <w:spacing w:after="0"/>
              <w:rPr>
                <w:sz w:val="20"/>
                <w:szCs w:val="20"/>
              </w:rPr>
            </w:pPr>
            <w:r w:rsidRPr="00A02FDC">
              <w:rPr>
                <w:sz w:val="20"/>
                <w:szCs w:val="20"/>
              </w:rPr>
              <w:t xml:space="preserve">capital cost </w:t>
            </w:r>
          </w:p>
          <w:p w14:paraId="3500F244" w14:textId="58A2ACB7" w:rsidR="00E954EA" w:rsidRPr="00A02FDC" w:rsidRDefault="00E954EA" w:rsidP="00995254">
            <w:pPr>
              <w:spacing w:after="0"/>
              <w:rPr>
                <w:sz w:val="20"/>
                <w:szCs w:val="20"/>
              </w:rPr>
            </w:pPr>
            <w:r w:rsidRPr="00A02FDC">
              <w:rPr>
                <w:sz w:val="20"/>
                <w:szCs w:val="20"/>
              </w:rPr>
              <w:t>(</w:t>
            </w:r>
            <w:r w:rsidR="00DC1B5C" w:rsidRPr="00A02FDC">
              <w:rPr>
                <w:sz w:val="20"/>
                <w:szCs w:val="20"/>
              </w:rPr>
              <w:t xml:space="preserve">rank; </w:t>
            </w:r>
            <w:r w:rsidRPr="00A02FDC">
              <w:rPr>
                <w:sz w:val="20"/>
                <w:szCs w:val="20"/>
              </w:rPr>
              <w:t>1 = high)</w:t>
            </w:r>
          </w:p>
        </w:tc>
        <w:tc>
          <w:tcPr>
            <w:tcW w:w="555" w:type="dxa"/>
            <w:shd w:val="clear" w:color="auto" w:fill="auto"/>
            <w:vAlign w:val="center"/>
          </w:tcPr>
          <w:p w14:paraId="005AE470" w14:textId="5AB09BD3" w:rsidR="00E954EA" w:rsidRPr="00A02FDC" w:rsidRDefault="00E954EA" w:rsidP="00995254">
            <w:pPr>
              <w:spacing w:after="0"/>
              <w:rPr>
                <w:sz w:val="20"/>
                <w:szCs w:val="20"/>
              </w:rPr>
            </w:pPr>
            <w:r w:rsidRPr="00A02FDC">
              <w:rPr>
                <w:sz w:val="20"/>
                <w:szCs w:val="20"/>
              </w:rPr>
              <w:t>7</w:t>
            </w:r>
          </w:p>
        </w:tc>
        <w:tc>
          <w:tcPr>
            <w:tcW w:w="540" w:type="dxa"/>
            <w:shd w:val="clear" w:color="auto" w:fill="auto"/>
            <w:vAlign w:val="center"/>
          </w:tcPr>
          <w:p w14:paraId="39FA45F9" w14:textId="4456C1CC" w:rsidR="00E954EA" w:rsidRPr="00A02FDC" w:rsidRDefault="00E954EA" w:rsidP="00995254">
            <w:pPr>
              <w:spacing w:after="0"/>
              <w:rPr>
                <w:sz w:val="20"/>
                <w:szCs w:val="20"/>
              </w:rPr>
            </w:pPr>
            <w:r w:rsidRPr="00A02FDC">
              <w:rPr>
                <w:sz w:val="20"/>
                <w:szCs w:val="20"/>
              </w:rPr>
              <w:t>6</w:t>
            </w:r>
          </w:p>
        </w:tc>
        <w:tc>
          <w:tcPr>
            <w:tcW w:w="575" w:type="dxa"/>
            <w:shd w:val="clear" w:color="auto" w:fill="auto"/>
            <w:vAlign w:val="center"/>
          </w:tcPr>
          <w:p w14:paraId="515B3E85" w14:textId="4F5593BD" w:rsidR="00E954EA" w:rsidRPr="00A02FDC" w:rsidRDefault="00E954EA" w:rsidP="00995254">
            <w:pPr>
              <w:spacing w:after="0"/>
              <w:rPr>
                <w:sz w:val="20"/>
                <w:szCs w:val="20"/>
              </w:rPr>
            </w:pPr>
            <w:r w:rsidRPr="00A02FDC">
              <w:rPr>
                <w:sz w:val="20"/>
                <w:szCs w:val="20"/>
              </w:rPr>
              <w:t>4-5</w:t>
            </w:r>
          </w:p>
        </w:tc>
        <w:tc>
          <w:tcPr>
            <w:tcW w:w="582" w:type="dxa"/>
            <w:shd w:val="clear" w:color="auto" w:fill="auto"/>
            <w:vAlign w:val="center"/>
          </w:tcPr>
          <w:p w14:paraId="347A4D1C" w14:textId="21119154" w:rsidR="00E954EA" w:rsidRPr="00A02FDC" w:rsidRDefault="00E954EA" w:rsidP="00995254">
            <w:pPr>
              <w:spacing w:after="0"/>
              <w:rPr>
                <w:sz w:val="20"/>
                <w:szCs w:val="20"/>
              </w:rPr>
            </w:pPr>
            <w:r w:rsidRPr="00A02FDC">
              <w:rPr>
                <w:sz w:val="20"/>
                <w:szCs w:val="20"/>
              </w:rPr>
              <w:t>2-3</w:t>
            </w:r>
          </w:p>
        </w:tc>
        <w:tc>
          <w:tcPr>
            <w:tcW w:w="575" w:type="dxa"/>
            <w:shd w:val="clear" w:color="auto" w:fill="auto"/>
            <w:vAlign w:val="center"/>
          </w:tcPr>
          <w:p w14:paraId="52ECE803" w14:textId="3A010AEC" w:rsidR="00E954EA" w:rsidRPr="00A02FDC" w:rsidRDefault="00E954EA" w:rsidP="00995254">
            <w:pPr>
              <w:spacing w:after="0"/>
              <w:rPr>
                <w:sz w:val="20"/>
                <w:szCs w:val="20"/>
              </w:rPr>
            </w:pPr>
            <w:r w:rsidRPr="00A02FDC">
              <w:rPr>
                <w:sz w:val="20"/>
                <w:szCs w:val="20"/>
              </w:rPr>
              <w:t>4-5</w:t>
            </w:r>
          </w:p>
        </w:tc>
        <w:tc>
          <w:tcPr>
            <w:tcW w:w="582" w:type="dxa"/>
            <w:shd w:val="clear" w:color="auto" w:fill="auto"/>
            <w:vAlign w:val="center"/>
          </w:tcPr>
          <w:p w14:paraId="658DA7CF" w14:textId="550CDD8B" w:rsidR="00E954EA" w:rsidRPr="00A02FDC" w:rsidRDefault="00E954EA" w:rsidP="00995254">
            <w:pPr>
              <w:spacing w:after="0"/>
              <w:rPr>
                <w:sz w:val="20"/>
                <w:szCs w:val="20"/>
              </w:rPr>
            </w:pPr>
            <w:r w:rsidRPr="00A02FDC">
              <w:rPr>
                <w:sz w:val="20"/>
                <w:szCs w:val="20"/>
              </w:rPr>
              <w:t>2-3</w:t>
            </w:r>
          </w:p>
        </w:tc>
        <w:tc>
          <w:tcPr>
            <w:tcW w:w="575" w:type="dxa"/>
            <w:shd w:val="clear" w:color="auto" w:fill="auto"/>
            <w:vAlign w:val="center"/>
          </w:tcPr>
          <w:p w14:paraId="066B9F8C" w14:textId="699C0738" w:rsidR="00E954EA" w:rsidRPr="00A02FDC" w:rsidRDefault="00E954EA" w:rsidP="00995254">
            <w:pPr>
              <w:spacing w:after="0"/>
              <w:rPr>
                <w:sz w:val="20"/>
                <w:szCs w:val="20"/>
              </w:rPr>
            </w:pPr>
            <w:r w:rsidRPr="00A02FDC">
              <w:rPr>
                <w:sz w:val="20"/>
                <w:szCs w:val="20"/>
              </w:rPr>
              <w:t>1</w:t>
            </w:r>
          </w:p>
        </w:tc>
        <w:tc>
          <w:tcPr>
            <w:tcW w:w="1894" w:type="dxa"/>
            <w:vAlign w:val="center"/>
          </w:tcPr>
          <w:p w14:paraId="69D46E30" w14:textId="73C8DC18" w:rsidR="00E954EA" w:rsidRPr="00A02FDC" w:rsidRDefault="002665A9" w:rsidP="00995254">
            <w:pPr>
              <w:spacing w:after="0"/>
              <w:rPr>
                <w:sz w:val="20"/>
                <w:szCs w:val="20"/>
              </w:rPr>
            </w:pPr>
            <w:r w:rsidRPr="00A02FDC">
              <w:rPr>
                <w:sz w:val="20"/>
                <w:szCs w:val="20"/>
              </w:rPr>
              <w:t xml:space="preserve">Energy production is function of </w:t>
            </w:r>
            <w:r w:rsidR="00DC1B5C" w:rsidRPr="00A02FDC">
              <w:rPr>
                <w:sz w:val="20"/>
                <w:szCs w:val="20"/>
              </w:rPr>
              <w:t>W and F</w:t>
            </w:r>
          </w:p>
        </w:tc>
      </w:tr>
      <w:tr w:rsidR="00DC1B5C" w:rsidRPr="00A02FDC" w14:paraId="5F62A7BB" w14:textId="2371CC84" w:rsidTr="00DC1B5C">
        <w:tc>
          <w:tcPr>
            <w:tcW w:w="1383" w:type="dxa"/>
            <w:vAlign w:val="center"/>
          </w:tcPr>
          <w:p w14:paraId="646A347B" w14:textId="5D3CC07D" w:rsidR="00E954EA" w:rsidRPr="00A02FDC" w:rsidRDefault="00E954EA" w:rsidP="00995254">
            <w:pPr>
              <w:spacing w:after="0"/>
              <w:rPr>
                <w:sz w:val="20"/>
                <w:szCs w:val="20"/>
              </w:rPr>
            </w:pPr>
            <w:r w:rsidRPr="00A02FDC">
              <w:rPr>
                <w:sz w:val="20"/>
                <w:szCs w:val="20"/>
              </w:rPr>
              <w:t>waste management costs</w:t>
            </w:r>
          </w:p>
        </w:tc>
        <w:tc>
          <w:tcPr>
            <w:tcW w:w="2130" w:type="dxa"/>
            <w:shd w:val="clear" w:color="auto" w:fill="auto"/>
            <w:vAlign w:val="center"/>
          </w:tcPr>
          <w:p w14:paraId="596C360A" w14:textId="61109CC5" w:rsidR="00E954EA" w:rsidRPr="00A02FDC" w:rsidRDefault="00E954EA" w:rsidP="00995254">
            <w:pPr>
              <w:spacing w:after="0"/>
              <w:rPr>
                <w:sz w:val="20"/>
                <w:szCs w:val="20"/>
              </w:rPr>
            </w:pPr>
            <w:r w:rsidRPr="00A02FDC">
              <w:rPr>
                <w:sz w:val="20"/>
                <w:szCs w:val="20"/>
              </w:rPr>
              <w:t>Disposal cost</w:t>
            </w:r>
            <w:r w:rsidR="00DC1B5C" w:rsidRPr="00A02FDC">
              <w:rPr>
                <w:sz w:val="20"/>
                <w:szCs w:val="20"/>
              </w:rPr>
              <w:t xml:space="preserve"> ($ 52.2)</w:t>
            </w:r>
          </w:p>
        </w:tc>
        <w:tc>
          <w:tcPr>
            <w:tcW w:w="2114" w:type="dxa"/>
            <w:shd w:val="clear" w:color="auto" w:fill="auto"/>
            <w:vAlign w:val="center"/>
          </w:tcPr>
          <w:p w14:paraId="2761F1EE" w14:textId="555B0C3B" w:rsidR="00E954EA" w:rsidRPr="00A02FDC" w:rsidRDefault="00E954EA" w:rsidP="00995254">
            <w:pPr>
              <w:spacing w:after="0"/>
              <w:rPr>
                <w:sz w:val="20"/>
                <w:szCs w:val="20"/>
              </w:rPr>
            </w:pPr>
            <w:r w:rsidRPr="00A02FDC">
              <w:rPr>
                <w:sz w:val="20"/>
                <w:szCs w:val="20"/>
              </w:rPr>
              <w:t xml:space="preserve">Increase favors </w:t>
            </w:r>
            <w:r w:rsidR="00815289" w:rsidRPr="00A02FDC">
              <w:rPr>
                <w:sz w:val="20"/>
                <w:szCs w:val="20"/>
              </w:rPr>
              <w:t>technologies that reduce biosolids disposal requirements</w:t>
            </w:r>
          </w:p>
        </w:tc>
        <w:tc>
          <w:tcPr>
            <w:tcW w:w="1496" w:type="dxa"/>
            <w:vAlign w:val="center"/>
          </w:tcPr>
          <w:p w14:paraId="738AF832" w14:textId="20F10508" w:rsidR="00E954EA" w:rsidRPr="00A02FDC" w:rsidRDefault="00E954EA" w:rsidP="00995254">
            <w:pPr>
              <w:spacing w:after="0"/>
              <w:rPr>
                <w:sz w:val="20"/>
                <w:szCs w:val="20"/>
              </w:rPr>
            </w:pPr>
            <w:r w:rsidRPr="00A02FDC">
              <w:rPr>
                <w:sz w:val="20"/>
                <w:szCs w:val="20"/>
              </w:rPr>
              <w:t>waste conversion efficiency</w:t>
            </w:r>
            <w:r w:rsidR="00DC1B5C" w:rsidRPr="00A02FDC">
              <w:rPr>
                <w:sz w:val="20"/>
                <w:szCs w:val="20"/>
              </w:rPr>
              <w:t xml:space="preserve"> (%)</w:t>
            </w:r>
          </w:p>
        </w:tc>
        <w:tc>
          <w:tcPr>
            <w:tcW w:w="555" w:type="dxa"/>
            <w:shd w:val="clear" w:color="auto" w:fill="auto"/>
            <w:vAlign w:val="center"/>
          </w:tcPr>
          <w:p w14:paraId="356093F8" w14:textId="6A8C38E4" w:rsidR="00E954EA" w:rsidRPr="00A02FDC" w:rsidRDefault="00E954EA" w:rsidP="00995254">
            <w:pPr>
              <w:spacing w:after="0"/>
              <w:rPr>
                <w:sz w:val="20"/>
                <w:szCs w:val="20"/>
              </w:rPr>
            </w:pPr>
            <w:r w:rsidRPr="00A02FDC">
              <w:rPr>
                <w:sz w:val="20"/>
                <w:szCs w:val="20"/>
              </w:rPr>
              <w:t>0</w:t>
            </w:r>
          </w:p>
        </w:tc>
        <w:tc>
          <w:tcPr>
            <w:tcW w:w="540" w:type="dxa"/>
            <w:shd w:val="clear" w:color="auto" w:fill="auto"/>
            <w:vAlign w:val="center"/>
          </w:tcPr>
          <w:p w14:paraId="55196A08" w14:textId="206F7158" w:rsidR="00E954EA" w:rsidRPr="00A02FDC" w:rsidRDefault="00E954EA" w:rsidP="00995254">
            <w:pPr>
              <w:spacing w:after="0"/>
              <w:rPr>
                <w:sz w:val="20"/>
                <w:szCs w:val="20"/>
              </w:rPr>
            </w:pPr>
            <w:r w:rsidRPr="00A02FDC">
              <w:rPr>
                <w:sz w:val="20"/>
                <w:szCs w:val="20"/>
              </w:rPr>
              <w:t>0</w:t>
            </w:r>
          </w:p>
        </w:tc>
        <w:tc>
          <w:tcPr>
            <w:tcW w:w="575" w:type="dxa"/>
            <w:shd w:val="clear" w:color="auto" w:fill="auto"/>
            <w:vAlign w:val="center"/>
          </w:tcPr>
          <w:p w14:paraId="4B05A60C" w14:textId="366131DD" w:rsidR="00E954EA" w:rsidRPr="00A02FDC" w:rsidRDefault="00E954EA" w:rsidP="00995254">
            <w:pPr>
              <w:spacing w:after="0"/>
              <w:rPr>
                <w:sz w:val="20"/>
                <w:szCs w:val="20"/>
              </w:rPr>
            </w:pPr>
            <w:r w:rsidRPr="00A02FDC">
              <w:rPr>
                <w:sz w:val="20"/>
                <w:szCs w:val="20"/>
              </w:rPr>
              <w:t>0.5</w:t>
            </w:r>
          </w:p>
        </w:tc>
        <w:tc>
          <w:tcPr>
            <w:tcW w:w="582" w:type="dxa"/>
            <w:shd w:val="clear" w:color="auto" w:fill="auto"/>
            <w:vAlign w:val="center"/>
          </w:tcPr>
          <w:p w14:paraId="32BFFED7" w14:textId="5C48C75D" w:rsidR="00E954EA" w:rsidRPr="00A02FDC" w:rsidRDefault="00E954EA" w:rsidP="00995254">
            <w:pPr>
              <w:spacing w:after="0"/>
              <w:rPr>
                <w:sz w:val="20"/>
                <w:szCs w:val="20"/>
              </w:rPr>
            </w:pPr>
            <w:r w:rsidRPr="00A02FDC">
              <w:rPr>
                <w:sz w:val="20"/>
                <w:szCs w:val="20"/>
              </w:rPr>
              <w:t>0.5</w:t>
            </w:r>
          </w:p>
        </w:tc>
        <w:tc>
          <w:tcPr>
            <w:tcW w:w="575" w:type="dxa"/>
            <w:shd w:val="clear" w:color="auto" w:fill="auto"/>
            <w:vAlign w:val="center"/>
          </w:tcPr>
          <w:p w14:paraId="0AA047D7" w14:textId="5F722E91" w:rsidR="00E954EA" w:rsidRPr="00A02FDC" w:rsidRDefault="00E954EA" w:rsidP="00995254">
            <w:pPr>
              <w:spacing w:after="0"/>
              <w:rPr>
                <w:sz w:val="20"/>
                <w:szCs w:val="20"/>
              </w:rPr>
            </w:pPr>
            <w:r w:rsidRPr="00A02FDC">
              <w:rPr>
                <w:sz w:val="20"/>
                <w:szCs w:val="20"/>
              </w:rPr>
              <w:t>0.5</w:t>
            </w:r>
          </w:p>
        </w:tc>
        <w:tc>
          <w:tcPr>
            <w:tcW w:w="582" w:type="dxa"/>
            <w:shd w:val="clear" w:color="auto" w:fill="auto"/>
            <w:vAlign w:val="center"/>
          </w:tcPr>
          <w:p w14:paraId="41F0AC64" w14:textId="68751C50" w:rsidR="00E954EA" w:rsidRPr="00A02FDC" w:rsidRDefault="00E954EA" w:rsidP="00995254">
            <w:pPr>
              <w:spacing w:after="0"/>
              <w:rPr>
                <w:sz w:val="20"/>
                <w:szCs w:val="20"/>
              </w:rPr>
            </w:pPr>
            <w:r w:rsidRPr="00A02FDC">
              <w:rPr>
                <w:sz w:val="20"/>
                <w:szCs w:val="20"/>
              </w:rPr>
              <w:t>0.5</w:t>
            </w:r>
          </w:p>
        </w:tc>
        <w:tc>
          <w:tcPr>
            <w:tcW w:w="575" w:type="dxa"/>
            <w:shd w:val="clear" w:color="auto" w:fill="auto"/>
            <w:vAlign w:val="center"/>
          </w:tcPr>
          <w:p w14:paraId="49125564" w14:textId="278302E7" w:rsidR="00E954EA" w:rsidRPr="00A02FDC" w:rsidRDefault="00E954EA" w:rsidP="00995254">
            <w:pPr>
              <w:spacing w:after="0"/>
              <w:rPr>
                <w:sz w:val="20"/>
                <w:szCs w:val="20"/>
              </w:rPr>
            </w:pPr>
            <w:r w:rsidRPr="00A02FDC">
              <w:rPr>
                <w:sz w:val="20"/>
                <w:szCs w:val="20"/>
              </w:rPr>
              <w:t>0.86</w:t>
            </w:r>
          </w:p>
        </w:tc>
        <w:tc>
          <w:tcPr>
            <w:tcW w:w="1894" w:type="dxa"/>
            <w:vAlign w:val="center"/>
          </w:tcPr>
          <w:p w14:paraId="5FBFA2F7" w14:textId="595AD653" w:rsidR="00E954EA" w:rsidRPr="00A02FDC" w:rsidRDefault="002665A9" w:rsidP="00995254">
            <w:pPr>
              <w:spacing w:after="0"/>
              <w:rPr>
                <w:sz w:val="20"/>
                <w:szCs w:val="20"/>
              </w:rPr>
            </w:pPr>
            <w:r w:rsidRPr="00A02FDC">
              <w:rPr>
                <w:sz w:val="20"/>
                <w:szCs w:val="20"/>
              </w:rPr>
              <w:t xml:space="preserve">Energy production is function of </w:t>
            </w:r>
            <w:r w:rsidR="00DC1B5C" w:rsidRPr="00A02FDC">
              <w:rPr>
                <w:sz w:val="20"/>
                <w:szCs w:val="20"/>
              </w:rPr>
              <w:t>W</w:t>
            </w:r>
            <w:r w:rsidRPr="00A02FDC">
              <w:rPr>
                <w:sz w:val="20"/>
                <w:szCs w:val="20"/>
              </w:rPr>
              <w:t xml:space="preserve"> and </w:t>
            </w:r>
            <w:r w:rsidR="00DC1B5C" w:rsidRPr="00A02FDC">
              <w:rPr>
                <w:sz w:val="20"/>
                <w:szCs w:val="20"/>
              </w:rPr>
              <w:t>F</w:t>
            </w:r>
          </w:p>
        </w:tc>
      </w:tr>
      <w:tr w:rsidR="00DC1B5C" w:rsidRPr="00A02FDC" w14:paraId="5CDE42F2" w14:textId="56CB5FF9" w:rsidTr="00DC1B5C">
        <w:tc>
          <w:tcPr>
            <w:tcW w:w="1383" w:type="dxa"/>
            <w:vAlign w:val="center"/>
          </w:tcPr>
          <w:p w14:paraId="193BBA40" w14:textId="38135022" w:rsidR="00E954EA" w:rsidRPr="00A02FDC" w:rsidRDefault="00E954EA" w:rsidP="00995254">
            <w:pPr>
              <w:spacing w:after="0"/>
              <w:rPr>
                <w:sz w:val="20"/>
                <w:szCs w:val="20"/>
              </w:rPr>
            </w:pPr>
            <w:r w:rsidRPr="00A02FDC">
              <w:rPr>
                <w:sz w:val="20"/>
                <w:szCs w:val="20"/>
              </w:rPr>
              <w:t>policy incentives for electricity</w:t>
            </w:r>
          </w:p>
        </w:tc>
        <w:tc>
          <w:tcPr>
            <w:tcW w:w="2130" w:type="dxa"/>
            <w:shd w:val="clear" w:color="auto" w:fill="auto"/>
            <w:vAlign w:val="center"/>
          </w:tcPr>
          <w:p w14:paraId="5C0B2F0C" w14:textId="57F5EDCF" w:rsidR="00E954EA" w:rsidRPr="00A02FDC" w:rsidRDefault="00E954EA" w:rsidP="00995254">
            <w:pPr>
              <w:spacing w:after="0"/>
              <w:rPr>
                <w:sz w:val="20"/>
                <w:szCs w:val="20"/>
              </w:rPr>
            </w:pPr>
            <w:r w:rsidRPr="00A02FDC">
              <w:rPr>
                <w:sz w:val="20"/>
                <w:szCs w:val="20"/>
              </w:rPr>
              <w:t>PTC REC multiplier (1)</w:t>
            </w:r>
          </w:p>
        </w:tc>
        <w:tc>
          <w:tcPr>
            <w:tcW w:w="2114" w:type="dxa"/>
            <w:shd w:val="clear" w:color="auto" w:fill="auto"/>
            <w:vAlign w:val="center"/>
          </w:tcPr>
          <w:p w14:paraId="3418D513" w14:textId="10B106A7" w:rsidR="00E954EA" w:rsidRPr="00A02FDC" w:rsidRDefault="00E954EA" w:rsidP="00995254">
            <w:pPr>
              <w:spacing w:after="0"/>
              <w:rPr>
                <w:sz w:val="20"/>
                <w:szCs w:val="20"/>
              </w:rPr>
            </w:pPr>
            <w:r w:rsidRPr="00A02FDC">
              <w:rPr>
                <w:sz w:val="20"/>
                <w:szCs w:val="20"/>
              </w:rPr>
              <w:t xml:space="preserve">Decrease favors technologies with no electricity production </w:t>
            </w:r>
          </w:p>
        </w:tc>
        <w:tc>
          <w:tcPr>
            <w:tcW w:w="1496" w:type="dxa"/>
            <w:vAlign w:val="center"/>
          </w:tcPr>
          <w:p w14:paraId="68577C3E" w14:textId="0CDD26DE" w:rsidR="00E954EA" w:rsidRPr="00A02FDC" w:rsidRDefault="00E954EA" w:rsidP="00995254">
            <w:pPr>
              <w:spacing w:after="0"/>
              <w:rPr>
                <w:sz w:val="20"/>
                <w:szCs w:val="20"/>
              </w:rPr>
            </w:pPr>
            <w:r w:rsidRPr="00A02FDC">
              <w:rPr>
                <w:sz w:val="20"/>
                <w:szCs w:val="20"/>
              </w:rPr>
              <w:t>PTC REC value</w:t>
            </w:r>
            <w:r w:rsidR="00DC1B5C" w:rsidRPr="00A02FDC">
              <w:rPr>
                <w:sz w:val="20"/>
                <w:szCs w:val="20"/>
              </w:rPr>
              <w:t xml:space="preserve"> ($/</w:t>
            </w:r>
            <w:r w:rsidR="009D02DB" w:rsidRPr="00A02FDC">
              <w:rPr>
                <w:sz w:val="20"/>
                <w:szCs w:val="20"/>
              </w:rPr>
              <w:t>GGE</w:t>
            </w:r>
            <w:r w:rsidR="00DC1B5C" w:rsidRPr="00A02FDC">
              <w:rPr>
                <w:sz w:val="20"/>
                <w:szCs w:val="20"/>
              </w:rPr>
              <w:t>)</w:t>
            </w:r>
          </w:p>
        </w:tc>
        <w:tc>
          <w:tcPr>
            <w:tcW w:w="555" w:type="dxa"/>
            <w:shd w:val="clear" w:color="auto" w:fill="auto"/>
            <w:vAlign w:val="center"/>
          </w:tcPr>
          <w:p w14:paraId="7F463D06" w14:textId="58FF5767" w:rsidR="00E954EA" w:rsidRPr="00A02FDC" w:rsidRDefault="00E954EA" w:rsidP="00995254">
            <w:pPr>
              <w:spacing w:after="0"/>
              <w:rPr>
                <w:sz w:val="20"/>
                <w:szCs w:val="20"/>
              </w:rPr>
            </w:pPr>
            <w:r w:rsidRPr="00A02FDC">
              <w:rPr>
                <w:sz w:val="20"/>
                <w:szCs w:val="20"/>
              </w:rPr>
              <w:t>0</w:t>
            </w:r>
          </w:p>
        </w:tc>
        <w:tc>
          <w:tcPr>
            <w:tcW w:w="540" w:type="dxa"/>
            <w:shd w:val="clear" w:color="auto" w:fill="auto"/>
            <w:vAlign w:val="center"/>
          </w:tcPr>
          <w:p w14:paraId="449FFB9A" w14:textId="56C8FB55" w:rsidR="00E954EA" w:rsidRPr="00A02FDC" w:rsidRDefault="00E954EA" w:rsidP="00995254">
            <w:pPr>
              <w:spacing w:after="0"/>
              <w:rPr>
                <w:sz w:val="20"/>
                <w:szCs w:val="20"/>
              </w:rPr>
            </w:pPr>
            <w:r w:rsidRPr="00A02FDC">
              <w:rPr>
                <w:sz w:val="20"/>
                <w:szCs w:val="20"/>
              </w:rPr>
              <w:t>0</w:t>
            </w:r>
          </w:p>
        </w:tc>
        <w:tc>
          <w:tcPr>
            <w:tcW w:w="575" w:type="dxa"/>
            <w:shd w:val="clear" w:color="auto" w:fill="auto"/>
            <w:vAlign w:val="center"/>
          </w:tcPr>
          <w:p w14:paraId="4884167D" w14:textId="1B28B7AA" w:rsidR="00E954EA" w:rsidRPr="00A02FDC" w:rsidRDefault="00E954EA" w:rsidP="00995254">
            <w:pPr>
              <w:spacing w:after="0"/>
              <w:rPr>
                <w:sz w:val="20"/>
                <w:szCs w:val="20"/>
              </w:rPr>
            </w:pPr>
            <w:r w:rsidRPr="00A02FDC">
              <w:rPr>
                <w:sz w:val="20"/>
                <w:szCs w:val="20"/>
              </w:rPr>
              <w:t>3.3</w:t>
            </w:r>
          </w:p>
        </w:tc>
        <w:tc>
          <w:tcPr>
            <w:tcW w:w="582" w:type="dxa"/>
            <w:shd w:val="clear" w:color="auto" w:fill="auto"/>
            <w:vAlign w:val="center"/>
          </w:tcPr>
          <w:p w14:paraId="0E5FA78F" w14:textId="11E7E71B" w:rsidR="00E954EA" w:rsidRPr="00A02FDC" w:rsidRDefault="00E954EA" w:rsidP="00995254">
            <w:pPr>
              <w:spacing w:after="0"/>
              <w:rPr>
                <w:sz w:val="20"/>
                <w:szCs w:val="20"/>
              </w:rPr>
            </w:pPr>
            <w:r w:rsidRPr="00A02FDC">
              <w:rPr>
                <w:sz w:val="20"/>
                <w:szCs w:val="20"/>
              </w:rPr>
              <w:t>2.</w:t>
            </w:r>
            <w:r w:rsidR="009D02DB" w:rsidRPr="00A02FDC">
              <w:rPr>
                <w:sz w:val="20"/>
                <w:szCs w:val="20"/>
              </w:rPr>
              <w:t>6</w:t>
            </w:r>
          </w:p>
        </w:tc>
        <w:tc>
          <w:tcPr>
            <w:tcW w:w="575" w:type="dxa"/>
            <w:shd w:val="clear" w:color="auto" w:fill="auto"/>
            <w:vAlign w:val="center"/>
          </w:tcPr>
          <w:p w14:paraId="06ABCCE1" w14:textId="0899A318" w:rsidR="00E954EA" w:rsidRPr="00A02FDC" w:rsidRDefault="00E954EA" w:rsidP="00995254">
            <w:pPr>
              <w:spacing w:after="0"/>
              <w:rPr>
                <w:sz w:val="20"/>
                <w:szCs w:val="20"/>
              </w:rPr>
            </w:pPr>
            <w:r w:rsidRPr="00A02FDC">
              <w:rPr>
                <w:sz w:val="20"/>
                <w:szCs w:val="20"/>
              </w:rPr>
              <w:t>3.3</w:t>
            </w:r>
          </w:p>
        </w:tc>
        <w:tc>
          <w:tcPr>
            <w:tcW w:w="582" w:type="dxa"/>
            <w:shd w:val="clear" w:color="auto" w:fill="auto"/>
            <w:vAlign w:val="center"/>
          </w:tcPr>
          <w:p w14:paraId="07DF827F" w14:textId="0912909C" w:rsidR="00E954EA" w:rsidRPr="00A02FDC" w:rsidRDefault="00E954EA" w:rsidP="00995254">
            <w:pPr>
              <w:spacing w:after="0"/>
              <w:rPr>
                <w:sz w:val="20"/>
                <w:szCs w:val="20"/>
              </w:rPr>
            </w:pPr>
            <w:r w:rsidRPr="00A02FDC">
              <w:rPr>
                <w:sz w:val="20"/>
                <w:szCs w:val="20"/>
              </w:rPr>
              <w:t>2.</w:t>
            </w:r>
            <w:r w:rsidR="009D02DB" w:rsidRPr="00A02FDC">
              <w:rPr>
                <w:sz w:val="20"/>
                <w:szCs w:val="20"/>
              </w:rPr>
              <w:t>6</w:t>
            </w:r>
          </w:p>
        </w:tc>
        <w:tc>
          <w:tcPr>
            <w:tcW w:w="575" w:type="dxa"/>
            <w:shd w:val="clear" w:color="auto" w:fill="auto"/>
            <w:vAlign w:val="center"/>
          </w:tcPr>
          <w:p w14:paraId="249E02CD" w14:textId="2D22A72F" w:rsidR="00E954EA" w:rsidRPr="00A02FDC" w:rsidRDefault="00E954EA" w:rsidP="00995254">
            <w:pPr>
              <w:spacing w:after="0"/>
              <w:rPr>
                <w:sz w:val="20"/>
                <w:szCs w:val="20"/>
              </w:rPr>
            </w:pPr>
            <w:r w:rsidRPr="00A02FDC">
              <w:rPr>
                <w:sz w:val="20"/>
                <w:szCs w:val="20"/>
              </w:rPr>
              <w:t>0</w:t>
            </w:r>
          </w:p>
        </w:tc>
        <w:tc>
          <w:tcPr>
            <w:tcW w:w="1894" w:type="dxa"/>
            <w:vAlign w:val="center"/>
          </w:tcPr>
          <w:p w14:paraId="532DC07A" w14:textId="28426FB0" w:rsidR="00E954EA" w:rsidRPr="00A02FDC" w:rsidRDefault="002665A9" w:rsidP="00995254">
            <w:pPr>
              <w:spacing w:after="0"/>
              <w:rPr>
                <w:sz w:val="20"/>
                <w:szCs w:val="20"/>
              </w:rPr>
            </w:pPr>
            <w:r w:rsidRPr="00A02FDC">
              <w:rPr>
                <w:sz w:val="20"/>
                <w:szCs w:val="20"/>
              </w:rPr>
              <w:t xml:space="preserve">Energy production is function of </w:t>
            </w:r>
            <w:r w:rsidR="00DC1B5C" w:rsidRPr="00A02FDC">
              <w:rPr>
                <w:sz w:val="20"/>
                <w:szCs w:val="20"/>
              </w:rPr>
              <w:t>W * F</w:t>
            </w:r>
          </w:p>
        </w:tc>
      </w:tr>
    </w:tbl>
    <w:p w14:paraId="5F6CDEAA" w14:textId="2B181BC0" w:rsidR="00815289" w:rsidRPr="00995254" w:rsidRDefault="00815289" w:rsidP="00995254">
      <w:pPr>
        <w:spacing w:after="160"/>
        <w:rPr>
          <w:sz w:val="20"/>
          <w:szCs w:val="20"/>
          <w:vertAlign w:val="superscript"/>
        </w:rPr>
      </w:pPr>
      <w:r w:rsidRPr="00B8263D">
        <w:rPr>
          <w:sz w:val="20"/>
          <w:szCs w:val="20"/>
        </w:rPr>
        <w:t>Abbreviations: WTE = waste-to-energy; HTL = hydrothermal liquefaction; RIN = Renewable Identification Number; PTC REC = Production Tax Credit renewable electricity credit; No = no waste-to-energy technology; CF = capture and flare; CHP = combined heat and power; CNG = compressed natural gas; Elec = electricity; PNG = pipeline natural gas</w:t>
      </w:r>
      <w:r w:rsidR="009D02DB" w:rsidRPr="00B8263D">
        <w:rPr>
          <w:sz w:val="20"/>
          <w:szCs w:val="20"/>
        </w:rPr>
        <w:t>; GGE = gasoline gallon equivalent</w:t>
      </w:r>
      <w:r w:rsidRPr="00B8263D">
        <w:rPr>
          <w:sz w:val="20"/>
          <w:szCs w:val="20"/>
        </w:rPr>
        <w:t>.</w:t>
      </w:r>
    </w:p>
    <w:p w14:paraId="6CC6FAD9" w14:textId="7EBEEF74" w:rsidR="00815289" w:rsidRPr="00995254" w:rsidRDefault="00815289" w:rsidP="00995254">
      <w:pPr>
        <w:spacing w:after="160"/>
        <w:ind w:left="90" w:hanging="90"/>
        <w:rPr>
          <w:sz w:val="20"/>
          <w:szCs w:val="20"/>
        </w:rPr>
      </w:pPr>
      <w:r w:rsidRPr="00995254">
        <w:rPr>
          <w:sz w:val="20"/>
          <w:szCs w:val="20"/>
          <w:vertAlign w:val="superscript"/>
        </w:rPr>
        <w:t xml:space="preserve">1 </w:t>
      </w:r>
      <w:r w:rsidR="00511CE7" w:rsidRPr="00995254">
        <w:rPr>
          <w:sz w:val="20"/>
          <w:szCs w:val="20"/>
        </w:rPr>
        <w:t xml:space="preserve">Factors </w:t>
      </w:r>
      <w:r w:rsidR="00DF0D89" w:rsidRPr="00995254">
        <w:rPr>
          <w:sz w:val="20"/>
          <w:szCs w:val="20"/>
        </w:rPr>
        <w:t xml:space="preserve">were </w:t>
      </w:r>
      <w:r w:rsidR="00511CE7" w:rsidRPr="00995254">
        <w:rPr>
          <w:sz w:val="20"/>
          <w:szCs w:val="20"/>
        </w:rPr>
        <w:t>identified as among the most important if</w:t>
      </w:r>
      <w:r w:rsidRPr="00995254">
        <w:rPr>
          <w:sz w:val="20"/>
          <w:szCs w:val="20"/>
        </w:rPr>
        <w:t>, in combination with the other study factors (Table 1),</w:t>
      </w:r>
      <w:r w:rsidR="00511CE7" w:rsidRPr="00995254">
        <w:rPr>
          <w:sz w:val="20"/>
          <w:szCs w:val="20"/>
        </w:rPr>
        <w:t xml:space="preserve"> they explain greater than 5% of the variance in energy production </w:t>
      </w:r>
      <w:r w:rsidRPr="00995254">
        <w:rPr>
          <w:sz w:val="20"/>
          <w:szCs w:val="20"/>
        </w:rPr>
        <w:t xml:space="preserve">from </w:t>
      </w:r>
      <w:r w:rsidR="00511CE7" w:rsidRPr="00995254">
        <w:rPr>
          <w:sz w:val="20"/>
          <w:szCs w:val="20"/>
        </w:rPr>
        <w:t xml:space="preserve">HTL. </w:t>
      </w:r>
    </w:p>
    <w:p w14:paraId="4C81F2BD" w14:textId="39F00E85" w:rsidR="00815289" w:rsidRPr="00995254" w:rsidRDefault="00815289" w:rsidP="00995254">
      <w:pPr>
        <w:spacing w:after="160"/>
        <w:ind w:left="90" w:hanging="90"/>
        <w:rPr>
          <w:sz w:val="20"/>
          <w:szCs w:val="20"/>
        </w:rPr>
      </w:pPr>
      <w:r w:rsidRPr="00995254">
        <w:rPr>
          <w:sz w:val="20"/>
          <w:szCs w:val="20"/>
          <w:vertAlign w:val="superscript"/>
        </w:rPr>
        <w:t xml:space="preserve">2 </w:t>
      </w:r>
      <w:r w:rsidRPr="00995254">
        <w:rPr>
          <w:sz w:val="20"/>
          <w:szCs w:val="20"/>
        </w:rPr>
        <w:t>The w</w:t>
      </w:r>
      <w:r w:rsidR="00834EF9" w:rsidRPr="00995254">
        <w:rPr>
          <w:sz w:val="20"/>
          <w:szCs w:val="20"/>
        </w:rPr>
        <w:t>eighting parameters</w:t>
      </w:r>
      <w:r w:rsidR="003D6C1C" w:rsidRPr="00995254">
        <w:rPr>
          <w:sz w:val="20"/>
          <w:szCs w:val="20"/>
        </w:rPr>
        <w:t xml:space="preserve"> (W)</w:t>
      </w:r>
      <w:r w:rsidR="00DF0D89" w:rsidRPr="00995254">
        <w:rPr>
          <w:sz w:val="20"/>
          <w:szCs w:val="20"/>
        </w:rPr>
        <w:t xml:space="preserve"> </w:t>
      </w:r>
      <w:r w:rsidR="00511CE7" w:rsidRPr="00995254">
        <w:rPr>
          <w:sz w:val="20"/>
          <w:szCs w:val="20"/>
        </w:rPr>
        <w:t xml:space="preserve">mediate the effect of the factor (F) on energy </w:t>
      </w:r>
      <w:r w:rsidR="00834EF9" w:rsidRPr="00995254">
        <w:rPr>
          <w:sz w:val="20"/>
          <w:szCs w:val="20"/>
        </w:rPr>
        <w:t>production.</w:t>
      </w:r>
    </w:p>
    <w:p w14:paraId="0BDB3EE3" w14:textId="3D18FDB1" w:rsidR="00815289" w:rsidRPr="00995254" w:rsidRDefault="00815289" w:rsidP="00995254">
      <w:pPr>
        <w:spacing w:after="160"/>
        <w:ind w:left="90" w:hanging="90"/>
        <w:rPr>
          <w:sz w:val="20"/>
          <w:szCs w:val="20"/>
        </w:rPr>
      </w:pPr>
      <w:r w:rsidRPr="00995254">
        <w:rPr>
          <w:sz w:val="20"/>
          <w:szCs w:val="20"/>
          <w:vertAlign w:val="superscript"/>
        </w:rPr>
        <w:t xml:space="preserve">3 </w:t>
      </w:r>
      <w:r w:rsidR="00DF0D89" w:rsidRPr="00995254">
        <w:rPr>
          <w:sz w:val="20"/>
          <w:szCs w:val="20"/>
        </w:rPr>
        <w:t xml:space="preserve">The last column illustrates how the factors interact to impact energy production. </w:t>
      </w:r>
      <w:r w:rsidR="00783288" w:rsidRPr="00995254">
        <w:rPr>
          <w:sz w:val="20"/>
          <w:szCs w:val="20"/>
        </w:rPr>
        <w:t xml:space="preserve">In general, </w:t>
      </w:r>
      <w:r w:rsidR="001963FC" w:rsidRPr="00995254">
        <w:rPr>
          <w:sz w:val="20"/>
          <w:szCs w:val="20"/>
        </w:rPr>
        <w:t xml:space="preserve">our </w:t>
      </w:r>
      <w:r w:rsidR="00783288" w:rsidRPr="00995254">
        <w:rPr>
          <w:sz w:val="20"/>
          <w:szCs w:val="20"/>
        </w:rPr>
        <w:t>analysis does not</w:t>
      </w:r>
      <w:r w:rsidR="001963FC" w:rsidRPr="00995254">
        <w:rPr>
          <w:sz w:val="20"/>
          <w:szCs w:val="20"/>
        </w:rPr>
        <w:t xml:space="preserve"> </w:t>
      </w:r>
      <w:r w:rsidR="00EE3EE9" w:rsidRPr="00995254">
        <w:rPr>
          <w:sz w:val="20"/>
          <w:szCs w:val="20"/>
        </w:rPr>
        <w:t xml:space="preserve">include </w:t>
      </w:r>
      <w:r w:rsidR="00783288" w:rsidRPr="00995254">
        <w:rPr>
          <w:sz w:val="20"/>
          <w:szCs w:val="20"/>
        </w:rPr>
        <w:t>change</w:t>
      </w:r>
      <w:r w:rsidR="001963FC" w:rsidRPr="00995254">
        <w:rPr>
          <w:sz w:val="20"/>
          <w:szCs w:val="20"/>
        </w:rPr>
        <w:t>s in</w:t>
      </w:r>
      <w:r w:rsidR="00783288" w:rsidRPr="00995254">
        <w:rPr>
          <w:sz w:val="20"/>
          <w:szCs w:val="20"/>
        </w:rPr>
        <w:t xml:space="preserve"> the relative weight across technologies; relative initial commercial maturity is the exception. </w:t>
      </w:r>
    </w:p>
    <w:p w14:paraId="34CC8046" w14:textId="3515E9BF" w:rsidR="00783288" w:rsidRPr="0022108B" w:rsidRDefault="00783288">
      <w:pPr>
        <w:spacing w:after="160" w:line="259" w:lineRule="auto"/>
        <w:rPr>
          <w:sz w:val="21"/>
        </w:rPr>
        <w:sectPr w:rsidR="00783288" w:rsidRPr="0022108B" w:rsidSect="00511CE7">
          <w:pgSz w:w="15840" w:h="12240" w:orient="landscape"/>
          <w:pgMar w:top="1440" w:right="1440" w:bottom="1440" w:left="1440" w:header="720" w:footer="720" w:gutter="0"/>
          <w:cols w:space="720"/>
          <w:docGrid w:linePitch="360"/>
        </w:sectPr>
      </w:pPr>
    </w:p>
    <w:p w14:paraId="32FDCA08" w14:textId="74FE6085" w:rsidR="00401B56" w:rsidRDefault="00401B56" w:rsidP="00401B56">
      <w:pPr>
        <w:rPr>
          <w:b/>
        </w:rPr>
      </w:pPr>
      <w:r w:rsidRPr="002B1CE6">
        <w:rPr>
          <w:b/>
        </w:rPr>
        <w:lastRenderedPageBreak/>
        <w:t>Insight #</w:t>
      </w:r>
      <w:r w:rsidR="00F16772">
        <w:rPr>
          <w:b/>
        </w:rPr>
        <w:t>4</w:t>
      </w:r>
      <w:r w:rsidRPr="002B1CE6">
        <w:rPr>
          <w:b/>
        </w:rPr>
        <w:t>.</w:t>
      </w:r>
      <w:r w:rsidR="004164F9">
        <w:rPr>
          <w:b/>
        </w:rPr>
        <w:t xml:space="preserve"> </w:t>
      </w:r>
      <w:r w:rsidR="00145231" w:rsidRPr="00145231">
        <w:rPr>
          <w:b/>
        </w:rPr>
        <w:t xml:space="preserve">The relative importance of these factors varies </w:t>
      </w:r>
      <w:r w:rsidR="005A0873">
        <w:rPr>
          <w:b/>
        </w:rPr>
        <w:t>between CAFOs and POTWs</w:t>
      </w:r>
      <w:r w:rsidR="006F350F">
        <w:rPr>
          <w:b/>
        </w:rPr>
        <w:t xml:space="preserve">. </w:t>
      </w:r>
    </w:p>
    <w:p w14:paraId="3D831DC7" w14:textId="3B446D27" w:rsidR="00FE57FC" w:rsidRDefault="00325A02" w:rsidP="00677B24">
      <w:r>
        <w:t xml:space="preserve">Among the five factors that were identified as being important to HTL production, the relative importance of these factors varies, primarily based on CAFO or POTW resource availability and energy demand (Table 4). </w:t>
      </w:r>
      <w:r w:rsidR="00DA2CD0">
        <w:t xml:space="preserve">Initial commercial maturity of HTL is the most important factor for HTL production for both CAFO and </w:t>
      </w:r>
      <w:r w:rsidR="000518CD">
        <w:t>POTW</w:t>
      </w:r>
      <w:r w:rsidR="00DA2CD0">
        <w:t xml:space="preserve"> resources. However, for the remaining factors, rank differs between </w:t>
      </w:r>
      <w:r w:rsidR="000518CD">
        <w:t>POTW</w:t>
      </w:r>
      <w:r w:rsidR="00DA2CD0">
        <w:t xml:space="preserve"> and CAFO resources</w:t>
      </w:r>
      <w:r w:rsidR="0006446C">
        <w:t xml:space="preserve">, primarily </w:t>
      </w:r>
      <w:r w:rsidR="001D1EB9">
        <w:t>because of</w:t>
      </w:r>
      <w:r w:rsidR="0006446C">
        <w:t xml:space="preserve"> the assumption that </w:t>
      </w:r>
      <w:r w:rsidR="000518CD">
        <w:t>POTW</w:t>
      </w:r>
      <w:r w:rsidR="0006446C">
        <w:t>s have greater access to end-use markets for CNG</w:t>
      </w:r>
      <w:r w:rsidR="00DA2CD0">
        <w:t xml:space="preserve">. For </w:t>
      </w:r>
      <w:r w:rsidR="000518CD">
        <w:t>POTW</w:t>
      </w:r>
      <w:r w:rsidR="00E87CC7">
        <w:t>s</w:t>
      </w:r>
      <w:r w:rsidR="00DA2CD0">
        <w:t xml:space="preserve">, the remaining factors are RIN </w:t>
      </w:r>
      <w:r w:rsidR="00E87CC7">
        <w:t>m</w:t>
      </w:r>
      <w:r w:rsidR="00DA2CD0">
        <w:t xml:space="preserve">ultiplier, PTC REC </w:t>
      </w:r>
      <w:r w:rsidR="00E87CC7">
        <w:t>m</w:t>
      </w:r>
      <w:r w:rsidR="00DA2CD0">
        <w:t xml:space="preserve">ultiplier, and </w:t>
      </w:r>
      <w:r w:rsidR="00E87CC7">
        <w:t xml:space="preserve">construction duration </w:t>
      </w:r>
      <w:r w:rsidR="00DA2CD0">
        <w:t xml:space="preserve">multiplier, whereas for CAFOs they are </w:t>
      </w:r>
      <w:r w:rsidR="00E87CC7">
        <w:t>construction duration multiplier</w:t>
      </w:r>
      <w:r w:rsidR="00DA2CD0">
        <w:t xml:space="preserve">, RIN </w:t>
      </w:r>
      <w:r w:rsidR="00E87CC7">
        <w:t>m</w:t>
      </w:r>
      <w:r w:rsidR="00DA2CD0">
        <w:t xml:space="preserve">ultiplier, and </w:t>
      </w:r>
      <w:r w:rsidR="00E87CC7">
        <w:t>disposal cost</w:t>
      </w:r>
      <w:r w:rsidR="00DA2CD0">
        <w:t xml:space="preserve">. </w:t>
      </w:r>
      <w:r w:rsidR="00E87CC7">
        <w:t xml:space="preserve">The RIN multiplier is ranked higher at POTWs because RINs provide </w:t>
      </w:r>
      <w:r>
        <w:t xml:space="preserve">a strong </w:t>
      </w:r>
      <w:r w:rsidR="00E87CC7">
        <w:t>incentive for CNG</w:t>
      </w:r>
      <w:r>
        <w:t xml:space="preserve"> production</w:t>
      </w:r>
      <w:r w:rsidR="00E87CC7">
        <w:t xml:space="preserve"> and POTWs have greater CNG production. </w:t>
      </w:r>
    </w:p>
    <w:p w14:paraId="534243C5" w14:textId="1CE3AC14" w:rsidR="00E87CC7" w:rsidRDefault="00FE57FC" w:rsidP="00FE57FC">
      <w:r>
        <w:t xml:space="preserve">The differences in rank by region for all resources reflects the relative energy shares of the two resources in the two regions. The All Resources, </w:t>
      </w:r>
      <w:del w:id="52" w:author="Annika Eberle" w:date="2019-01-07T10:31:00Z">
        <w:r w:rsidDel="00941E3A">
          <w:delText xml:space="preserve">California </w:delText>
        </w:r>
      </w:del>
      <w:ins w:id="53" w:author="Annika Eberle" w:date="2019-01-07T10:31:00Z">
        <w:r w:rsidR="00941E3A">
          <w:t>CA</w:t>
        </w:r>
        <w:r w:rsidR="00941E3A">
          <w:t xml:space="preserve"> </w:t>
        </w:r>
      </w:ins>
      <w:r>
        <w:t xml:space="preserve">ranking pattern matches the CAFO pattern because CAFOs are the greater energy resource in California, and the All Resources, </w:t>
      </w:r>
      <w:del w:id="54" w:author="Annika Eberle" w:date="2019-01-07T10:31:00Z">
        <w:r w:rsidR="00523492" w:rsidDel="00941E3A">
          <w:delText>rest of the United States</w:delText>
        </w:r>
      </w:del>
      <w:ins w:id="55" w:author="Annika Eberle" w:date="2019-01-07T10:31:00Z">
        <w:r w:rsidR="00941E3A">
          <w:t>ROTUS</w:t>
        </w:r>
      </w:ins>
      <w:r>
        <w:t xml:space="preserve"> ranking represents a blend of the two resource patterns. Similarly, the All Resources, US rankings</w:t>
      </w:r>
      <w:r w:rsidR="00720B6E" w:rsidRPr="00720B6E">
        <w:t xml:space="preserve"> </w:t>
      </w:r>
      <w:r w:rsidR="00720B6E">
        <w:t xml:space="preserve">represents a blend of </w:t>
      </w:r>
      <w:r w:rsidR="00523492">
        <w:t xml:space="preserve">the </w:t>
      </w:r>
      <w:del w:id="56" w:author="Annika Eberle" w:date="2019-01-07T10:31:00Z">
        <w:r w:rsidR="00523492" w:rsidDel="00941E3A">
          <w:delText>rest of the United States</w:delText>
        </w:r>
      </w:del>
      <w:ins w:id="57" w:author="Annika Eberle" w:date="2019-01-07T10:31:00Z">
        <w:r w:rsidR="00941E3A">
          <w:t>ROTUS</w:t>
        </w:r>
      </w:ins>
      <w:r w:rsidR="00720B6E">
        <w:t xml:space="preserve"> and </w:t>
      </w:r>
      <w:del w:id="58" w:author="Annika Eberle" w:date="2019-01-07T10:31:00Z">
        <w:r w:rsidR="00720B6E" w:rsidDel="00941E3A">
          <w:delText xml:space="preserve">California </w:delText>
        </w:r>
      </w:del>
      <w:ins w:id="59" w:author="Annika Eberle" w:date="2019-01-07T10:31:00Z">
        <w:r w:rsidR="00941E3A">
          <w:t>CA</w:t>
        </w:r>
        <w:r w:rsidR="00941E3A">
          <w:t xml:space="preserve"> </w:t>
        </w:r>
      </w:ins>
      <w:r w:rsidR="00720B6E">
        <w:t xml:space="preserve">resource patterns. </w:t>
      </w:r>
    </w:p>
    <w:p w14:paraId="1F061E3B" w14:textId="77777777" w:rsidR="00325A02" w:rsidRPr="00995254" w:rsidRDefault="00325A02" w:rsidP="00995254">
      <w:pPr>
        <w:ind w:left="720" w:right="720"/>
        <w:rPr>
          <w:rFonts w:eastAsia="Times New Roman"/>
          <w:b/>
          <w:sz w:val="20"/>
          <w:szCs w:val="20"/>
        </w:rPr>
      </w:pPr>
    </w:p>
    <w:p w14:paraId="42486166" w14:textId="7667CC46" w:rsidR="00325A02" w:rsidRPr="00995254" w:rsidRDefault="00325A02" w:rsidP="00995254">
      <w:pPr>
        <w:spacing w:after="0"/>
        <w:ind w:left="720" w:right="720"/>
        <w:rPr>
          <w:sz w:val="20"/>
          <w:szCs w:val="20"/>
        </w:rPr>
      </w:pPr>
      <w:r w:rsidRPr="00995254">
        <w:rPr>
          <w:rFonts w:eastAsia="Times New Roman"/>
          <w:b/>
          <w:sz w:val="20"/>
          <w:szCs w:val="20"/>
        </w:rPr>
        <w:t xml:space="preserve">Table 4. Importance rank for cumulative total energy for all resources and HTL energy by resource and region from 2015 to 2040. </w:t>
      </w:r>
    </w:p>
    <w:tbl>
      <w:tblPr>
        <w:tblpPr w:leftFromText="180" w:rightFromText="180" w:vertAnchor="page" w:horzAnchor="margin" w:tblpY="6718"/>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3"/>
        <w:gridCol w:w="472"/>
        <w:gridCol w:w="810"/>
        <w:gridCol w:w="450"/>
        <w:gridCol w:w="900"/>
        <w:gridCol w:w="450"/>
        <w:gridCol w:w="810"/>
        <w:gridCol w:w="450"/>
        <w:gridCol w:w="1890"/>
      </w:tblGrid>
      <w:tr w:rsidR="00B8263D" w:rsidRPr="00A02FDC" w14:paraId="53485FF3" w14:textId="77777777" w:rsidTr="00995254">
        <w:trPr>
          <w:trHeight w:val="300"/>
        </w:trPr>
        <w:tc>
          <w:tcPr>
            <w:tcW w:w="3033" w:type="dxa"/>
            <w:vMerge w:val="restart"/>
            <w:shd w:val="clear" w:color="auto" w:fill="auto"/>
            <w:noWrap/>
            <w:vAlign w:val="center"/>
          </w:tcPr>
          <w:p w14:paraId="23177689" w14:textId="77777777" w:rsidR="00B8263D" w:rsidRPr="00A02FDC" w:rsidRDefault="00B8263D" w:rsidP="00B8263D">
            <w:pPr>
              <w:spacing w:after="0"/>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Factor Name</w:t>
            </w:r>
          </w:p>
        </w:tc>
        <w:tc>
          <w:tcPr>
            <w:tcW w:w="6232" w:type="dxa"/>
            <w:gridSpan w:val="8"/>
            <w:vAlign w:val="center"/>
          </w:tcPr>
          <w:p w14:paraId="562B3977"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Importance Rank by Energy Type, Resource Type, and Region</w:t>
            </w:r>
          </w:p>
        </w:tc>
      </w:tr>
      <w:tr w:rsidR="00B8263D" w:rsidRPr="00A02FDC" w14:paraId="0D62FA2D" w14:textId="77777777" w:rsidTr="00995254">
        <w:trPr>
          <w:trHeight w:val="300"/>
        </w:trPr>
        <w:tc>
          <w:tcPr>
            <w:tcW w:w="3033" w:type="dxa"/>
            <w:vMerge/>
            <w:shd w:val="clear" w:color="auto" w:fill="auto"/>
            <w:noWrap/>
            <w:vAlign w:val="bottom"/>
          </w:tcPr>
          <w:p w14:paraId="1A95BF54" w14:textId="77777777" w:rsidR="00B8263D" w:rsidRPr="00A02FDC" w:rsidRDefault="00B8263D" w:rsidP="00B8263D">
            <w:pPr>
              <w:spacing w:after="0"/>
              <w:rPr>
                <w:rFonts w:ascii="Calibri" w:eastAsia="Times New Roman" w:hAnsi="Calibri" w:cs="Calibri"/>
                <w:b/>
                <w:color w:val="000000"/>
                <w:sz w:val="20"/>
                <w:szCs w:val="20"/>
              </w:rPr>
            </w:pPr>
          </w:p>
        </w:tc>
        <w:tc>
          <w:tcPr>
            <w:tcW w:w="4342" w:type="dxa"/>
            <w:gridSpan w:val="7"/>
            <w:vAlign w:val="center"/>
          </w:tcPr>
          <w:p w14:paraId="7DD9A904"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HTL</w:t>
            </w:r>
          </w:p>
        </w:tc>
        <w:tc>
          <w:tcPr>
            <w:tcW w:w="1890" w:type="dxa"/>
            <w:vAlign w:val="center"/>
          </w:tcPr>
          <w:p w14:paraId="223604CD"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Total Energy</w:t>
            </w:r>
          </w:p>
        </w:tc>
      </w:tr>
      <w:tr w:rsidR="00B8263D" w:rsidRPr="00A02FDC" w14:paraId="6AED8039" w14:textId="77777777" w:rsidTr="00995254">
        <w:trPr>
          <w:trHeight w:val="300"/>
        </w:trPr>
        <w:tc>
          <w:tcPr>
            <w:tcW w:w="3033" w:type="dxa"/>
            <w:vMerge/>
            <w:shd w:val="clear" w:color="auto" w:fill="auto"/>
            <w:noWrap/>
            <w:vAlign w:val="bottom"/>
          </w:tcPr>
          <w:p w14:paraId="292451B0" w14:textId="77777777" w:rsidR="00B8263D" w:rsidRPr="00A02FDC" w:rsidRDefault="00B8263D" w:rsidP="00B8263D">
            <w:pPr>
              <w:spacing w:after="0"/>
              <w:rPr>
                <w:rFonts w:ascii="Calibri" w:eastAsia="Times New Roman" w:hAnsi="Calibri" w:cs="Calibri"/>
                <w:b/>
                <w:color w:val="000000"/>
                <w:sz w:val="20"/>
                <w:szCs w:val="20"/>
              </w:rPr>
            </w:pPr>
          </w:p>
        </w:tc>
        <w:tc>
          <w:tcPr>
            <w:tcW w:w="1732" w:type="dxa"/>
            <w:gridSpan w:val="3"/>
            <w:vAlign w:val="center"/>
          </w:tcPr>
          <w:p w14:paraId="715E8F65"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 xml:space="preserve">All Resources </w:t>
            </w:r>
          </w:p>
          <w:p w14:paraId="53B01A50"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(CAFO + POTW)</w:t>
            </w:r>
          </w:p>
        </w:tc>
        <w:tc>
          <w:tcPr>
            <w:tcW w:w="1350" w:type="dxa"/>
            <w:gridSpan w:val="2"/>
            <w:vAlign w:val="center"/>
          </w:tcPr>
          <w:p w14:paraId="25EE5C63"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CAFO</w:t>
            </w:r>
          </w:p>
        </w:tc>
        <w:tc>
          <w:tcPr>
            <w:tcW w:w="1260" w:type="dxa"/>
            <w:gridSpan w:val="2"/>
            <w:vAlign w:val="center"/>
          </w:tcPr>
          <w:p w14:paraId="445AF5F7"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POTW</w:t>
            </w:r>
          </w:p>
        </w:tc>
        <w:tc>
          <w:tcPr>
            <w:tcW w:w="1890" w:type="dxa"/>
            <w:vAlign w:val="center"/>
          </w:tcPr>
          <w:p w14:paraId="709AE0D1"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All Resources</w:t>
            </w:r>
          </w:p>
          <w:p w14:paraId="00AF94D6" w14:textId="77777777" w:rsidR="00B8263D" w:rsidRPr="00A02FDC" w:rsidRDefault="00B8263D" w:rsidP="00B8263D">
            <w:pPr>
              <w:spacing w:after="0"/>
              <w:jc w:val="center"/>
              <w:rPr>
                <w:rFonts w:ascii="Calibri" w:eastAsia="Times New Roman" w:hAnsi="Calibri" w:cs="Calibri"/>
                <w:i/>
                <w:color w:val="000000"/>
                <w:sz w:val="20"/>
                <w:szCs w:val="20"/>
              </w:rPr>
            </w:pPr>
            <w:r w:rsidRPr="00A02FDC">
              <w:rPr>
                <w:rFonts w:ascii="Calibri" w:eastAsia="Times New Roman" w:hAnsi="Calibri" w:cs="Calibri"/>
                <w:i/>
                <w:color w:val="000000"/>
                <w:sz w:val="20"/>
                <w:szCs w:val="20"/>
              </w:rPr>
              <w:t>(CAFO + POTW + LF)</w:t>
            </w:r>
          </w:p>
        </w:tc>
      </w:tr>
      <w:tr w:rsidR="00B8263D" w:rsidRPr="00A02FDC" w14:paraId="708ABF3D" w14:textId="77777777" w:rsidTr="00995254">
        <w:trPr>
          <w:trHeight w:val="300"/>
        </w:trPr>
        <w:tc>
          <w:tcPr>
            <w:tcW w:w="3033" w:type="dxa"/>
            <w:vMerge/>
            <w:shd w:val="clear" w:color="auto" w:fill="auto"/>
            <w:noWrap/>
            <w:vAlign w:val="bottom"/>
          </w:tcPr>
          <w:p w14:paraId="345D0A89" w14:textId="77777777" w:rsidR="00B8263D" w:rsidRPr="00A02FDC" w:rsidRDefault="00B8263D" w:rsidP="00B8263D">
            <w:pPr>
              <w:spacing w:after="0"/>
              <w:rPr>
                <w:rFonts w:ascii="Calibri" w:eastAsia="Times New Roman" w:hAnsi="Calibri" w:cs="Calibri"/>
                <w:b/>
                <w:color w:val="000000"/>
                <w:sz w:val="20"/>
                <w:szCs w:val="20"/>
              </w:rPr>
            </w:pPr>
          </w:p>
        </w:tc>
        <w:tc>
          <w:tcPr>
            <w:tcW w:w="472" w:type="dxa"/>
          </w:tcPr>
          <w:p w14:paraId="706A0A80"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US</w:t>
            </w:r>
          </w:p>
        </w:tc>
        <w:tc>
          <w:tcPr>
            <w:tcW w:w="810" w:type="dxa"/>
          </w:tcPr>
          <w:p w14:paraId="2F21BD72"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ROTUS</w:t>
            </w:r>
          </w:p>
        </w:tc>
        <w:tc>
          <w:tcPr>
            <w:tcW w:w="450" w:type="dxa"/>
          </w:tcPr>
          <w:p w14:paraId="3C6D9C73"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CA</w:t>
            </w:r>
          </w:p>
        </w:tc>
        <w:tc>
          <w:tcPr>
            <w:tcW w:w="900" w:type="dxa"/>
          </w:tcPr>
          <w:p w14:paraId="5417C00B"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ROTUS</w:t>
            </w:r>
          </w:p>
        </w:tc>
        <w:tc>
          <w:tcPr>
            <w:tcW w:w="450" w:type="dxa"/>
          </w:tcPr>
          <w:p w14:paraId="2E2F3ECA"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CA</w:t>
            </w:r>
          </w:p>
        </w:tc>
        <w:tc>
          <w:tcPr>
            <w:tcW w:w="810" w:type="dxa"/>
          </w:tcPr>
          <w:p w14:paraId="65888839"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ROTUS</w:t>
            </w:r>
          </w:p>
        </w:tc>
        <w:tc>
          <w:tcPr>
            <w:tcW w:w="450" w:type="dxa"/>
          </w:tcPr>
          <w:p w14:paraId="41DEDF6E" w14:textId="77777777" w:rsidR="00B8263D" w:rsidRPr="00A02FDC" w:rsidRDefault="00B8263D" w:rsidP="00B8263D">
            <w:pPr>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CA</w:t>
            </w:r>
          </w:p>
        </w:tc>
        <w:tc>
          <w:tcPr>
            <w:tcW w:w="1890" w:type="dxa"/>
            <w:vAlign w:val="center"/>
          </w:tcPr>
          <w:p w14:paraId="1E2E47F2" w14:textId="77777777" w:rsidR="00B8263D" w:rsidRPr="00A02FDC" w:rsidRDefault="00B8263D" w:rsidP="00B8263D">
            <w:pPr>
              <w:tabs>
                <w:tab w:val="left" w:pos="1544"/>
              </w:tabs>
              <w:spacing w:after="0"/>
              <w:jc w:val="center"/>
              <w:rPr>
                <w:rFonts w:ascii="Calibri" w:eastAsia="Times New Roman" w:hAnsi="Calibri" w:cs="Calibri"/>
                <w:b/>
                <w:color w:val="000000"/>
                <w:sz w:val="20"/>
                <w:szCs w:val="20"/>
              </w:rPr>
            </w:pPr>
            <w:r w:rsidRPr="00A02FDC">
              <w:rPr>
                <w:rFonts w:ascii="Calibri" w:eastAsia="Times New Roman" w:hAnsi="Calibri" w:cs="Calibri"/>
                <w:b/>
                <w:color w:val="000000"/>
                <w:sz w:val="20"/>
                <w:szCs w:val="20"/>
              </w:rPr>
              <w:t>US</w:t>
            </w:r>
          </w:p>
        </w:tc>
      </w:tr>
      <w:tr w:rsidR="00B8263D" w:rsidRPr="00A02FDC" w14:paraId="35055798" w14:textId="77777777" w:rsidTr="00995254">
        <w:trPr>
          <w:trHeight w:val="300"/>
        </w:trPr>
        <w:tc>
          <w:tcPr>
            <w:tcW w:w="3033" w:type="dxa"/>
            <w:shd w:val="clear" w:color="auto" w:fill="auto"/>
            <w:noWrap/>
            <w:vAlign w:val="bottom"/>
          </w:tcPr>
          <w:p w14:paraId="15D78D6F" w14:textId="77777777" w:rsidR="00B8263D" w:rsidRPr="00A02FDC" w:rsidRDefault="00B8263D" w:rsidP="00B8263D">
            <w:pPr>
              <w:spacing w:after="0"/>
              <w:rPr>
                <w:rFonts w:ascii="Calibri" w:eastAsia="Times New Roman" w:hAnsi="Calibri" w:cs="Calibri"/>
                <w:b/>
                <w:color w:val="000000"/>
                <w:sz w:val="20"/>
                <w:szCs w:val="20"/>
              </w:rPr>
            </w:pPr>
            <w:r w:rsidRPr="00A02FDC">
              <w:rPr>
                <w:rFonts w:ascii="Calibri" w:eastAsia="Times New Roman" w:hAnsi="Calibri" w:cs="Calibri"/>
                <w:color w:val="000000"/>
                <w:sz w:val="20"/>
                <w:szCs w:val="20"/>
              </w:rPr>
              <w:t>Initial commercial maturity of HTL</w:t>
            </w:r>
          </w:p>
        </w:tc>
        <w:tc>
          <w:tcPr>
            <w:tcW w:w="472" w:type="dxa"/>
            <w:shd w:val="clear" w:color="auto" w:fill="FFF2CC" w:themeFill="accent4" w:themeFillTint="33"/>
            <w:vAlign w:val="center"/>
          </w:tcPr>
          <w:p w14:paraId="0959A1FC"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810" w:type="dxa"/>
            <w:shd w:val="clear" w:color="auto" w:fill="FFF2CC" w:themeFill="accent4" w:themeFillTint="33"/>
            <w:vAlign w:val="center"/>
          </w:tcPr>
          <w:p w14:paraId="4EA7FF09"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450" w:type="dxa"/>
            <w:shd w:val="clear" w:color="auto" w:fill="FFF2CC" w:themeFill="accent4" w:themeFillTint="33"/>
            <w:vAlign w:val="center"/>
          </w:tcPr>
          <w:p w14:paraId="1DEFE8D8"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900" w:type="dxa"/>
            <w:shd w:val="clear" w:color="auto" w:fill="FFF2CC" w:themeFill="accent4" w:themeFillTint="33"/>
            <w:vAlign w:val="center"/>
          </w:tcPr>
          <w:p w14:paraId="17C46184"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450" w:type="dxa"/>
            <w:shd w:val="clear" w:color="auto" w:fill="FFF2CC" w:themeFill="accent4" w:themeFillTint="33"/>
            <w:vAlign w:val="center"/>
          </w:tcPr>
          <w:p w14:paraId="63DDBD86"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810" w:type="dxa"/>
            <w:shd w:val="clear" w:color="auto" w:fill="FFF2CC" w:themeFill="accent4" w:themeFillTint="33"/>
            <w:vAlign w:val="center"/>
          </w:tcPr>
          <w:p w14:paraId="4CBC9CD7"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450" w:type="dxa"/>
            <w:shd w:val="clear" w:color="auto" w:fill="FFF2CC" w:themeFill="accent4" w:themeFillTint="33"/>
            <w:vAlign w:val="center"/>
          </w:tcPr>
          <w:p w14:paraId="7AD9B1CE"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c>
          <w:tcPr>
            <w:tcW w:w="1890" w:type="dxa"/>
            <w:shd w:val="clear" w:color="auto" w:fill="auto"/>
          </w:tcPr>
          <w:p w14:paraId="0C87138A" w14:textId="77777777" w:rsidR="00B8263D" w:rsidRPr="00A02FDC" w:rsidRDefault="00B8263D" w:rsidP="00B8263D">
            <w:pPr>
              <w:spacing w:after="0"/>
              <w:jc w:val="center"/>
              <w:rPr>
                <w:rFonts w:ascii="Calibri" w:eastAsia="Times New Roman" w:hAnsi="Calibri" w:cs="Calibri"/>
                <w:color w:val="000000"/>
                <w:sz w:val="20"/>
                <w:szCs w:val="20"/>
              </w:rPr>
            </w:pPr>
          </w:p>
        </w:tc>
      </w:tr>
      <w:tr w:rsidR="00B8263D" w:rsidRPr="00A02FDC" w14:paraId="6077B00C" w14:textId="77777777" w:rsidTr="00995254">
        <w:trPr>
          <w:trHeight w:val="300"/>
        </w:trPr>
        <w:tc>
          <w:tcPr>
            <w:tcW w:w="3033" w:type="dxa"/>
            <w:shd w:val="clear" w:color="auto" w:fill="auto"/>
            <w:noWrap/>
            <w:vAlign w:val="bottom"/>
          </w:tcPr>
          <w:p w14:paraId="28FE407B" w14:textId="77777777" w:rsidR="00B8263D" w:rsidRPr="00A02FDC" w:rsidRDefault="00B8263D" w:rsidP="00B8263D">
            <w:pPr>
              <w:spacing w:after="0"/>
              <w:rPr>
                <w:rFonts w:ascii="Calibri" w:eastAsia="Times New Roman" w:hAnsi="Calibri" w:cs="Calibri"/>
                <w:color w:val="000000"/>
                <w:sz w:val="20"/>
                <w:szCs w:val="20"/>
              </w:rPr>
            </w:pPr>
            <w:r w:rsidRPr="00A02FDC">
              <w:rPr>
                <w:rFonts w:ascii="Calibri" w:eastAsia="Times New Roman" w:hAnsi="Calibri" w:cs="Calibri"/>
                <w:color w:val="000000"/>
                <w:sz w:val="20"/>
                <w:szCs w:val="20"/>
              </w:rPr>
              <w:t>RIN multiplier</w:t>
            </w:r>
          </w:p>
        </w:tc>
        <w:tc>
          <w:tcPr>
            <w:tcW w:w="472" w:type="dxa"/>
            <w:shd w:val="clear" w:color="auto" w:fill="FFD966" w:themeFill="accent4" w:themeFillTint="99"/>
            <w:vAlign w:val="center"/>
          </w:tcPr>
          <w:p w14:paraId="3CFC757E"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810" w:type="dxa"/>
            <w:shd w:val="clear" w:color="auto" w:fill="FFD966" w:themeFill="accent4" w:themeFillTint="99"/>
            <w:vAlign w:val="center"/>
          </w:tcPr>
          <w:p w14:paraId="3C342F33"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450" w:type="dxa"/>
            <w:shd w:val="clear" w:color="auto" w:fill="FFC000"/>
            <w:vAlign w:val="center"/>
          </w:tcPr>
          <w:p w14:paraId="39039BDB"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900" w:type="dxa"/>
            <w:shd w:val="clear" w:color="auto" w:fill="FFC000"/>
            <w:vAlign w:val="center"/>
          </w:tcPr>
          <w:p w14:paraId="5A7F02B7"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450" w:type="dxa"/>
            <w:shd w:val="clear" w:color="auto" w:fill="FFC000"/>
            <w:vAlign w:val="center"/>
          </w:tcPr>
          <w:p w14:paraId="5597FE5F"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810" w:type="dxa"/>
            <w:shd w:val="clear" w:color="auto" w:fill="FFD966" w:themeFill="accent4" w:themeFillTint="99"/>
            <w:vAlign w:val="center"/>
          </w:tcPr>
          <w:p w14:paraId="43065ED3"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450" w:type="dxa"/>
            <w:shd w:val="clear" w:color="auto" w:fill="FFD966" w:themeFill="accent4" w:themeFillTint="99"/>
            <w:vAlign w:val="center"/>
          </w:tcPr>
          <w:p w14:paraId="66709619"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1890" w:type="dxa"/>
            <w:shd w:val="clear" w:color="auto" w:fill="auto"/>
          </w:tcPr>
          <w:p w14:paraId="083B27EF" w14:textId="77777777" w:rsidR="00B8263D" w:rsidRPr="00A02FDC" w:rsidRDefault="00B8263D" w:rsidP="00B8263D">
            <w:pPr>
              <w:spacing w:after="0"/>
              <w:jc w:val="center"/>
              <w:rPr>
                <w:rFonts w:ascii="Calibri" w:eastAsia="Times New Roman" w:hAnsi="Calibri" w:cs="Calibri"/>
                <w:color w:val="000000"/>
                <w:sz w:val="20"/>
                <w:szCs w:val="20"/>
              </w:rPr>
            </w:pPr>
          </w:p>
        </w:tc>
      </w:tr>
      <w:tr w:rsidR="00B8263D" w:rsidRPr="00A02FDC" w14:paraId="7A400562" w14:textId="77777777" w:rsidTr="00995254">
        <w:trPr>
          <w:trHeight w:val="300"/>
        </w:trPr>
        <w:tc>
          <w:tcPr>
            <w:tcW w:w="3033" w:type="dxa"/>
            <w:shd w:val="clear" w:color="auto" w:fill="auto"/>
            <w:noWrap/>
            <w:vAlign w:val="bottom"/>
          </w:tcPr>
          <w:p w14:paraId="6AA9AD59" w14:textId="77777777" w:rsidR="00B8263D" w:rsidRPr="00A02FDC" w:rsidRDefault="00B8263D" w:rsidP="00B8263D">
            <w:pPr>
              <w:spacing w:after="0"/>
              <w:rPr>
                <w:rFonts w:ascii="Calibri" w:eastAsia="Times New Roman" w:hAnsi="Calibri" w:cs="Calibri"/>
                <w:color w:val="000000"/>
                <w:sz w:val="20"/>
                <w:szCs w:val="20"/>
              </w:rPr>
            </w:pPr>
            <w:r w:rsidRPr="00A02FDC">
              <w:rPr>
                <w:rFonts w:ascii="Calibri" w:eastAsia="Times New Roman" w:hAnsi="Calibri" w:cs="Calibri"/>
                <w:color w:val="000000"/>
                <w:sz w:val="20"/>
                <w:szCs w:val="20"/>
              </w:rPr>
              <w:t>Construction duration multiplier</w:t>
            </w:r>
          </w:p>
        </w:tc>
        <w:tc>
          <w:tcPr>
            <w:tcW w:w="472" w:type="dxa"/>
            <w:shd w:val="clear" w:color="auto" w:fill="FFC000"/>
            <w:vAlign w:val="center"/>
          </w:tcPr>
          <w:p w14:paraId="0A6C2C3E"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810" w:type="dxa"/>
            <w:shd w:val="clear" w:color="auto" w:fill="FFC000"/>
            <w:vAlign w:val="center"/>
          </w:tcPr>
          <w:p w14:paraId="72E9F221"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450" w:type="dxa"/>
            <w:shd w:val="clear" w:color="auto" w:fill="FFD966" w:themeFill="accent4" w:themeFillTint="99"/>
            <w:vAlign w:val="center"/>
          </w:tcPr>
          <w:p w14:paraId="13FAD141"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900" w:type="dxa"/>
            <w:shd w:val="clear" w:color="auto" w:fill="FFD966" w:themeFill="accent4" w:themeFillTint="99"/>
            <w:vAlign w:val="center"/>
          </w:tcPr>
          <w:p w14:paraId="183A686F"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450" w:type="dxa"/>
            <w:shd w:val="clear" w:color="auto" w:fill="FFD966" w:themeFill="accent4" w:themeFillTint="99"/>
            <w:vAlign w:val="center"/>
          </w:tcPr>
          <w:p w14:paraId="13C5182F"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c>
          <w:tcPr>
            <w:tcW w:w="810" w:type="dxa"/>
            <w:shd w:val="clear" w:color="auto" w:fill="BF8F00" w:themeFill="accent4" w:themeFillShade="BF"/>
            <w:vAlign w:val="center"/>
          </w:tcPr>
          <w:p w14:paraId="0B3D7CD9"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450" w:type="dxa"/>
            <w:shd w:val="clear" w:color="auto" w:fill="BF8F00" w:themeFill="accent4" w:themeFillShade="BF"/>
            <w:vAlign w:val="center"/>
          </w:tcPr>
          <w:p w14:paraId="50EB4608"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1890" w:type="dxa"/>
            <w:shd w:val="clear" w:color="auto" w:fill="FFE599"/>
          </w:tcPr>
          <w:p w14:paraId="6CEA7965"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2</w:t>
            </w:r>
          </w:p>
        </w:tc>
      </w:tr>
      <w:tr w:rsidR="00B8263D" w:rsidRPr="00A02FDC" w14:paraId="00657C0C" w14:textId="77777777" w:rsidTr="00995254">
        <w:trPr>
          <w:trHeight w:val="300"/>
        </w:trPr>
        <w:tc>
          <w:tcPr>
            <w:tcW w:w="3033" w:type="dxa"/>
            <w:shd w:val="clear" w:color="auto" w:fill="auto"/>
            <w:noWrap/>
            <w:vAlign w:val="bottom"/>
          </w:tcPr>
          <w:p w14:paraId="051B7DD0" w14:textId="77777777" w:rsidR="00B8263D" w:rsidRPr="00A02FDC" w:rsidRDefault="00B8263D" w:rsidP="00B8263D">
            <w:pPr>
              <w:spacing w:after="0"/>
              <w:rPr>
                <w:rFonts w:ascii="Calibri" w:eastAsia="Times New Roman" w:hAnsi="Calibri" w:cs="Calibri"/>
                <w:color w:val="000000"/>
                <w:sz w:val="20"/>
                <w:szCs w:val="20"/>
              </w:rPr>
            </w:pPr>
            <w:r w:rsidRPr="00A02FDC">
              <w:rPr>
                <w:rFonts w:ascii="Calibri" w:eastAsia="Times New Roman" w:hAnsi="Calibri" w:cs="Calibri"/>
                <w:color w:val="000000"/>
                <w:sz w:val="20"/>
                <w:szCs w:val="20"/>
              </w:rPr>
              <w:t>Disposal cost</w:t>
            </w:r>
          </w:p>
        </w:tc>
        <w:tc>
          <w:tcPr>
            <w:tcW w:w="472" w:type="dxa"/>
            <w:shd w:val="clear" w:color="auto" w:fill="BF8F00" w:themeFill="accent4" w:themeFillShade="BF"/>
            <w:vAlign w:val="center"/>
          </w:tcPr>
          <w:p w14:paraId="0AB635C2"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810" w:type="dxa"/>
            <w:shd w:val="clear" w:color="auto" w:fill="FFFFFF" w:themeFill="background1"/>
            <w:vAlign w:val="center"/>
          </w:tcPr>
          <w:p w14:paraId="0B3918DD" w14:textId="77777777" w:rsidR="00B8263D" w:rsidRPr="00A02FDC" w:rsidRDefault="00B8263D" w:rsidP="00B8263D">
            <w:pPr>
              <w:spacing w:after="0"/>
              <w:jc w:val="center"/>
              <w:rPr>
                <w:rFonts w:ascii="Calibri" w:eastAsia="Times New Roman" w:hAnsi="Calibri" w:cs="Calibri"/>
                <w:color w:val="000000"/>
                <w:sz w:val="20"/>
                <w:szCs w:val="20"/>
              </w:rPr>
            </w:pPr>
          </w:p>
        </w:tc>
        <w:tc>
          <w:tcPr>
            <w:tcW w:w="450" w:type="dxa"/>
            <w:shd w:val="clear" w:color="auto" w:fill="BF8F00" w:themeFill="accent4" w:themeFillShade="BF"/>
            <w:vAlign w:val="center"/>
          </w:tcPr>
          <w:p w14:paraId="287B9168"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900" w:type="dxa"/>
            <w:shd w:val="clear" w:color="auto" w:fill="BF8F00" w:themeFill="accent4" w:themeFillShade="BF"/>
            <w:vAlign w:val="center"/>
          </w:tcPr>
          <w:p w14:paraId="27860252"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450" w:type="dxa"/>
            <w:shd w:val="clear" w:color="auto" w:fill="BF8F00" w:themeFill="accent4" w:themeFillShade="BF"/>
            <w:vAlign w:val="center"/>
          </w:tcPr>
          <w:p w14:paraId="5B13DED3"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810" w:type="dxa"/>
            <w:shd w:val="clear" w:color="auto" w:fill="auto"/>
            <w:vAlign w:val="center"/>
          </w:tcPr>
          <w:p w14:paraId="24583918" w14:textId="77777777" w:rsidR="00B8263D" w:rsidRPr="00A02FDC" w:rsidRDefault="00B8263D" w:rsidP="00B8263D">
            <w:pPr>
              <w:spacing w:after="0"/>
              <w:jc w:val="center"/>
              <w:rPr>
                <w:rFonts w:ascii="Calibri" w:eastAsia="Times New Roman" w:hAnsi="Calibri" w:cs="Calibri"/>
                <w:color w:val="000000"/>
                <w:sz w:val="20"/>
                <w:szCs w:val="20"/>
              </w:rPr>
            </w:pPr>
          </w:p>
        </w:tc>
        <w:tc>
          <w:tcPr>
            <w:tcW w:w="450" w:type="dxa"/>
            <w:shd w:val="clear" w:color="auto" w:fill="auto"/>
            <w:vAlign w:val="center"/>
          </w:tcPr>
          <w:p w14:paraId="67930B88" w14:textId="77777777" w:rsidR="00B8263D" w:rsidRPr="00A02FDC" w:rsidRDefault="00B8263D" w:rsidP="00B8263D">
            <w:pPr>
              <w:spacing w:after="0"/>
              <w:jc w:val="center"/>
              <w:rPr>
                <w:rFonts w:ascii="Calibri" w:eastAsia="Times New Roman" w:hAnsi="Calibri" w:cs="Calibri"/>
                <w:color w:val="000000"/>
                <w:sz w:val="20"/>
                <w:szCs w:val="20"/>
              </w:rPr>
            </w:pPr>
          </w:p>
        </w:tc>
        <w:tc>
          <w:tcPr>
            <w:tcW w:w="1890" w:type="dxa"/>
          </w:tcPr>
          <w:p w14:paraId="0F2E5AFE" w14:textId="77777777" w:rsidR="00B8263D" w:rsidRPr="00A02FDC" w:rsidRDefault="00B8263D" w:rsidP="00B8263D">
            <w:pPr>
              <w:spacing w:after="0"/>
              <w:jc w:val="center"/>
              <w:rPr>
                <w:rFonts w:ascii="Calibri" w:eastAsia="Times New Roman" w:hAnsi="Calibri" w:cs="Calibri"/>
                <w:color w:val="000000"/>
                <w:sz w:val="20"/>
                <w:szCs w:val="20"/>
              </w:rPr>
            </w:pPr>
          </w:p>
        </w:tc>
      </w:tr>
      <w:tr w:rsidR="00B8263D" w:rsidRPr="00A02FDC" w14:paraId="2AED0C8B" w14:textId="77777777" w:rsidTr="00995254">
        <w:trPr>
          <w:trHeight w:val="300"/>
        </w:trPr>
        <w:tc>
          <w:tcPr>
            <w:tcW w:w="3033" w:type="dxa"/>
            <w:shd w:val="clear" w:color="auto" w:fill="auto"/>
            <w:noWrap/>
            <w:vAlign w:val="bottom"/>
          </w:tcPr>
          <w:p w14:paraId="50548D8F" w14:textId="77777777" w:rsidR="00B8263D" w:rsidRPr="00A02FDC" w:rsidRDefault="00B8263D" w:rsidP="00B8263D">
            <w:pPr>
              <w:spacing w:after="0"/>
              <w:rPr>
                <w:rFonts w:ascii="Calibri" w:eastAsia="Times New Roman" w:hAnsi="Calibri" w:cs="Calibri"/>
                <w:color w:val="000000"/>
                <w:sz w:val="20"/>
                <w:szCs w:val="20"/>
              </w:rPr>
            </w:pPr>
            <w:r w:rsidRPr="00A02FDC">
              <w:rPr>
                <w:rFonts w:ascii="Calibri" w:eastAsia="Times New Roman" w:hAnsi="Calibri" w:cs="Calibri"/>
                <w:color w:val="000000"/>
                <w:sz w:val="20"/>
                <w:szCs w:val="20"/>
              </w:rPr>
              <w:t>PTC REC multiplier</w:t>
            </w:r>
          </w:p>
        </w:tc>
        <w:tc>
          <w:tcPr>
            <w:tcW w:w="472" w:type="dxa"/>
            <w:shd w:val="clear" w:color="auto" w:fill="806000" w:themeFill="accent4" w:themeFillShade="80"/>
            <w:vAlign w:val="center"/>
          </w:tcPr>
          <w:p w14:paraId="56C77F71"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5</w:t>
            </w:r>
          </w:p>
        </w:tc>
        <w:tc>
          <w:tcPr>
            <w:tcW w:w="810" w:type="dxa"/>
            <w:shd w:val="clear" w:color="auto" w:fill="BF8F00" w:themeFill="accent4" w:themeFillShade="BF"/>
            <w:vAlign w:val="center"/>
          </w:tcPr>
          <w:p w14:paraId="3E70E7C5"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4</w:t>
            </w:r>
          </w:p>
        </w:tc>
        <w:tc>
          <w:tcPr>
            <w:tcW w:w="450" w:type="dxa"/>
            <w:shd w:val="clear" w:color="auto" w:fill="FFFFFF" w:themeFill="background1"/>
            <w:vAlign w:val="center"/>
          </w:tcPr>
          <w:p w14:paraId="0C78429E" w14:textId="77777777" w:rsidR="00B8263D" w:rsidRPr="00A02FDC" w:rsidRDefault="00B8263D" w:rsidP="00B8263D">
            <w:pPr>
              <w:spacing w:after="0"/>
              <w:jc w:val="center"/>
              <w:rPr>
                <w:rFonts w:ascii="Calibri" w:eastAsia="Times New Roman" w:hAnsi="Calibri" w:cs="Calibri"/>
                <w:color w:val="000000"/>
                <w:sz w:val="20"/>
                <w:szCs w:val="20"/>
              </w:rPr>
            </w:pPr>
          </w:p>
        </w:tc>
        <w:tc>
          <w:tcPr>
            <w:tcW w:w="900" w:type="dxa"/>
            <w:shd w:val="clear" w:color="auto" w:fill="FFFFFF" w:themeFill="background1"/>
            <w:vAlign w:val="center"/>
          </w:tcPr>
          <w:p w14:paraId="7CA056E6" w14:textId="77777777" w:rsidR="00B8263D" w:rsidRPr="00A02FDC" w:rsidRDefault="00B8263D" w:rsidP="00B8263D">
            <w:pPr>
              <w:spacing w:after="0"/>
              <w:jc w:val="center"/>
              <w:rPr>
                <w:rFonts w:ascii="Calibri" w:eastAsia="Times New Roman" w:hAnsi="Calibri" w:cs="Calibri"/>
                <w:color w:val="000000"/>
                <w:sz w:val="20"/>
                <w:szCs w:val="20"/>
              </w:rPr>
            </w:pPr>
          </w:p>
        </w:tc>
        <w:tc>
          <w:tcPr>
            <w:tcW w:w="450" w:type="dxa"/>
            <w:shd w:val="clear" w:color="auto" w:fill="FFFFFF" w:themeFill="background1"/>
            <w:vAlign w:val="center"/>
          </w:tcPr>
          <w:p w14:paraId="2E32BBE7" w14:textId="77777777" w:rsidR="00B8263D" w:rsidRPr="00A02FDC" w:rsidRDefault="00B8263D" w:rsidP="00B8263D">
            <w:pPr>
              <w:spacing w:after="0"/>
              <w:jc w:val="center"/>
              <w:rPr>
                <w:rFonts w:ascii="Calibri" w:eastAsia="Times New Roman" w:hAnsi="Calibri" w:cs="Calibri"/>
                <w:color w:val="000000"/>
                <w:sz w:val="20"/>
                <w:szCs w:val="20"/>
              </w:rPr>
            </w:pPr>
          </w:p>
        </w:tc>
        <w:tc>
          <w:tcPr>
            <w:tcW w:w="810" w:type="dxa"/>
            <w:shd w:val="clear" w:color="auto" w:fill="FFC000"/>
            <w:vAlign w:val="center"/>
          </w:tcPr>
          <w:p w14:paraId="6B5F5A9E"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450" w:type="dxa"/>
            <w:shd w:val="clear" w:color="auto" w:fill="FFC000"/>
            <w:vAlign w:val="center"/>
          </w:tcPr>
          <w:p w14:paraId="44244719"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3</w:t>
            </w:r>
          </w:p>
        </w:tc>
        <w:tc>
          <w:tcPr>
            <w:tcW w:w="1890" w:type="dxa"/>
            <w:shd w:val="clear" w:color="auto" w:fill="FFF2CC"/>
          </w:tcPr>
          <w:p w14:paraId="3EC872E8" w14:textId="77777777" w:rsidR="00B8263D" w:rsidRPr="00A02FDC" w:rsidRDefault="00B8263D" w:rsidP="00B8263D">
            <w:pPr>
              <w:spacing w:after="0"/>
              <w:jc w:val="center"/>
              <w:rPr>
                <w:rFonts w:ascii="Calibri" w:eastAsia="Times New Roman" w:hAnsi="Calibri" w:cs="Calibri"/>
                <w:color w:val="000000"/>
                <w:sz w:val="20"/>
                <w:szCs w:val="20"/>
              </w:rPr>
            </w:pPr>
            <w:r w:rsidRPr="00A02FDC">
              <w:rPr>
                <w:rFonts w:ascii="Calibri" w:eastAsia="Times New Roman" w:hAnsi="Calibri" w:cs="Calibri"/>
                <w:color w:val="000000"/>
                <w:sz w:val="20"/>
                <w:szCs w:val="20"/>
              </w:rPr>
              <w:t>1</w:t>
            </w:r>
          </w:p>
        </w:tc>
      </w:tr>
    </w:tbl>
    <w:p w14:paraId="36B3444A" w14:textId="235CE4A0" w:rsidR="00325A02" w:rsidRDefault="00325A02" w:rsidP="00945268">
      <w:r w:rsidRPr="00995254">
        <w:rPr>
          <w:rFonts w:eastAsia="Times New Roman"/>
          <w:sz w:val="20"/>
          <w:szCs w:val="20"/>
        </w:rPr>
        <w:t>Abbreviations: CAFO = concentrated animal feeding operation; POTW = publicly owned treatment works; LF = landfill; US = entire U</w:t>
      </w:r>
      <w:r w:rsidR="00810B93" w:rsidRPr="00995254">
        <w:rPr>
          <w:rFonts w:eastAsia="Times New Roman"/>
          <w:sz w:val="20"/>
          <w:szCs w:val="20"/>
        </w:rPr>
        <w:t xml:space="preserve">nited </w:t>
      </w:r>
      <w:r w:rsidRPr="00995254">
        <w:rPr>
          <w:rFonts w:eastAsia="Times New Roman"/>
          <w:sz w:val="20"/>
          <w:szCs w:val="20"/>
        </w:rPr>
        <w:t>S</w:t>
      </w:r>
      <w:r w:rsidR="00810B93" w:rsidRPr="00995254">
        <w:rPr>
          <w:rFonts w:eastAsia="Times New Roman"/>
          <w:sz w:val="20"/>
          <w:szCs w:val="20"/>
        </w:rPr>
        <w:t>tates</w:t>
      </w:r>
      <w:r w:rsidRPr="00995254">
        <w:rPr>
          <w:rFonts w:eastAsia="Times New Roman"/>
          <w:sz w:val="20"/>
          <w:szCs w:val="20"/>
        </w:rPr>
        <w:t>.; CA = California; ROTUS = rest of the U</w:t>
      </w:r>
      <w:r w:rsidR="00810B93" w:rsidRPr="00995254">
        <w:rPr>
          <w:rFonts w:eastAsia="Times New Roman"/>
          <w:sz w:val="20"/>
          <w:szCs w:val="20"/>
        </w:rPr>
        <w:t xml:space="preserve">nited </w:t>
      </w:r>
      <w:r w:rsidRPr="00995254">
        <w:rPr>
          <w:rFonts w:eastAsia="Times New Roman"/>
          <w:sz w:val="20"/>
          <w:szCs w:val="20"/>
        </w:rPr>
        <w:t>S</w:t>
      </w:r>
      <w:r w:rsidR="00810B93" w:rsidRPr="00995254">
        <w:rPr>
          <w:rFonts w:eastAsia="Times New Roman"/>
          <w:sz w:val="20"/>
          <w:szCs w:val="20"/>
        </w:rPr>
        <w:t>tates</w:t>
      </w:r>
      <w:r w:rsidRPr="00995254">
        <w:rPr>
          <w:rFonts w:eastAsia="Times New Roman"/>
          <w:sz w:val="20"/>
          <w:szCs w:val="20"/>
        </w:rPr>
        <w:t xml:space="preserve"> [everything except CA].</w:t>
      </w:r>
    </w:p>
    <w:p w14:paraId="05849517" w14:textId="77777777" w:rsidR="001A1DFD" w:rsidRDefault="001A1DFD">
      <w:pPr>
        <w:spacing w:after="160" w:line="259" w:lineRule="auto"/>
        <w:rPr>
          <w:rFonts w:eastAsia="Times New Roman"/>
          <w:b/>
        </w:rPr>
      </w:pPr>
      <w:r>
        <w:rPr>
          <w:rFonts w:eastAsia="Times New Roman"/>
          <w:b/>
        </w:rPr>
        <w:br w:type="page"/>
      </w:r>
    </w:p>
    <w:p w14:paraId="05ECF987" w14:textId="5F700B35" w:rsidR="00B255C5" w:rsidRDefault="00A02FDC" w:rsidP="00191F1D">
      <w:pPr>
        <w:rPr>
          <w:b/>
        </w:rPr>
      </w:pPr>
      <w:r>
        <w:rPr>
          <w:b/>
        </w:rPr>
        <w:lastRenderedPageBreak/>
        <w:t>I</w:t>
      </w:r>
      <w:r w:rsidR="002B1CE6" w:rsidRPr="002B1CE6">
        <w:rPr>
          <w:b/>
        </w:rPr>
        <w:t>nsight #</w:t>
      </w:r>
      <w:r w:rsidR="00377459">
        <w:rPr>
          <w:b/>
        </w:rPr>
        <w:t>5</w:t>
      </w:r>
      <w:r w:rsidR="002B1CE6" w:rsidRPr="002B1CE6">
        <w:rPr>
          <w:b/>
        </w:rPr>
        <w:t xml:space="preserve">. </w:t>
      </w:r>
      <w:r w:rsidR="00B255C5" w:rsidRPr="00B255C5">
        <w:rPr>
          <w:b/>
        </w:rPr>
        <w:t xml:space="preserve">Simulations with higher </w:t>
      </w:r>
      <w:r w:rsidR="009D48C5" w:rsidRPr="009D48C5">
        <w:rPr>
          <w:b/>
        </w:rPr>
        <w:t>energy production via HTL</w:t>
      </w:r>
      <w:r w:rsidR="009D48C5">
        <w:t xml:space="preserve"> </w:t>
      </w:r>
      <w:r w:rsidR="004164F9" w:rsidRPr="00620F6D">
        <w:rPr>
          <w:b/>
        </w:rPr>
        <w:t xml:space="preserve">have higher </w:t>
      </w:r>
      <w:r w:rsidR="00C85233" w:rsidRPr="00620F6D">
        <w:rPr>
          <w:b/>
        </w:rPr>
        <w:t xml:space="preserve">initial commercial maturity of </w:t>
      </w:r>
      <w:r w:rsidR="004164F9" w:rsidRPr="00620F6D">
        <w:rPr>
          <w:b/>
        </w:rPr>
        <w:t xml:space="preserve">HTL </w:t>
      </w:r>
      <w:r w:rsidR="004164F9" w:rsidRPr="00620F6D">
        <w:rPr>
          <w:b/>
          <w:i/>
        </w:rPr>
        <w:t>and</w:t>
      </w:r>
      <w:r w:rsidR="004164F9" w:rsidRPr="00620F6D">
        <w:rPr>
          <w:b/>
        </w:rPr>
        <w:t xml:space="preserve"> external conditions that favor HTL</w:t>
      </w:r>
      <w:r w:rsidR="004164F9" w:rsidRPr="00B255C5" w:rsidDel="004164F9">
        <w:rPr>
          <w:b/>
        </w:rPr>
        <w:t xml:space="preserve"> </w:t>
      </w:r>
      <w:r w:rsidR="00B255C5" w:rsidRPr="00B255C5">
        <w:rPr>
          <w:b/>
        </w:rPr>
        <w:t>relative to other investment options</w:t>
      </w:r>
      <w:r w:rsidR="00B255C5">
        <w:rPr>
          <w:b/>
        </w:rPr>
        <w:t xml:space="preserve">. </w:t>
      </w:r>
    </w:p>
    <w:p w14:paraId="57E9F520" w14:textId="3F6651EB" w:rsidR="00A02FDC" w:rsidRDefault="004D1370" w:rsidP="002B1CE6">
      <w:r>
        <w:t xml:space="preserve">Figure </w:t>
      </w:r>
      <w:r w:rsidR="00F942B4">
        <w:t>3</w:t>
      </w:r>
      <w:r>
        <w:t xml:space="preserve"> shows a regression tree generated for total energy production from HTL</w:t>
      </w:r>
      <w:r w:rsidR="009F11B7">
        <w:t xml:space="preserve">, which </w:t>
      </w:r>
      <w:r w:rsidRPr="00E52611">
        <w:t xml:space="preserve">indicates how the </w:t>
      </w:r>
      <w:r w:rsidR="00B255C5">
        <w:t xml:space="preserve">values of </w:t>
      </w:r>
      <w:r w:rsidRPr="00E52611">
        <w:t xml:space="preserve">important factors </w:t>
      </w:r>
      <w:r w:rsidR="00B255C5">
        <w:t xml:space="preserve">are </w:t>
      </w:r>
      <w:r w:rsidRPr="00E52611">
        <w:t>distinguish</w:t>
      </w:r>
      <w:r w:rsidR="00B255C5">
        <w:t>ed</w:t>
      </w:r>
      <w:r w:rsidRPr="00E52611">
        <w:t xml:space="preserve"> </w:t>
      </w:r>
      <w:r w:rsidR="00B255C5">
        <w:t xml:space="preserve">for </w:t>
      </w:r>
      <w:r w:rsidRPr="00E52611">
        <w:t>simulations with the greatest HTL production</w:t>
      </w:r>
      <w:r w:rsidRPr="004D1370">
        <w:t>. Each bo</w:t>
      </w:r>
      <w:r>
        <w:t xml:space="preserve">x in the figure </w:t>
      </w:r>
      <w:r w:rsidR="00620F6D">
        <w:t xml:space="preserve">quantifies </w:t>
      </w:r>
      <w:r>
        <w:t>the average HTL production and number of simulations in a particular set of the simulations from the study. The boxes that are farthest to the right in each row represent the simulations with greater HTL production.</w:t>
      </w:r>
      <w:r w:rsidR="00BE5C4F" w:rsidRPr="00BE5C4F">
        <w:t xml:space="preserve"> </w:t>
      </w:r>
      <w:r w:rsidR="00620F6D">
        <w:t xml:space="preserve">The factors </w:t>
      </w:r>
      <w:r w:rsidR="009F11B7">
        <w:t>that are towards the top of</w:t>
      </w:r>
      <w:r w:rsidR="00620F6D">
        <w:t xml:space="preserve"> the figure are most important to HTL energy production. For example, </w:t>
      </w:r>
      <w:r w:rsidR="00BE5C4F">
        <w:t xml:space="preserve">initial commercial maturity of HTL is the highest ranked factor </w:t>
      </w:r>
      <w:r w:rsidR="00620F6D">
        <w:t xml:space="preserve">because it is the criterion </w:t>
      </w:r>
      <w:r w:rsidR="00902240">
        <w:t>at</w:t>
      </w:r>
      <w:r w:rsidR="00620F6D">
        <w:t xml:space="preserve"> </w:t>
      </w:r>
      <w:r w:rsidR="00BE5C4F">
        <w:t xml:space="preserve">the first split of the simulations </w:t>
      </w:r>
      <w:r w:rsidR="00620F6D">
        <w:t>into two groups</w:t>
      </w:r>
      <w:ins w:id="60" w:author="Annika Eberle" w:date="2019-01-07T11:08:00Z">
        <w:r w:rsidR="004644D7">
          <w:t xml:space="preserve"> (t</w:t>
        </w:r>
      </w:ins>
      <w:del w:id="61" w:author="Annika Eberle" w:date="2019-01-07T11:08:00Z">
        <w:r w:rsidR="00902240" w:rsidDel="004644D7">
          <w:delText>. T</w:delText>
        </w:r>
      </w:del>
      <w:r w:rsidR="00902240">
        <w:t>he right</w:t>
      </w:r>
      <w:del w:id="62" w:author="Annika Eberle" w:date="2019-01-07T10:32:00Z">
        <w:r w:rsidR="00902240" w:rsidDel="00941E3A">
          <w:delText xml:space="preserve"> </w:delText>
        </w:r>
      </w:del>
      <w:r w:rsidR="00902240">
        <w:t>hand branch has</w:t>
      </w:r>
      <w:r w:rsidR="00BE5C4F">
        <w:t xml:space="preserve"> higher initial commercial maturity</w:t>
      </w:r>
      <w:r w:rsidR="00902240">
        <w:t xml:space="preserve"> and therefore more favorable conditions for HTL and greater HTL production</w:t>
      </w:r>
      <w:ins w:id="63" w:author="Annika Eberle" w:date="2019-01-07T11:08:00Z">
        <w:r w:rsidR="004644D7">
          <w:t>)</w:t>
        </w:r>
      </w:ins>
      <w:r w:rsidR="00BE5C4F">
        <w:t xml:space="preserve">. </w:t>
      </w:r>
      <w:ins w:id="64" w:author="Annika Eberle" w:date="2018-12-31T14:49:00Z">
        <w:r w:rsidR="009F11B7">
          <w:t xml:space="preserve">In addition to having a higher initial commercial maturity of HTL, cases with </w:t>
        </w:r>
      </w:ins>
      <w:ins w:id="65" w:author="Annika Eberle" w:date="2018-12-31T14:50:00Z">
        <w:r w:rsidR="009F11B7">
          <w:t xml:space="preserve">very </w:t>
        </w:r>
      </w:ins>
      <w:ins w:id="66" w:author="Annika Eberle" w:date="2018-12-31T14:49:00Z">
        <w:r w:rsidR="009F11B7">
          <w:t xml:space="preserve">high total HTL production (bottom right </w:t>
        </w:r>
      </w:ins>
      <w:ins w:id="67" w:author="Annika Eberle" w:date="2018-12-31T14:50:00Z">
        <w:r w:rsidR="009F11B7">
          <w:t xml:space="preserve">corner </w:t>
        </w:r>
      </w:ins>
      <w:ins w:id="68" w:author="Annika Eberle" w:date="2018-12-31T14:49:00Z">
        <w:r w:rsidR="009F11B7">
          <w:t xml:space="preserve">of Figure 3) occur when HTL investment conditions are favorable relative to other options </w:t>
        </w:r>
        <w:commentRangeStart w:id="69"/>
        <w:commentRangeStart w:id="70"/>
        <w:r w:rsidR="009F11B7">
          <w:t>(</w:t>
        </w:r>
      </w:ins>
      <w:ins w:id="71" w:author="Annika Eberle" w:date="2018-12-31T14:50:00Z">
        <w:del w:id="72" w:author="Vimmerstedt, Laura" w:date="2019-01-03T22:14:00Z">
          <w:r w:rsidR="009F11B7" w:rsidDel="00A0159D">
            <w:delText>e.g.,</w:delText>
          </w:r>
        </w:del>
        <w:r w:rsidR="009F11B7">
          <w:t>higher</w:t>
        </w:r>
      </w:ins>
      <w:ins w:id="73" w:author="Annika Eberle" w:date="2018-12-31T14:49:00Z">
        <w:r w:rsidR="009F11B7">
          <w:t xml:space="preserve"> RIN multiplier</w:t>
        </w:r>
      </w:ins>
      <w:ins w:id="74" w:author="Vimmerstedt, Laura" w:date="2019-01-03T22:14:00Z">
        <w:r w:rsidR="00A0159D">
          <w:t>, lower construction duration multiplier,</w:t>
        </w:r>
      </w:ins>
      <w:ins w:id="75" w:author="Vimmerstedt, Laura" w:date="2019-01-03T22:15:00Z">
        <w:r w:rsidR="00A0159D">
          <w:t xml:space="preserve"> higher </w:t>
        </w:r>
      </w:ins>
      <w:ins w:id="76" w:author="Annika Eberle" w:date="2018-12-31T14:49:00Z">
        <w:del w:id="77" w:author="Vimmerstedt, Laura" w:date="2019-01-03T22:14:00Z">
          <w:r w:rsidR="009F11B7" w:rsidDel="00A0159D">
            <w:delText xml:space="preserve"> </w:delText>
          </w:r>
        </w:del>
        <w:del w:id="78" w:author="Vimmerstedt, Laura" w:date="2019-01-03T22:15:00Z">
          <w:r w:rsidR="009F11B7" w:rsidDel="00A0159D">
            <w:delText xml:space="preserve">and </w:delText>
          </w:r>
        </w:del>
        <w:r w:rsidR="009F11B7">
          <w:t>disposal cost</w:t>
        </w:r>
      </w:ins>
      <w:ins w:id="79" w:author="Vimmerstedt, Laura" w:date="2019-01-03T22:15:00Z">
        <w:r w:rsidR="00A0159D">
          <w:t>, lower PTC REC multiplier</w:t>
        </w:r>
      </w:ins>
      <w:ins w:id="80" w:author="Annika Eberle" w:date="2018-12-31T14:49:00Z">
        <w:r w:rsidR="009F11B7">
          <w:t xml:space="preserve">). </w:t>
        </w:r>
      </w:ins>
      <w:commentRangeEnd w:id="69"/>
      <w:r w:rsidR="00A0159D">
        <w:rPr>
          <w:rStyle w:val="CommentReference"/>
        </w:rPr>
        <w:commentReference w:id="69"/>
      </w:r>
      <w:commentRangeEnd w:id="70"/>
      <w:r w:rsidR="00941E3A">
        <w:rPr>
          <w:rStyle w:val="CommentReference"/>
        </w:rPr>
        <w:commentReference w:id="70"/>
      </w:r>
    </w:p>
    <w:p w14:paraId="15DF78A3" w14:textId="77777777" w:rsidR="00BE5C4F" w:rsidRDefault="00BE5C4F" w:rsidP="00BE5C4F">
      <w:pPr>
        <w:rPr>
          <w:b/>
        </w:rPr>
      </w:pPr>
      <w:r>
        <w:rPr>
          <w:b/>
          <w:noProof/>
        </w:rPr>
        <w:drawing>
          <wp:inline distT="0" distB="0" distL="0" distR="0" wp14:anchorId="2BE9BF08" wp14:editId="7B76B627">
            <wp:extent cx="6185315" cy="411112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l.cart.pdf"/>
                    <pic:cNvPicPr/>
                  </pic:nvPicPr>
                  <pic:blipFill rotWithShape="1">
                    <a:blip r:embed="rId11">
                      <a:extLst>
                        <a:ext uri="{28A0092B-C50C-407E-A947-70E740481C1C}">
                          <a14:useLocalDpi xmlns:a14="http://schemas.microsoft.com/office/drawing/2010/main" val="0"/>
                        </a:ext>
                      </a:extLst>
                    </a:blip>
                    <a:srcRect t="5650" b="5729"/>
                    <a:stretch/>
                  </pic:blipFill>
                  <pic:spPr bwMode="auto">
                    <a:xfrm>
                      <a:off x="0" y="0"/>
                      <a:ext cx="6223857" cy="4136738"/>
                    </a:xfrm>
                    <a:prstGeom prst="rect">
                      <a:avLst/>
                    </a:prstGeom>
                    <a:ln>
                      <a:noFill/>
                    </a:ln>
                    <a:extLst>
                      <a:ext uri="{53640926-AAD7-44D8-BBD7-CCE9431645EC}">
                        <a14:shadowObscured xmlns:a14="http://schemas.microsoft.com/office/drawing/2010/main"/>
                      </a:ext>
                    </a:extLst>
                  </pic:spPr>
                </pic:pic>
              </a:graphicData>
            </a:graphic>
          </wp:inline>
        </w:drawing>
      </w:r>
    </w:p>
    <w:p w14:paraId="3377D0BB" w14:textId="5E711EBA" w:rsidR="009F11B7" w:rsidRPr="00953D5D" w:rsidRDefault="00BE5C4F" w:rsidP="00191F1D">
      <w:pPr>
        <w:ind w:left="720" w:right="720"/>
        <w:rPr>
          <w:sz w:val="20"/>
          <w:szCs w:val="20"/>
        </w:rPr>
      </w:pPr>
      <w:r w:rsidRPr="00953D5D">
        <w:rPr>
          <w:b/>
          <w:sz w:val="20"/>
          <w:szCs w:val="20"/>
        </w:rPr>
        <w:t xml:space="preserve">Figure </w:t>
      </w:r>
      <w:r w:rsidR="00F942B4" w:rsidRPr="00953D5D">
        <w:rPr>
          <w:b/>
          <w:sz w:val="20"/>
          <w:szCs w:val="20"/>
        </w:rPr>
        <w:t>3</w:t>
      </w:r>
      <w:r w:rsidRPr="00953D5D">
        <w:rPr>
          <w:b/>
          <w:sz w:val="20"/>
          <w:szCs w:val="20"/>
        </w:rPr>
        <w:t>. Regression tree for total energy production from HTL</w:t>
      </w:r>
      <w:r w:rsidR="00191F1D" w:rsidRPr="00953D5D">
        <w:rPr>
          <w:b/>
          <w:sz w:val="20"/>
          <w:szCs w:val="20"/>
        </w:rPr>
        <w:t>.</w:t>
      </w:r>
      <w:r w:rsidRPr="00953D5D">
        <w:rPr>
          <w:sz w:val="20"/>
          <w:szCs w:val="20"/>
        </w:rPr>
        <w:t xml:space="preserve"> </w:t>
      </w:r>
      <w:r w:rsidR="007A3700" w:rsidRPr="00953D5D">
        <w:rPr>
          <w:sz w:val="20"/>
          <w:szCs w:val="20"/>
        </w:rPr>
        <w:t>O</w:t>
      </w:r>
      <w:r w:rsidRPr="00953D5D">
        <w:rPr>
          <w:sz w:val="20"/>
          <w:szCs w:val="20"/>
        </w:rPr>
        <w:t>nly factors that explain &gt; 5% of the variance in total HTL production are include</w:t>
      </w:r>
      <w:r w:rsidR="007A3700" w:rsidRPr="00953D5D">
        <w:rPr>
          <w:sz w:val="20"/>
          <w:szCs w:val="20"/>
        </w:rPr>
        <w:t>d</w:t>
      </w:r>
      <w:r w:rsidRPr="00953D5D">
        <w:rPr>
          <w:sz w:val="20"/>
          <w:szCs w:val="20"/>
        </w:rPr>
        <w:t xml:space="preserve">. Values inside the </w:t>
      </w:r>
      <w:r w:rsidR="00B255C5" w:rsidRPr="00953D5D">
        <w:rPr>
          <w:sz w:val="20"/>
          <w:szCs w:val="20"/>
        </w:rPr>
        <w:t>boxes</w:t>
      </w:r>
      <w:r w:rsidRPr="00953D5D">
        <w:rPr>
          <w:sz w:val="20"/>
          <w:szCs w:val="20"/>
        </w:rPr>
        <w:t xml:space="preserve"> indicate the average energy production from HTL (Avg. G</w:t>
      </w:r>
      <w:r w:rsidR="00E52611" w:rsidRPr="00953D5D">
        <w:rPr>
          <w:sz w:val="20"/>
          <w:szCs w:val="20"/>
        </w:rPr>
        <w:t>J</w:t>
      </w:r>
      <w:r w:rsidRPr="00953D5D">
        <w:rPr>
          <w:sz w:val="20"/>
          <w:szCs w:val="20"/>
        </w:rPr>
        <w:t xml:space="preserve"> HTL) and the total number of samples (n) for all of the simulations within that part of the tree. </w:t>
      </w:r>
      <w:r w:rsidR="00B255C5" w:rsidRPr="00953D5D">
        <w:rPr>
          <w:sz w:val="20"/>
          <w:szCs w:val="20"/>
        </w:rPr>
        <w:t>Under each box is a criterion that is applied to divide its set of simulations into two groups</w:t>
      </w:r>
      <w:r w:rsidR="00674552" w:rsidRPr="00953D5D">
        <w:rPr>
          <w:sz w:val="20"/>
          <w:szCs w:val="20"/>
        </w:rPr>
        <w:t xml:space="preserve"> (yes = left branch; no = right branch)</w:t>
      </w:r>
      <w:r w:rsidR="00B255C5" w:rsidRPr="00953D5D">
        <w:rPr>
          <w:sz w:val="20"/>
          <w:szCs w:val="20"/>
        </w:rPr>
        <w:t xml:space="preserve">. </w:t>
      </w:r>
      <w:r w:rsidRPr="00953D5D">
        <w:rPr>
          <w:sz w:val="20"/>
          <w:szCs w:val="20"/>
        </w:rPr>
        <w:t xml:space="preserve">Coloring </w:t>
      </w:r>
      <w:r w:rsidR="00902240" w:rsidRPr="00953D5D">
        <w:rPr>
          <w:sz w:val="20"/>
          <w:szCs w:val="20"/>
        </w:rPr>
        <w:t xml:space="preserve">shows </w:t>
      </w:r>
      <w:r w:rsidRPr="00953D5D">
        <w:rPr>
          <w:sz w:val="20"/>
          <w:szCs w:val="20"/>
        </w:rPr>
        <w:t>the average energy production from HTL (red = low; yellow = moderate; green = high</w:t>
      </w:r>
      <w:r w:rsidR="00E47347" w:rsidRPr="00953D5D">
        <w:rPr>
          <w:sz w:val="20"/>
          <w:szCs w:val="20"/>
        </w:rPr>
        <w:t>)</w:t>
      </w:r>
      <w:r w:rsidRPr="00953D5D">
        <w:rPr>
          <w:sz w:val="20"/>
          <w:szCs w:val="20"/>
        </w:rPr>
        <w:t>.</w:t>
      </w:r>
      <w:r w:rsidR="007A3700" w:rsidRPr="00953D5D">
        <w:rPr>
          <w:sz w:val="20"/>
          <w:szCs w:val="20"/>
        </w:rPr>
        <w:t xml:space="preserve"> Abbreviations: RIN = Renewable Identification Number; and PTC REC = Production Tax Credit renewable electricity credit; and GJ = gigajoule.</w:t>
      </w:r>
    </w:p>
    <w:p w14:paraId="3474FD19" w14:textId="6739A5D7" w:rsidR="009F11B7" w:rsidRDefault="00E52611" w:rsidP="009F11B7">
      <w:r>
        <w:lastRenderedPageBreak/>
        <w:t>Consistent</w:t>
      </w:r>
      <w:r w:rsidR="0047533D">
        <w:t xml:space="preserve"> with the regression tree in Figure </w:t>
      </w:r>
      <w:r w:rsidR="00F942B4">
        <w:t>3</w:t>
      </w:r>
      <w:r w:rsidR="0047533D">
        <w:t>,</w:t>
      </w:r>
      <w:r w:rsidR="00E01A86">
        <w:t xml:space="preserve"> the right panel of</w:t>
      </w:r>
      <w:r w:rsidR="0047533D">
        <w:t xml:space="preserve"> </w:t>
      </w:r>
      <w:r w:rsidR="004A7545">
        <w:t xml:space="preserve">Figure </w:t>
      </w:r>
      <w:r w:rsidR="00F942B4">
        <w:t>4</w:t>
      </w:r>
      <w:r w:rsidR="004A7545">
        <w:t xml:space="preserve"> shows</w:t>
      </w:r>
      <w:r w:rsidR="0047533D">
        <w:t xml:space="preserve"> that </w:t>
      </w:r>
      <w:r w:rsidR="009F11B7">
        <w:t>s</w:t>
      </w:r>
      <w:r w:rsidR="009F11B7" w:rsidRPr="0047533D">
        <w:t xml:space="preserve">imulations where HTL contributes to more than 2% of total energy production </w:t>
      </w:r>
      <w:r w:rsidR="009F11B7">
        <w:t>(</w:t>
      </w:r>
      <w:r w:rsidR="009F11B7" w:rsidRPr="0047533D">
        <w:t>High HTL</w:t>
      </w:r>
      <w:r w:rsidR="009F11B7">
        <w:t>) have</w:t>
      </w:r>
      <w:r w:rsidR="0047533D">
        <w:t xml:space="preserve"> </w:t>
      </w:r>
      <w:r w:rsidR="004A7545">
        <w:t xml:space="preserve">very high initial commercial maturities for HTL, along with </w:t>
      </w:r>
      <w:r w:rsidR="0047533D">
        <w:t xml:space="preserve">higher RIN multipliers and disposal costs and lower </w:t>
      </w:r>
      <w:r w:rsidR="00B93A06">
        <w:t xml:space="preserve">construction duration multipliers and </w:t>
      </w:r>
      <w:r w:rsidR="0047533D">
        <w:t xml:space="preserve">PTC REC multipliers </w:t>
      </w:r>
      <w:r w:rsidR="004A7545">
        <w:t xml:space="preserve">than </w:t>
      </w:r>
      <w:r w:rsidR="009F11B7" w:rsidRPr="0047533D">
        <w:t>cases where HTL produces less than or equal to 2% of total energy (Other</w:t>
      </w:r>
      <w:r w:rsidR="009F11B7">
        <w:t>)</w:t>
      </w:r>
      <w:r w:rsidR="0047533D">
        <w:t xml:space="preserve">. </w:t>
      </w:r>
      <w:r w:rsidR="009F11B7">
        <w:t xml:space="preserve">As shown in the left of Figure 4, the relative contribution to total energy production for each of the five WTE technologies varies between the High HTL and Other cases. For example, High HTL cases have relatively </w:t>
      </w:r>
      <w:r w:rsidR="009F11B7" w:rsidRPr="0047533D">
        <w:t xml:space="preserve">lower </w:t>
      </w:r>
      <w:r w:rsidR="009F11B7">
        <w:t xml:space="preserve">energy </w:t>
      </w:r>
      <w:r w:rsidR="009F11B7" w:rsidRPr="0047533D">
        <w:t>production of CHP and PNG and higher production of CNG</w:t>
      </w:r>
      <w:r w:rsidR="009F11B7">
        <w:t xml:space="preserve">. </w:t>
      </w:r>
    </w:p>
    <w:p w14:paraId="50C23DE4" w14:textId="5C419E4E" w:rsidR="00BF4C3F" w:rsidRDefault="00BF4C3F" w:rsidP="009F11B7"/>
    <w:p w14:paraId="3DE5F42C" w14:textId="77777777" w:rsidR="00BF4C3F" w:rsidRDefault="00BF4C3F" w:rsidP="00191F1D">
      <w:pPr>
        <w:jc w:val="center"/>
        <w:rPr>
          <w:b/>
          <w:noProof/>
        </w:rPr>
      </w:pPr>
      <w:r>
        <w:rPr>
          <w:noProof/>
        </w:rPr>
        <w:drawing>
          <wp:inline distT="0" distB="0" distL="0" distR="0" wp14:anchorId="3F68292D" wp14:editId="1A0085A8">
            <wp:extent cx="4105674" cy="307048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5874" cy="3093068"/>
                    </a:xfrm>
                    <a:prstGeom prst="rect">
                      <a:avLst/>
                    </a:prstGeom>
                  </pic:spPr>
                </pic:pic>
              </a:graphicData>
            </a:graphic>
          </wp:inline>
        </w:drawing>
      </w:r>
      <w:r>
        <w:rPr>
          <w:noProof/>
        </w:rPr>
        <w:drawing>
          <wp:inline distT="0" distB="0" distL="0" distR="0" wp14:anchorId="21143D7F" wp14:editId="20880535">
            <wp:extent cx="1414780" cy="306272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1033" cy="3162851"/>
                    </a:xfrm>
                    <a:prstGeom prst="rect">
                      <a:avLst/>
                    </a:prstGeom>
                  </pic:spPr>
                </pic:pic>
              </a:graphicData>
            </a:graphic>
          </wp:inline>
        </w:drawing>
      </w:r>
    </w:p>
    <w:p w14:paraId="39D51A8B" w14:textId="243EE9BB" w:rsidR="00BF4C3F" w:rsidRPr="00953D5D" w:rsidRDefault="00BF4C3F" w:rsidP="00191F1D">
      <w:pPr>
        <w:ind w:left="720" w:right="450"/>
        <w:rPr>
          <w:b/>
          <w:sz w:val="20"/>
          <w:szCs w:val="20"/>
        </w:rPr>
      </w:pPr>
      <w:r w:rsidRPr="00953D5D">
        <w:rPr>
          <w:b/>
          <w:sz w:val="20"/>
          <w:szCs w:val="20"/>
        </w:rPr>
        <w:t>Figure 4. Simulations where hydrothermal liquefaction (HTL) contributes to more than 2% of total energy production (labeled High HTL) have lower production of combined heat and power (CHP) and pipeline natural gas (PNG) and higher production of compressed natural gas (CNG) than cases where HTL produces less than or equal to 2% of total energy (labeled</w:t>
      </w:r>
      <w:r w:rsidRPr="00953D5D" w:rsidDel="007D070B">
        <w:rPr>
          <w:b/>
          <w:sz w:val="20"/>
          <w:szCs w:val="20"/>
        </w:rPr>
        <w:t xml:space="preserve"> </w:t>
      </w:r>
      <w:r w:rsidRPr="00953D5D">
        <w:rPr>
          <w:b/>
          <w:sz w:val="20"/>
          <w:szCs w:val="20"/>
        </w:rPr>
        <w:t>Other).</w:t>
      </w:r>
      <w:r w:rsidRPr="00953D5D" w:rsidDel="007D070B">
        <w:rPr>
          <w:b/>
          <w:sz w:val="20"/>
          <w:szCs w:val="20"/>
        </w:rPr>
        <w:t xml:space="preserve"> </w:t>
      </w:r>
      <w:r w:rsidRPr="00953D5D">
        <w:rPr>
          <w:sz w:val="20"/>
          <w:szCs w:val="20"/>
        </w:rPr>
        <w:t>Each vertical line consists dots, each of which represents a single simulation from a 1% sample of the simulation results. The gray shading shows the middle two quartiles, with the median falling on the dividing line between the two shades. The other two bars show the 5</w:t>
      </w:r>
      <w:r w:rsidRPr="00953D5D">
        <w:rPr>
          <w:sz w:val="20"/>
          <w:szCs w:val="20"/>
          <w:vertAlign w:val="superscript"/>
        </w:rPr>
        <w:t>th</w:t>
      </w:r>
      <w:r w:rsidRPr="00953D5D">
        <w:rPr>
          <w:sz w:val="20"/>
          <w:szCs w:val="20"/>
        </w:rPr>
        <w:t xml:space="preserve"> and 95</w:t>
      </w:r>
      <w:r w:rsidRPr="00953D5D">
        <w:rPr>
          <w:sz w:val="20"/>
          <w:szCs w:val="20"/>
          <w:vertAlign w:val="superscript"/>
        </w:rPr>
        <w:t>th</w:t>
      </w:r>
      <w:r w:rsidRPr="00953D5D">
        <w:rPr>
          <w:sz w:val="20"/>
          <w:szCs w:val="20"/>
        </w:rPr>
        <w:t xml:space="preserve"> percentiles. The left panel shows the relative contribution to total energy; the right panel indicates how the distribution of factor values varies between the High HTL and Other cases. Abbreviations include: CHP = combined heat and power; CNG = compressed natural gas; Elec = electricity; PNG = pipeline natural gas; HTL = hydrothermal liquefaction; RIN = Renewable Identification Number; and PTC REC = Production Tax Credit renewable electricity credit. </w:t>
      </w:r>
    </w:p>
    <w:p w14:paraId="5C631018" w14:textId="77777777" w:rsidR="00BF4C3F" w:rsidRDefault="00BF4C3F" w:rsidP="009F11B7"/>
    <w:p w14:paraId="6C9A248D" w14:textId="44A25B57" w:rsidR="00E47347" w:rsidRDefault="004A7545" w:rsidP="002B1CE6">
      <w:r>
        <w:t xml:space="preserve">These </w:t>
      </w:r>
      <w:r w:rsidR="00C51F27">
        <w:t xml:space="preserve">conditions </w:t>
      </w:r>
      <w:r w:rsidR="00E47347">
        <w:t xml:space="preserve">favor </w:t>
      </w:r>
      <w:r w:rsidR="00C51F27">
        <w:t xml:space="preserve">HTL </w:t>
      </w:r>
      <w:r w:rsidR="00B93A06">
        <w:t>for several reasons</w:t>
      </w:r>
      <w:r w:rsidR="00C51F27">
        <w:t xml:space="preserve">. </w:t>
      </w:r>
      <w:r w:rsidR="00B93A06">
        <w:t>First,</w:t>
      </w:r>
      <w:r>
        <w:t xml:space="preserve"> </w:t>
      </w:r>
      <w:r w:rsidR="00B93A06">
        <w:t xml:space="preserve">because </w:t>
      </w:r>
      <w:r>
        <w:t>we assume that</w:t>
      </w:r>
      <w:r w:rsidR="00E47347">
        <w:t xml:space="preserve"> </w:t>
      </w:r>
      <w:r w:rsidR="00C51F27">
        <w:t>CNG, Electricity, and HTL all receive RIN credit</w:t>
      </w:r>
      <w:r>
        <w:t>s (even though HTL has not yet been approved to receive RIN credit</w:t>
      </w:r>
      <w:r w:rsidR="00B93A06">
        <w:t>s</w:t>
      </w:r>
      <w:r>
        <w:t xml:space="preserve">), </w:t>
      </w:r>
      <w:r w:rsidR="00C51F27">
        <w:t>higher RIN values favor CNG and Electricity as well as HTL</w:t>
      </w:r>
      <w:r>
        <w:t xml:space="preserve"> and </w:t>
      </w:r>
      <w:r w:rsidR="00E47347">
        <w:t>decrease the relative investment attractiveness of CHP and PNG</w:t>
      </w:r>
      <w:r w:rsidR="00C51F27">
        <w:t xml:space="preserve">. </w:t>
      </w:r>
      <w:r>
        <w:t xml:space="preserve">Accordingly, CNG and Electricity do not have lower median production in high HTL cases, while CHP and PNG do. </w:t>
      </w:r>
      <w:r w:rsidR="00A70C85">
        <w:t>Second</w:t>
      </w:r>
      <w:r>
        <w:t>,</w:t>
      </w:r>
      <w:r w:rsidR="00A70C85">
        <w:t xml:space="preserve"> lower construction durations favor investment in technologies with higher capital costs, such as HTL. Third</w:t>
      </w:r>
      <w:r>
        <w:t xml:space="preserve">, higher disposal costs favor HTL because it has the highest </w:t>
      </w:r>
      <w:r w:rsidR="005B167C">
        <w:t>WTE</w:t>
      </w:r>
      <w:r>
        <w:t xml:space="preserve"> conversion rate and therefore has the greatest advantage when disposal costs increase. </w:t>
      </w:r>
      <w:r w:rsidR="00A70C85">
        <w:t xml:space="preserve">Finally, lower PTC REC values in the High HTL cases decrease the relative investment attractiveness of </w:t>
      </w:r>
      <w:r w:rsidR="00BF4C3F">
        <w:t>e</w:t>
      </w:r>
      <w:r w:rsidR="00A70C85">
        <w:t xml:space="preserve">lectricity. </w:t>
      </w:r>
      <w:r>
        <w:t xml:space="preserve">Thus, </w:t>
      </w:r>
      <w:r>
        <w:lastRenderedPageBreak/>
        <w:t xml:space="preserve">the High HTL cases </w:t>
      </w:r>
      <w:r w:rsidR="00E01A86">
        <w:t>appear</w:t>
      </w:r>
      <w:r>
        <w:t xml:space="preserve"> to occur when </w:t>
      </w:r>
      <w:r w:rsidRPr="004A7545">
        <w:t>favorable investment conditions</w:t>
      </w:r>
      <w:r>
        <w:t xml:space="preserve"> exist</w:t>
      </w:r>
      <w:r w:rsidRPr="004A7545">
        <w:t xml:space="preserve"> for HTL—</w:t>
      </w:r>
      <w:r w:rsidR="00F942B4">
        <w:t>intrinsically</w:t>
      </w:r>
      <w:r>
        <w:t xml:space="preserve"> (higher initial commercial maturity</w:t>
      </w:r>
      <w:r w:rsidR="00C85233">
        <w:t xml:space="preserve"> of HTL</w:t>
      </w:r>
      <w:r>
        <w:t>)</w:t>
      </w:r>
      <w:r w:rsidRPr="004A7545">
        <w:t xml:space="preserve"> and relative to other investment options</w:t>
      </w:r>
      <w:r w:rsidR="00E01A86">
        <w:t xml:space="preserve"> (</w:t>
      </w:r>
      <w:r w:rsidR="00A70C85">
        <w:t>as summarized in the “Mechanism” column of Table 3</w:t>
      </w:r>
      <w:r w:rsidR="00E01A86">
        <w:t xml:space="preserve">). </w:t>
      </w:r>
    </w:p>
    <w:p w14:paraId="15BE6111" w14:textId="1849D8F2" w:rsidR="00720B6E" w:rsidRPr="00720B6E" w:rsidRDefault="00DE0B84" w:rsidP="00720B6E">
      <w:pPr>
        <w:rPr>
          <w:b/>
        </w:rPr>
      </w:pPr>
      <w:r w:rsidRPr="00720B6E">
        <w:rPr>
          <w:b/>
        </w:rPr>
        <w:t xml:space="preserve">Insight #6. </w:t>
      </w:r>
      <w:r w:rsidR="00720B6E" w:rsidRPr="00720B6E">
        <w:rPr>
          <w:b/>
        </w:rPr>
        <w:t xml:space="preserve">Based on the limited factors and ranges explored, this study did not find evidence of inter-regional policy impacts on </w:t>
      </w:r>
      <w:r w:rsidR="008C777C">
        <w:rPr>
          <w:b/>
        </w:rPr>
        <w:t xml:space="preserve">the </w:t>
      </w:r>
      <w:r w:rsidR="00720B6E" w:rsidRPr="00720B6E">
        <w:rPr>
          <w:b/>
        </w:rPr>
        <w:t xml:space="preserve">growth </w:t>
      </w:r>
      <w:r w:rsidR="008C777C">
        <w:rPr>
          <w:b/>
        </w:rPr>
        <w:t>of</w:t>
      </w:r>
      <w:r w:rsidR="008C777C" w:rsidRPr="00720B6E">
        <w:rPr>
          <w:b/>
        </w:rPr>
        <w:t xml:space="preserve"> </w:t>
      </w:r>
      <w:r w:rsidR="00995254" w:rsidRPr="00995254">
        <w:rPr>
          <w:b/>
        </w:rPr>
        <w:t>energy production via HTL</w:t>
      </w:r>
      <w:r w:rsidR="00720B6E" w:rsidRPr="00995254">
        <w:rPr>
          <w:b/>
        </w:rPr>
        <w:t>.</w:t>
      </w:r>
      <w:r w:rsidR="00720B6E" w:rsidRPr="00720B6E">
        <w:rPr>
          <w:b/>
        </w:rPr>
        <w:t xml:space="preserve"> </w:t>
      </w:r>
    </w:p>
    <w:p w14:paraId="5EE534FD" w14:textId="77777777" w:rsidR="00354AC8" w:rsidRDefault="00DE0B84" w:rsidP="00354AC8">
      <w:r>
        <w:t xml:space="preserve">One initial hypothesis was that regional policies in California might be important to overall growth in HTL production. </w:t>
      </w:r>
      <w:commentRangeStart w:id="81"/>
      <w:commentRangeStart w:id="82"/>
      <w:ins w:id="83" w:author="Vimmerstedt, Laura" w:date="2019-01-03T22:18:00Z">
        <w:r w:rsidR="00A0159D">
          <w:t xml:space="preserve">However, </w:t>
        </w:r>
      </w:ins>
      <w:r>
        <w:t xml:space="preserve">California policies (LCFS, SB1383) did not rank among those explaining 5% or more of the variance along with other factors. </w:t>
      </w:r>
      <w:ins w:id="84" w:author="Annika Eberle" w:date="2018-12-31T15:00:00Z">
        <w:r w:rsidR="00BF4C3F">
          <w:t xml:space="preserve">As a result, we </w:t>
        </w:r>
        <w:del w:id="85" w:author="Vimmerstedt, Laura" w:date="2019-01-03T22:18:00Z">
          <w:r w:rsidR="00BF4C3F" w:rsidDel="00A0159D">
            <w:delText>found no</w:delText>
          </w:r>
        </w:del>
      </w:ins>
      <w:ins w:id="86" w:author="Vimmerstedt, Laura" w:date="2019-01-03T22:18:00Z">
        <w:r w:rsidR="00A0159D">
          <w:t>conclude that this test does not</w:t>
        </w:r>
      </w:ins>
      <w:ins w:id="87" w:author="Annika Eberle" w:date="2018-12-31T15:00:00Z">
        <w:r w:rsidR="00BF4C3F">
          <w:t xml:space="preserve"> </w:t>
        </w:r>
      </w:ins>
      <w:ins w:id="88" w:author="Vimmerstedt, Laura" w:date="2019-01-03T22:19:00Z">
        <w:r w:rsidR="00A0159D">
          <w:t xml:space="preserve">show </w:t>
        </w:r>
      </w:ins>
      <w:ins w:id="89" w:author="Annika Eberle" w:date="2018-12-31T15:00:00Z">
        <w:r w:rsidR="00BF4C3F">
          <w:t xml:space="preserve">evidence of inter-regional policy impacts on the growth of HTL production. </w:t>
        </w:r>
      </w:ins>
      <w:ins w:id="90" w:author="Vimmerstedt, Laura" w:date="2019-01-03T22:19:00Z">
        <w:r w:rsidR="00A0159D">
          <w:t>T</w:t>
        </w:r>
      </w:ins>
      <w:ins w:id="91" w:author="Vimmerstedt, Laura" w:date="2019-01-03T22:20:00Z">
        <w:r w:rsidR="00A0159D">
          <w:t>here could be other tests</w:t>
        </w:r>
      </w:ins>
      <w:ins w:id="92" w:author="Vimmerstedt, Laura" w:date="2019-01-03T22:21:00Z">
        <w:r w:rsidR="00A0159D">
          <w:t xml:space="preserve"> of importance or less stringent criteria for importance</w:t>
        </w:r>
        <w:r w:rsidR="00E90495">
          <w:t xml:space="preserve"> that would show e</w:t>
        </w:r>
      </w:ins>
      <w:ins w:id="93" w:author="Vimmerstedt, Laura" w:date="2019-01-03T22:22:00Z">
        <w:r w:rsidR="00E90495">
          <w:t>vidence of inter-regional policy impacts</w:t>
        </w:r>
      </w:ins>
      <w:ins w:id="94" w:author="Vimmerstedt, Laura" w:date="2019-01-03T22:20:00Z">
        <w:r w:rsidR="00A0159D">
          <w:t>.</w:t>
        </w:r>
      </w:ins>
      <w:commentRangeEnd w:id="81"/>
      <w:ins w:id="95" w:author="Vimmerstedt, Laura" w:date="2019-01-03T22:22:00Z">
        <w:r w:rsidR="00E90495">
          <w:rPr>
            <w:rStyle w:val="CommentReference"/>
          </w:rPr>
          <w:commentReference w:id="81"/>
        </w:r>
      </w:ins>
      <w:commentRangeEnd w:id="82"/>
      <w:r w:rsidR="00941E3A">
        <w:rPr>
          <w:rStyle w:val="CommentReference"/>
        </w:rPr>
        <w:commentReference w:id="82"/>
      </w:r>
    </w:p>
    <w:p w14:paraId="52A4F909" w14:textId="2A036277" w:rsidR="009C1531" w:rsidRDefault="009C1531" w:rsidP="00354AC8">
      <w:pPr>
        <w:rPr>
          <w:b/>
        </w:rPr>
      </w:pPr>
      <w:r w:rsidRPr="009C1531">
        <w:rPr>
          <w:b/>
        </w:rPr>
        <w:t>Conclusions</w:t>
      </w:r>
    </w:p>
    <w:p w14:paraId="09CDEB4D" w14:textId="332490B3" w:rsidR="004E0705" w:rsidRDefault="003E4E47" w:rsidP="00191F1D">
      <w:pPr>
        <w:rPr>
          <w:szCs w:val="22"/>
        </w:rPr>
      </w:pPr>
      <w:commentRangeStart w:id="96"/>
      <w:commentRangeStart w:id="97"/>
      <w:r>
        <w:rPr>
          <w:szCs w:val="22"/>
        </w:rPr>
        <w:t xml:space="preserve">WTE technology choice, which is represented in the </w:t>
      </w:r>
      <w:proofErr w:type="spellStart"/>
      <w:r>
        <w:rPr>
          <w:szCs w:val="22"/>
        </w:rPr>
        <w:t>WESyS</w:t>
      </w:r>
      <w:proofErr w:type="spellEnd"/>
      <w:r>
        <w:rPr>
          <w:szCs w:val="22"/>
        </w:rPr>
        <w:t xml:space="preserve"> model, differs from biofuels industry technology choice because waste disposal is obligatory for waste facilities, but not for biofuel producers. </w:t>
      </w:r>
      <w:commentRangeEnd w:id="96"/>
      <w:r>
        <w:rPr>
          <w:rStyle w:val="CommentReference"/>
        </w:rPr>
        <w:commentReference w:id="96"/>
      </w:r>
      <w:commentRangeEnd w:id="97"/>
      <w:r w:rsidR="00941E3A">
        <w:rPr>
          <w:rStyle w:val="CommentReference"/>
        </w:rPr>
        <w:commentReference w:id="97"/>
      </w:r>
      <w:r>
        <w:rPr>
          <w:szCs w:val="22"/>
        </w:rPr>
        <w:t>This</w:t>
      </w:r>
      <w:r w:rsidR="005B167C">
        <w:rPr>
          <w:szCs w:val="22"/>
        </w:rPr>
        <w:t xml:space="preserve"> </w:t>
      </w:r>
      <w:r w:rsidR="00BF4C3F">
        <w:rPr>
          <w:szCs w:val="22"/>
        </w:rPr>
        <w:t xml:space="preserve">study explored </w:t>
      </w:r>
      <w:r w:rsidR="005B167C">
        <w:rPr>
          <w:szCs w:val="22"/>
        </w:rPr>
        <w:t>the</w:t>
      </w:r>
      <w:r w:rsidR="00DF01CE">
        <w:rPr>
          <w:szCs w:val="22"/>
        </w:rPr>
        <w:t xml:space="preserve"> impact of twelve model factors on the adoption of HTL as a WTE technology </w:t>
      </w:r>
      <w:r w:rsidR="00BF4C3F">
        <w:rPr>
          <w:szCs w:val="22"/>
        </w:rPr>
        <w:t xml:space="preserve">and </w:t>
      </w:r>
      <w:r w:rsidR="005B167C">
        <w:rPr>
          <w:szCs w:val="22"/>
        </w:rPr>
        <w:t xml:space="preserve">found specific conditions </w:t>
      </w:r>
      <w:r w:rsidR="00BF4C3F">
        <w:rPr>
          <w:szCs w:val="22"/>
        </w:rPr>
        <w:t xml:space="preserve">under </w:t>
      </w:r>
      <w:r w:rsidR="005B167C">
        <w:rPr>
          <w:szCs w:val="22"/>
        </w:rPr>
        <w:t>which HTL gains modest production at</w:t>
      </w:r>
      <w:r w:rsidR="00DF01CE">
        <w:rPr>
          <w:szCs w:val="22"/>
        </w:rPr>
        <w:t xml:space="preserve"> CAFOs and POTWs in California and the rest of the United States. </w:t>
      </w:r>
      <w:r w:rsidR="002A6D5D">
        <w:rPr>
          <w:szCs w:val="22"/>
        </w:rPr>
        <w:t>This analysis informs WTE technology selection at an opportune moment b</w:t>
      </w:r>
      <w:r w:rsidR="005B167C">
        <w:rPr>
          <w:szCs w:val="22"/>
        </w:rPr>
        <w:t>ecaus</w:t>
      </w:r>
      <w:r w:rsidR="002A6D5D">
        <w:rPr>
          <w:szCs w:val="22"/>
        </w:rPr>
        <w:t>e</w:t>
      </w:r>
      <w:r w:rsidR="005B167C">
        <w:rPr>
          <w:szCs w:val="22"/>
        </w:rPr>
        <w:t xml:space="preserve"> most CAFOs and POTWs </w:t>
      </w:r>
      <w:r w:rsidR="004E0705">
        <w:rPr>
          <w:szCs w:val="22"/>
        </w:rPr>
        <w:t xml:space="preserve">have not yet installed </w:t>
      </w:r>
      <w:r w:rsidR="005B167C">
        <w:rPr>
          <w:szCs w:val="22"/>
        </w:rPr>
        <w:t>WTE</w:t>
      </w:r>
      <w:r w:rsidR="004E0705">
        <w:rPr>
          <w:szCs w:val="22"/>
        </w:rPr>
        <w:t xml:space="preserve"> technologies</w:t>
      </w:r>
      <w:r w:rsidR="002A6D5D">
        <w:rPr>
          <w:szCs w:val="22"/>
        </w:rPr>
        <w:t xml:space="preserve"> and</w:t>
      </w:r>
      <w:r w:rsidR="005B167C">
        <w:rPr>
          <w:szCs w:val="22"/>
        </w:rPr>
        <w:t xml:space="preserve"> </w:t>
      </w:r>
      <w:r w:rsidR="002A6D5D">
        <w:rPr>
          <w:szCs w:val="22"/>
        </w:rPr>
        <w:t>HTL, despite its pre-commercial status, offers certain technical advantages relative to other candidate technologies.</w:t>
      </w:r>
      <w:r w:rsidR="00A3117F">
        <w:rPr>
          <w:szCs w:val="22"/>
        </w:rPr>
        <w:t xml:space="preserve"> WTE projects are sited</w:t>
      </w:r>
      <w:r w:rsidR="004E0705">
        <w:rPr>
          <w:szCs w:val="22"/>
        </w:rPr>
        <w:t xml:space="preserve"> at</w:t>
      </w:r>
      <w:r w:rsidR="00A3117F">
        <w:rPr>
          <w:szCs w:val="22"/>
        </w:rPr>
        <w:t xml:space="preserve"> over </w:t>
      </w:r>
      <w:commentRangeStart w:id="98"/>
      <w:r w:rsidR="00A3117F">
        <w:rPr>
          <w:szCs w:val="22"/>
        </w:rPr>
        <w:t xml:space="preserve">350 </w:t>
      </w:r>
      <w:commentRangeEnd w:id="98"/>
      <w:r w:rsidR="004644D7">
        <w:rPr>
          <w:rStyle w:val="CommentReference"/>
        </w:rPr>
        <w:commentReference w:id="98"/>
      </w:r>
      <w:r w:rsidR="00A3117F">
        <w:rPr>
          <w:szCs w:val="22"/>
        </w:rPr>
        <w:t xml:space="preserve">CAFOs and POTWs, a minority of the total facilities, and the technologies used to date </w:t>
      </w:r>
      <w:r w:rsidR="004E0705">
        <w:rPr>
          <w:szCs w:val="22"/>
        </w:rPr>
        <w:t xml:space="preserve">– </w:t>
      </w:r>
      <w:r w:rsidR="00A3117F">
        <w:rPr>
          <w:szCs w:val="22"/>
        </w:rPr>
        <w:t xml:space="preserve">CNG, CHP, electricity, </w:t>
      </w:r>
      <w:r w:rsidR="004E0705">
        <w:rPr>
          <w:szCs w:val="22"/>
        </w:rPr>
        <w:t xml:space="preserve">and </w:t>
      </w:r>
      <w:r w:rsidR="00A3117F">
        <w:rPr>
          <w:szCs w:val="22"/>
        </w:rPr>
        <w:t>PNG</w:t>
      </w:r>
      <w:r w:rsidR="004E0705">
        <w:rPr>
          <w:szCs w:val="22"/>
        </w:rPr>
        <w:t xml:space="preserve"> –</w:t>
      </w:r>
      <w:r w:rsidR="00A3117F">
        <w:rPr>
          <w:szCs w:val="22"/>
        </w:rPr>
        <w:t xml:space="preserve"> are favored for selection at the remaining sites. Even so, we have identified scenarios under which HTL achieves modest levels of adoption. </w:t>
      </w:r>
    </w:p>
    <w:p w14:paraId="5FE8F831" w14:textId="1EAF1F79" w:rsidR="004E0705" w:rsidRDefault="004E0705" w:rsidP="00191F1D">
      <w:pPr>
        <w:rPr>
          <w:szCs w:val="22"/>
        </w:rPr>
      </w:pPr>
      <w:r>
        <w:rPr>
          <w:szCs w:val="22"/>
        </w:rPr>
        <w:t xml:space="preserve">Our </w:t>
      </w:r>
      <w:r w:rsidR="009C1531">
        <w:rPr>
          <w:szCs w:val="22"/>
        </w:rPr>
        <w:t>analysis o</w:t>
      </w:r>
      <w:r w:rsidR="00A011D3">
        <w:rPr>
          <w:szCs w:val="22"/>
        </w:rPr>
        <w:t>f</w:t>
      </w:r>
      <w:r w:rsidR="009C1531">
        <w:rPr>
          <w:szCs w:val="22"/>
        </w:rPr>
        <w:t xml:space="preserve"> key factors for HTL production indicate a narrow set of conditions that lead to higher HTL production. These conditions </w:t>
      </w:r>
      <w:r w:rsidR="00981058">
        <w:rPr>
          <w:szCs w:val="22"/>
        </w:rPr>
        <w:t xml:space="preserve">target HTL specifically </w:t>
      </w:r>
      <w:r w:rsidR="00C85233">
        <w:rPr>
          <w:szCs w:val="22"/>
        </w:rPr>
        <w:t xml:space="preserve">by </w:t>
      </w:r>
      <w:r w:rsidR="00C85233">
        <w:t xml:space="preserve">increasing the initial </w:t>
      </w:r>
      <w:r w:rsidR="00981058">
        <w:t xml:space="preserve">commercial maturity for HTL, and also shape background conditions that affect other </w:t>
      </w:r>
      <w:r w:rsidR="005A314B">
        <w:t>WTE</w:t>
      </w:r>
      <w:r w:rsidR="00981058">
        <w:t xml:space="preserve"> pathways to favor HTL relative to other</w:t>
      </w:r>
      <w:r>
        <w:t xml:space="preserve"> WTE technologie</w:t>
      </w:r>
      <w:r w:rsidR="00981058">
        <w:t xml:space="preserve">s. </w:t>
      </w:r>
      <w:r>
        <w:t xml:space="preserve">A </w:t>
      </w:r>
      <w:r w:rsidR="00981058">
        <w:t xml:space="preserve">direct </w:t>
      </w:r>
      <w:r w:rsidR="004C11A8">
        <w:t xml:space="preserve">increase in </w:t>
      </w:r>
      <w:r>
        <w:t xml:space="preserve">the </w:t>
      </w:r>
      <w:r w:rsidR="004C11A8">
        <w:t>initial</w:t>
      </w:r>
      <w:r w:rsidR="00981058">
        <w:t xml:space="preserve"> commercial maturity of HTL results in the greatest gains for that technology. </w:t>
      </w:r>
      <w:r>
        <w:t>However,</w:t>
      </w:r>
      <w:r w:rsidRPr="004E0705">
        <w:t xml:space="preserve"> </w:t>
      </w:r>
      <w:r>
        <w:t>because of the relative immaturity of HTL and competition with other technologies</w:t>
      </w:r>
      <w:r w:rsidR="00981058">
        <w:t xml:space="preserve">, there is a tradeoff between maximizing total energy produced via WTE and total energy produced via HTL. </w:t>
      </w:r>
      <w:r w:rsidR="009E2852">
        <w:rPr>
          <w:szCs w:val="22"/>
        </w:rPr>
        <w:t>The highest</w:t>
      </w:r>
      <w:r w:rsidR="00A41001">
        <w:rPr>
          <w:szCs w:val="22"/>
        </w:rPr>
        <w:t>-</w:t>
      </w:r>
      <w:r w:rsidR="009E2852">
        <w:rPr>
          <w:szCs w:val="22"/>
        </w:rPr>
        <w:t>ranking factor that is important for HTL production is its initial commercial maturity, indicating the paramount importance of greater technology maturity.</w:t>
      </w:r>
      <w:r w:rsidR="009C1531">
        <w:rPr>
          <w:szCs w:val="22"/>
        </w:rPr>
        <w:t xml:space="preserve"> </w:t>
      </w:r>
      <w:r>
        <w:rPr>
          <w:szCs w:val="22"/>
        </w:rPr>
        <w:t>The highest-ranking factor for total energy production, on the other hand, is the</w:t>
      </w:r>
      <w:r w:rsidR="009E2852">
        <w:rPr>
          <w:szCs w:val="22"/>
        </w:rPr>
        <w:t xml:space="preserve"> PTC REC value</w:t>
      </w:r>
      <w:r>
        <w:rPr>
          <w:szCs w:val="22"/>
        </w:rPr>
        <w:t xml:space="preserve">, </w:t>
      </w:r>
      <w:r w:rsidR="00191F1D">
        <w:rPr>
          <w:szCs w:val="22"/>
        </w:rPr>
        <w:t>because of</w:t>
      </w:r>
      <w:r w:rsidR="009E2852">
        <w:rPr>
          <w:szCs w:val="22"/>
        </w:rPr>
        <w:t xml:space="preserve"> the large predominance of electricity production from landfill gas. </w:t>
      </w:r>
    </w:p>
    <w:p w14:paraId="45C10A61" w14:textId="597FBEAF" w:rsidR="004E0705" w:rsidRPr="009C1531" w:rsidDel="008E43F1" w:rsidRDefault="004E0705" w:rsidP="003E4E47">
      <w:pPr>
        <w:rPr>
          <w:del w:id="100" w:author="Annika Eberle" w:date="2018-12-31T15:33:00Z"/>
          <w:szCs w:val="22"/>
        </w:rPr>
      </w:pPr>
      <w:commentRangeStart w:id="101"/>
      <w:commentRangeStart w:id="102"/>
    </w:p>
    <w:p w14:paraId="4C6E493D" w14:textId="7811DCE8" w:rsidR="00EE0E06" w:rsidRDefault="008E43F1" w:rsidP="003E4E47">
      <w:ins w:id="103" w:author="Annika Eberle" w:date="2018-12-31T15:36:00Z">
        <w:r>
          <w:rPr>
            <w:szCs w:val="22"/>
          </w:rPr>
          <w:t xml:space="preserve">It is important to note that the factors that influence investment in new technologies in the WTE industry differ from the biofuels industry because waste disposal is obligatory for waste facilities, but not necessarily required for biofuel production, and fuel production is a secondary objective for CAFOs and POTWs but a primary one for biofuel producers. </w:t>
        </w:r>
      </w:ins>
      <w:commentRangeEnd w:id="101"/>
      <w:ins w:id="104" w:author="Annika Eberle" w:date="2018-12-31T16:35:00Z">
        <w:r w:rsidR="009D25D0">
          <w:rPr>
            <w:rStyle w:val="CommentReference"/>
          </w:rPr>
          <w:commentReference w:id="101"/>
        </w:r>
      </w:ins>
      <w:commentRangeEnd w:id="102"/>
      <w:r w:rsidR="003E4E47">
        <w:rPr>
          <w:rStyle w:val="CommentReference"/>
        </w:rPr>
        <w:commentReference w:id="102"/>
      </w:r>
    </w:p>
    <w:sectPr w:rsidR="00EE0E06" w:rsidSect="005131F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nnika Eberle" w:date="2019-01-07T10:57:00Z" w:initials="AE">
    <w:p w14:paraId="04A01304" w14:textId="06969824" w:rsidR="00E250DC" w:rsidRDefault="00E250DC">
      <w:pPr>
        <w:pStyle w:val="CommentText"/>
      </w:pPr>
      <w:r>
        <w:rPr>
          <w:rStyle w:val="CommentReference"/>
        </w:rPr>
        <w:annotationRef/>
      </w:r>
      <w:r>
        <w:t>Awkward phrasing</w:t>
      </w:r>
    </w:p>
  </w:comment>
  <w:comment w:id="7" w:author="Annika Eberle" w:date="2018-12-31T16:24:00Z" w:initials="AE">
    <w:p w14:paraId="23F58C38" w14:textId="5E50FB4A" w:rsidR="00540DD3" w:rsidRDefault="00540DD3">
      <w:pPr>
        <w:pStyle w:val="CommentText"/>
      </w:pPr>
      <w:r>
        <w:rPr>
          <w:rStyle w:val="CommentReference"/>
        </w:rPr>
        <w:annotationRef/>
      </w:r>
      <w:r>
        <w:t xml:space="preserve">I think we should mention something about why we don’t consider landfills. </w:t>
      </w:r>
    </w:p>
    <w:p w14:paraId="0EC20A4C" w14:textId="77777777" w:rsidR="00540DD3" w:rsidRDefault="00540DD3">
      <w:pPr>
        <w:pStyle w:val="CommentText"/>
      </w:pPr>
    </w:p>
    <w:p w14:paraId="31ED37C8" w14:textId="1E110A3A" w:rsidR="00540DD3" w:rsidRDefault="00540DD3">
      <w:pPr>
        <w:pStyle w:val="CommentText"/>
      </w:pPr>
      <w:r>
        <w:t xml:space="preserve">Danny should verify that this characterization is correct. </w:t>
      </w:r>
    </w:p>
  </w:comment>
  <w:comment w:id="13" w:author="Vimmerstedt, Laura" w:date="2019-01-03T12:54:00Z" w:initials="VL">
    <w:p w14:paraId="0F6E8404" w14:textId="6C176846" w:rsidR="00540DD3" w:rsidRDefault="00540DD3">
      <w:pPr>
        <w:pStyle w:val="CommentText"/>
      </w:pPr>
      <w:r>
        <w:rPr>
          <w:rStyle w:val="CommentReference"/>
        </w:rPr>
        <w:annotationRef/>
      </w:r>
      <w:r>
        <w:t>Reworded this</w:t>
      </w:r>
    </w:p>
  </w:comment>
  <w:comment w:id="14" w:author="Annika Eberle" w:date="2019-01-07T10:35:00Z" w:initials="AE">
    <w:p w14:paraId="42862E8A" w14:textId="7CEE530A" w:rsidR="00941E3A" w:rsidRDefault="00941E3A">
      <w:pPr>
        <w:pStyle w:val="CommentText"/>
      </w:pPr>
      <w:r>
        <w:rPr>
          <w:rStyle w:val="CommentReference"/>
        </w:rPr>
        <w:annotationRef/>
      </w:r>
      <w:r>
        <w:t xml:space="preserve">Looks good to me. </w:t>
      </w:r>
    </w:p>
  </w:comment>
  <w:comment w:id="15" w:author="Annika Eberle" w:date="2018-12-31T10:13:00Z" w:initials="AE">
    <w:p w14:paraId="5876A66F" w14:textId="77777777" w:rsidR="00540DD3" w:rsidRDefault="00540DD3">
      <w:pPr>
        <w:pStyle w:val="CommentText"/>
      </w:pPr>
      <w:r>
        <w:rPr>
          <w:rStyle w:val="CommentReference"/>
        </w:rPr>
        <w:annotationRef/>
      </w:r>
      <w:r>
        <w:t xml:space="preserve">How many? </w:t>
      </w:r>
    </w:p>
    <w:p w14:paraId="388C44B6" w14:textId="77777777" w:rsidR="00540DD3" w:rsidRDefault="00540DD3">
      <w:pPr>
        <w:pStyle w:val="CommentText"/>
      </w:pPr>
    </w:p>
    <w:p w14:paraId="0B2414AF" w14:textId="350E632C" w:rsidR="00540DD3" w:rsidRDefault="00540DD3">
      <w:pPr>
        <w:pStyle w:val="CommentText"/>
      </w:pPr>
      <w:r>
        <w:t>I looked up the numbers</w:t>
      </w:r>
      <w:r w:rsidR="00F91691">
        <w:t xml:space="preserve"> in the DB</w:t>
      </w:r>
      <w:r>
        <w:t xml:space="preserve"> and found there are a total of about 36,000 CAFO and POTW facilities across the U.S. (if only 350 have WTE installed than this is less than 1%)   </w:t>
      </w:r>
    </w:p>
  </w:comment>
  <w:comment w:id="16" w:author="Vimmerstedt, Laura" w:date="2019-01-03T12:57:00Z" w:initials="VL">
    <w:p w14:paraId="2F9F0907" w14:textId="2FFCF554" w:rsidR="009D48C5" w:rsidRDefault="009D48C5">
      <w:pPr>
        <w:pStyle w:val="CommentText"/>
      </w:pPr>
      <w:r>
        <w:rPr>
          <w:rStyle w:val="CommentReference"/>
        </w:rPr>
        <w:annotationRef/>
      </w:r>
      <w:r>
        <w:t>added</w:t>
      </w:r>
    </w:p>
  </w:comment>
  <w:comment w:id="17" w:author="Annika Eberle" w:date="2019-01-07T10:53:00Z" w:initials="AE">
    <w:p w14:paraId="3A71B204" w14:textId="77777777" w:rsidR="00941E3A" w:rsidRDefault="00941E3A">
      <w:pPr>
        <w:pStyle w:val="CommentText"/>
      </w:pPr>
      <w:r>
        <w:rPr>
          <w:rStyle w:val="CommentReference"/>
        </w:rPr>
        <w:annotationRef/>
      </w:r>
      <w:r>
        <w:t xml:space="preserve">Upon further reflection, I’m not sure this is the right way to characterize the landscape because many of these facilities are very small or already utilize their waste streams for </w:t>
      </w:r>
      <w:r w:rsidR="00E250DC">
        <w:t xml:space="preserve">other </w:t>
      </w:r>
      <w:r>
        <w:t>beneficial purposes (e.g., land applying</w:t>
      </w:r>
      <w:r w:rsidR="00E250DC">
        <w:t>, animal feed, composting</w:t>
      </w:r>
      <w:r>
        <w:t>) and it might not make s</w:t>
      </w:r>
      <w:r w:rsidR="00E250DC">
        <w:t xml:space="preserve">ense for them to invest in WTE. I hesitate to use these numbers that look at total facilities rather than energy potential. I would consider removing this sentence altogether. </w:t>
      </w:r>
    </w:p>
    <w:p w14:paraId="107C2F42" w14:textId="77777777" w:rsidR="00E250DC" w:rsidRDefault="00E250DC">
      <w:pPr>
        <w:pStyle w:val="CommentText"/>
      </w:pPr>
    </w:p>
    <w:p w14:paraId="5DF4B059" w14:textId="42298B69" w:rsidR="00E250DC" w:rsidRDefault="00E250DC">
      <w:pPr>
        <w:pStyle w:val="CommentText"/>
      </w:pPr>
      <w:r>
        <w:t xml:space="preserve">Danny, what do you think? </w:t>
      </w:r>
    </w:p>
  </w:comment>
  <w:comment w:id="43" w:author="Vimmerstedt, Laura" w:date="2019-01-03T13:03:00Z" w:initials="VL">
    <w:p w14:paraId="4109D035" w14:textId="065BC1E2" w:rsidR="009D48C5" w:rsidRDefault="009D48C5">
      <w:pPr>
        <w:pStyle w:val="CommentText"/>
      </w:pPr>
      <w:r>
        <w:rPr>
          <w:rStyle w:val="CommentReference"/>
        </w:rPr>
        <w:annotationRef/>
      </w:r>
      <w:r>
        <w:t>I am implementing this language only in the insights; if desired, we could substitute this every where for HTL production, HTL energy, energy from HTL, HTL energy production, etc.</w:t>
      </w:r>
      <w:r w:rsidR="003E4E47">
        <w:t xml:space="preserve"> but that seems cumbersome.</w:t>
      </w:r>
    </w:p>
  </w:comment>
  <w:comment w:id="69" w:author="Vimmerstedt, Laura" w:date="2019-01-03T22:15:00Z" w:initials="VL">
    <w:p w14:paraId="036B5627" w14:textId="120BA1E3" w:rsidR="00A0159D" w:rsidRDefault="00A0159D">
      <w:pPr>
        <w:pStyle w:val="CommentText"/>
      </w:pPr>
      <w:r>
        <w:rPr>
          <w:rStyle w:val="CommentReference"/>
        </w:rPr>
        <w:annotationRef/>
      </w:r>
      <w:r>
        <w:t>It’s confusing to me to list #2 &amp; #4, so I think we should list all or none.</w:t>
      </w:r>
    </w:p>
  </w:comment>
  <w:comment w:id="70" w:author="Annika Eberle" w:date="2019-01-07T10:32:00Z" w:initials="AE">
    <w:p w14:paraId="5AECED9A" w14:textId="1E2D67B4" w:rsidR="00941E3A" w:rsidRDefault="00941E3A">
      <w:pPr>
        <w:pStyle w:val="CommentText"/>
      </w:pPr>
      <w:r>
        <w:rPr>
          <w:rStyle w:val="CommentReference"/>
        </w:rPr>
        <w:annotationRef/>
      </w:r>
      <w:r>
        <w:t>Agreed</w:t>
      </w:r>
    </w:p>
  </w:comment>
  <w:comment w:id="81" w:author="Vimmerstedt, Laura" w:date="2019-01-03T22:22:00Z" w:initials="VL">
    <w:p w14:paraId="3901BC72" w14:textId="390BF107" w:rsidR="00E90495" w:rsidRDefault="00E90495">
      <w:pPr>
        <w:pStyle w:val="CommentText"/>
      </w:pPr>
      <w:r>
        <w:rPr>
          <w:rStyle w:val="CommentReference"/>
        </w:rPr>
        <w:annotationRef/>
      </w:r>
      <w:r>
        <w:t>Worth noting?</w:t>
      </w:r>
    </w:p>
  </w:comment>
  <w:comment w:id="82" w:author="Annika Eberle" w:date="2019-01-07T10:33:00Z" w:initials="AE">
    <w:p w14:paraId="596FA01B" w14:textId="77777777" w:rsidR="00941E3A" w:rsidRDefault="00941E3A">
      <w:pPr>
        <w:pStyle w:val="CommentText"/>
      </w:pPr>
      <w:r>
        <w:rPr>
          <w:rStyle w:val="CommentReference"/>
        </w:rPr>
        <w:annotationRef/>
      </w:r>
      <w:r>
        <w:t xml:space="preserve">Yes, I think this is worth noting. Might want to change the phrasing to talk about how the study design was not implemented to look at this specifically. </w:t>
      </w:r>
    </w:p>
    <w:p w14:paraId="78894F3E" w14:textId="77777777" w:rsidR="00941E3A" w:rsidRDefault="00941E3A">
      <w:pPr>
        <w:pStyle w:val="CommentText"/>
      </w:pPr>
    </w:p>
    <w:p w14:paraId="4EF02B7F" w14:textId="4A232D1B" w:rsidR="00941E3A" w:rsidRDefault="00941E3A">
      <w:pPr>
        <w:pStyle w:val="CommentText"/>
      </w:pPr>
      <w:r>
        <w:t>Danny, I’ll leave that decision up to you.</w:t>
      </w:r>
    </w:p>
  </w:comment>
  <w:comment w:id="96" w:author="Vimmerstedt, Laura" w:date="2019-01-03T22:07:00Z" w:initials="VL">
    <w:p w14:paraId="1CCFEF28" w14:textId="66720C87" w:rsidR="003E4E47" w:rsidRDefault="003E4E47">
      <w:pPr>
        <w:pStyle w:val="CommentText"/>
      </w:pPr>
      <w:r>
        <w:rPr>
          <w:rStyle w:val="CommentReference"/>
        </w:rPr>
        <w:annotationRef/>
      </w:r>
      <w:r>
        <w:t xml:space="preserve">Does </w:t>
      </w:r>
      <w:r w:rsidR="00E90495">
        <w:t>this</w:t>
      </w:r>
      <w:r>
        <w:t xml:space="preserve"> fit better here in short form? I just want to allude to the concept as presented in the intro.</w:t>
      </w:r>
      <w:r w:rsidR="00E90495">
        <w:t xml:space="preserve"> This is in response to next comment.</w:t>
      </w:r>
    </w:p>
  </w:comment>
  <w:comment w:id="97" w:author="Annika Eberle" w:date="2019-01-07T10:34:00Z" w:initials="AE">
    <w:p w14:paraId="438A40AC" w14:textId="54E3AABF" w:rsidR="00941E3A" w:rsidRDefault="00941E3A">
      <w:pPr>
        <w:pStyle w:val="CommentText"/>
      </w:pPr>
      <w:r>
        <w:rPr>
          <w:rStyle w:val="CommentReference"/>
        </w:rPr>
        <w:annotationRef/>
      </w:r>
      <w:r>
        <w:t>Danny, I’ll leave these last two comments up to you.</w:t>
      </w:r>
    </w:p>
  </w:comment>
  <w:comment w:id="98" w:author="Annika Eberle" w:date="2019-01-07T11:11:00Z" w:initials="AE">
    <w:p w14:paraId="536184A7" w14:textId="4DF1CDA5" w:rsidR="004644D7" w:rsidRDefault="004644D7">
      <w:pPr>
        <w:pStyle w:val="CommentText"/>
      </w:pPr>
      <w:r>
        <w:rPr>
          <w:rStyle w:val="CommentReference"/>
        </w:rPr>
        <w:annotationRef/>
      </w:r>
      <w:r>
        <w:t xml:space="preserve">Again, I’m not certain this is a fair comparison because there are other beneficial uses of waste and some facilities are likely too small to consider WTE investment favorable. </w:t>
      </w:r>
      <w:bookmarkStart w:id="99" w:name="_GoBack"/>
      <w:bookmarkEnd w:id="99"/>
    </w:p>
  </w:comment>
  <w:comment w:id="101" w:author="Annika Eberle" w:date="2018-12-31T16:35:00Z" w:initials="AE">
    <w:p w14:paraId="3BB061D8" w14:textId="143C05C3" w:rsidR="00540DD3" w:rsidRDefault="00540DD3">
      <w:pPr>
        <w:pStyle w:val="CommentText"/>
      </w:pPr>
      <w:r>
        <w:rPr>
          <w:rStyle w:val="CommentReference"/>
        </w:rPr>
        <w:annotationRef/>
      </w:r>
      <w:r>
        <w:rPr>
          <w:noProof/>
        </w:rPr>
        <w:t xml:space="preserve">This seems like a separate thought. Does it need to be here? </w:t>
      </w:r>
    </w:p>
  </w:comment>
  <w:comment w:id="102" w:author="Vimmerstedt, Laura" w:date="2019-01-03T22:08:00Z" w:initials="VL">
    <w:p w14:paraId="1BF27258" w14:textId="359A23BB" w:rsidR="003E4E47" w:rsidRDefault="003E4E47">
      <w:pPr>
        <w:pStyle w:val="CommentText"/>
      </w:pPr>
      <w:r>
        <w:rPr>
          <w:rStyle w:val="CommentReference"/>
        </w:rPr>
        <w:annotationRef/>
      </w:r>
      <w:r>
        <w:t>Delete this or delete the first sentence of conclusion or delete both 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A01304" w15:done="0"/>
  <w15:commentEx w15:paraId="31ED37C8" w15:done="0"/>
  <w15:commentEx w15:paraId="0F6E8404" w15:done="0"/>
  <w15:commentEx w15:paraId="42862E8A" w15:paraIdParent="0F6E8404" w15:done="0"/>
  <w15:commentEx w15:paraId="0B2414AF" w15:done="0"/>
  <w15:commentEx w15:paraId="2F9F0907" w15:paraIdParent="0B2414AF" w15:done="0"/>
  <w15:commentEx w15:paraId="5DF4B059" w15:paraIdParent="0B2414AF" w15:done="0"/>
  <w15:commentEx w15:paraId="4109D035" w15:done="0"/>
  <w15:commentEx w15:paraId="036B5627" w15:done="0"/>
  <w15:commentEx w15:paraId="5AECED9A" w15:paraIdParent="036B5627" w15:done="0"/>
  <w15:commentEx w15:paraId="3901BC72" w15:done="0"/>
  <w15:commentEx w15:paraId="4EF02B7F" w15:paraIdParent="3901BC72" w15:done="0"/>
  <w15:commentEx w15:paraId="1CCFEF28" w15:done="0"/>
  <w15:commentEx w15:paraId="438A40AC" w15:paraIdParent="1CCFEF28" w15:done="0"/>
  <w15:commentEx w15:paraId="536184A7" w15:done="0"/>
  <w15:commentEx w15:paraId="3BB061D8" w15:done="0"/>
  <w15:commentEx w15:paraId="1BF27258" w15:paraIdParent="3BB061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A01304" w16cid:durableId="1FDDAF1F"/>
  <w16cid:commentId w16cid:paraId="31ED37C8" w16cid:durableId="1FD4C13C"/>
  <w16cid:commentId w16cid:paraId="0F6E8404" w16cid:durableId="1FD88477"/>
  <w16cid:commentId w16cid:paraId="42862E8A" w16cid:durableId="1FDDA9E0"/>
  <w16cid:commentId w16cid:paraId="0B2414AF" w16cid:durableId="1FD46A5B"/>
  <w16cid:commentId w16cid:paraId="2F9F0907" w16cid:durableId="1FD88532"/>
  <w16cid:commentId w16cid:paraId="5DF4B059" w16cid:durableId="1FDDAE15"/>
  <w16cid:commentId w16cid:paraId="4109D035" w16cid:durableId="1FD886AA"/>
  <w16cid:commentId w16cid:paraId="036B5627" w16cid:durableId="1FD9081B"/>
  <w16cid:commentId w16cid:paraId="5AECED9A" w16cid:durableId="1FDDA934"/>
  <w16cid:commentId w16cid:paraId="3901BC72" w16cid:durableId="1FD909A2"/>
  <w16cid:commentId w16cid:paraId="4EF02B7F" w16cid:durableId="1FDDA976"/>
  <w16cid:commentId w16cid:paraId="1CCFEF28" w16cid:durableId="1FD90635"/>
  <w16cid:commentId w16cid:paraId="438A40AC" w16cid:durableId="1FDDA9B8"/>
  <w16cid:commentId w16cid:paraId="536184A7" w16cid:durableId="1FDDB24A"/>
  <w16cid:commentId w16cid:paraId="3BB061D8" w16cid:durableId="1FD4C3B5"/>
  <w16cid:commentId w16cid:paraId="1BF27258" w16cid:durableId="1FD906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D5DBE"/>
    <w:multiLevelType w:val="hybridMultilevel"/>
    <w:tmpl w:val="5254CD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54E26"/>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2328F5"/>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06FEB"/>
    <w:multiLevelType w:val="hybridMultilevel"/>
    <w:tmpl w:val="8E3AB5FE"/>
    <w:lvl w:ilvl="0" w:tplc="70E0DD2A">
      <w:start w:val="1"/>
      <w:numFmt w:val="bullet"/>
      <w:lvlText w:val="•"/>
      <w:lvlJc w:val="left"/>
      <w:pPr>
        <w:tabs>
          <w:tab w:val="num" w:pos="720"/>
        </w:tabs>
        <w:ind w:left="720" w:hanging="360"/>
      </w:pPr>
      <w:rPr>
        <w:rFonts w:ascii="Arial" w:hAnsi="Arial" w:hint="default"/>
      </w:rPr>
    </w:lvl>
    <w:lvl w:ilvl="1" w:tplc="32A8C3B8">
      <w:start w:val="278"/>
      <w:numFmt w:val="bullet"/>
      <w:lvlText w:val="–"/>
      <w:lvlJc w:val="left"/>
      <w:pPr>
        <w:tabs>
          <w:tab w:val="num" w:pos="1440"/>
        </w:tabs>
        <w:ind w:left="1440" w:hanging="360"/>
      </w:pPr>
      <w:rPr>
        <w:rFonts w:ascii="Arial" w:hAnsi="Arial" w:hint="default"/>
      </w:rPr>
    </w:lvl>
    <w:lvl w:ilvl="2" w:tplc="EA94F7FA" w:tentative="1">
      <w:start w:val="1"/>
      <w:numFmt w:val="bullet"/>
      <w:lvlText w:val="•"/>
      <w:lvlJc w:val="left"/>
      <w:pPr>
        <w:tabs>
          <w:tab w:val="num" w:pos="2160"/>
        </w:tabs>
        <w:ind w:left="2160" w:hanging="360"/>
      </w:pPr>
      <w:rPr>
        <w:rFonts w:ascii="Arial" w:hAnsi="Arial" w:hint="default"/>
      </w:rPr>
    </w:lvl>
    <w:lvl w:ilvl="3" w:tplc="B5FE7DB4" w:tentative="1">
      <w:start w:val="1"/>
      <w:numFmt w:val="bullet"/>
      <w:lvlText w:val="•"/>
      <w:lvlJc w:val="left"/>
      <w:pPr>
        <w:tabs>
          <w:tab w:val="num" w:pos="2880"/>
        </w:tabs>
        <w:ind w:left="2880" w:hanging="360"/>
      </w:pPr>
      <w:rPr>
        <w:rFonts w:ascii="Arial" w:hAnsi="Arial" w:hint="default"/>
      </w:rPr>
    </w:lvl>
    <w:lvl w:ilvl="4" w:tplc="D82A6CD8" w:tentative="1">
      <w:start w:val="1"/>
      <w:numFmt w:val="bullet"/>
      <w:lvlText w:val="•"/>
      <w:lvlJc w:val="left"/>
      <w:pPr>
        <w:tabs>
          <w:tab w:val="num" w:pos="3600"/>
        </w:tabs>
        <w:ind w:left="3600" w:hanging="360"/>
      </w:pPr>
      <w:rPr>
        <w:rFonts w:ascii="Arial" w:hAnsi="Arial" w:hint="default"/>
      </w:rPr>
    </w:lvl>
    <w:lvl w:ilvl="5" w:tplc="1F729C04" w:tentative="1">
      <w:start w:val="1"/>
      <w:numFmt w:val="bullet"/>
      <w:lvlText w:val="•"/>
      <w:lvlJc w:val="left"/>
      <w:pPr>
        <w:tabs>
          <w:tab w:val="num" w:pos="4320"/>
        </w:tabs>
        <w:ind w:left="4320" w:hanging="360"/>
      </w:pPr>
      <w:rPr>
        <w:rFonts w:ascii="Arial" w:hAnsi="Arial" w:hint="default"/>
      </w:rPr>
    </w:lvl>
    <w:lvl w:ilvl="6" w:tplc="D4927862" w:tentative="1">
      <w:start w:val="1"/>
      <w:numFmt w:val="bullet"/>
      <w:lvlText w:val="•"/>
      <w:lvlJc w:val="left"/>
      <w:pPr>
        <w:tabs>
          <w:tab w:val="num" w:pos="5040"/>
        </w:tabs>
        <w:ind w:left="5040" w:hanging="360"/>
      </w:pPr>
      <w:rPr>
        <w:rFonts w:ascii="Arial" w:hAnsi="Arial" w:hint="default"/>
      </w:rPr>
    </w:lvl>
    <w:lvl w:ilvl="7" w:tplc="B920A1E4" w:tentative="1">
      <w:start w:val="1"/>
      <w:numFmt w:val="bullet"/>
      <w:lvlText w:val="•"/>
      <w:lvlJc w:val="left"/>
      <w:pPr>
        <w:tabs>
          <w:tab w:val="num" w:pos="5760"/>
        </w:tabs>
        <w:ind w:left="5760" w:hanging="360"/>
      </w:pPr>
      <w:rPr>
        <w:rFonts w:ascii="Arial" w:hAnsi="Arial" w:hint="default"/>
      </w:rPr>
    </w:lvl>
    <w:lvl w:ilvl="8" w:tplc="404284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05C2688"/>
    <w:multiLevelType w:val="hybridMultilevel"/>
    <w:tmpl w:val="96AA64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4520ADB"/>
    <w:multiLevelType w:val="hybridMultilevel"/>
    <w:tmpl w:val="95043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A5A88"/>
    <w:multiLevelType w:val="hybridMultilevel"/>
    <w:tmpl w:val="C18A5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C642B"/>
    <w:multiLevelType w:val="hybridMultilevel"/>
    <w:tmpl w:val="3174BC8A"/>
    <w:lvl w:ilvl="0" w:tplc="85DEF528">
      <w:start w:val="1"/>
      <w:numFmt w:val="bullet"/>
      <w:lvlText w:val="•"/>
      <w:lvlJc w:val="left"/>
      <w:pPr>
        <w:tabs>
          <w:tab w:val="num" w:pos="720"/>
        </w:tabs>
        <w:ind w:left="720" w:hanging="360"/>
      </w:pPr>
      <w:rPr>
        <w:rFonts w:ascii="Arial" w:hAnsi="Arial" w:hint="default"/>
      </w:rPr>
    </w:lvl>
    <w:lvl w:ilvl="1" w:tplc="991A21B4" w:tentative="1">
      <w:start w:val="1"/>
      <w:numFmt w:val="bullet"/>
      <w:lvlText w:val="•"/>
      <w:lvlJc w:val="left"/>
      <w:pPr>
        <w:tabs>
          <w:tab w:val="num" w:pos="1440"/>
        </w:tabs>
        <w:ind w:left="1440" w:hanging="360"/>
      </w:pPr>
      <w:rPr>
        <w:rFonts w:ascii="Arial" w:hAnsi="Arial" w:hint="default"/>
      </w:rPr>
    </w:lvl>
    <w:lvl w:ilvl="2" w:tplc="61D465E6" w:tentative="1">
      <w:start w:val="1"/>
      <w:numFmt w:val="bullet"/>
      <w:lvlText w:val="•"/>
      <w:lvlJc w:val="left"/>
      <w:pPr>
        <w:tabs>
          <w:tab w:val="num" w:pos="2160"/>
        </w:tabs>
        <w:ind w:left="2160" w:hanging="360"/>
      </w:pPr>
      <w:rPr>
        <w:rFonts w:ascii="Arial" w:hAnsi="Arial" w:hint="default"/>
      </w:rPr>
    </w:lvl>
    <w:lvl w:ilvl="3" w:tplc="C54A3BB0" w:tentative="1">
      <w:start w:val="1"/>
      <w:numFmt w:val="bullet"/>
      <w:lvlText w:val="•"/>
      <w:lvlJc w:val="left"/>
      <w:pPr>
        <w:tabs>
          <w:tab w:val="num" w:pos="2880"/>
        </w:tabs>
        <w:ind w:left="2880" w:hanging="360"/>
      </w:pPr>
      <w:rPr>
        <w:rFonts w:ascii="Arial" w:hAnsi="Arial" w:hint="default"/>
      </w:rPr>
    </w:lvl>
    <w:lvl w:ilvl="4" w:tplc="502E447C" w:tentative="1">
      <w:start w:val="1"/>
      <w:numFmt w:val="bullet"/>
      <w:lvlText w:val="•"/>
      <w:lvlJc w:val="left"/>
      <w:pPr>
        <w:tabs>
          <w:tab w:val="num" w:pos="3600"/>
        </w:tabs>
        <w:ind w:left="3600" w:hanging="360"/>
      </w:pPr>
      <w:rPr>
        <w:rFonts w:ascii="Arial" w:hAnsi="Arial" w:hint="default"/>
      </w:rPr>
    </w:lvl>
    <w:lvl w:ilvl="5" w:tplc="CEBA34B6" w:tentative="1">
      <w:start w:val="1"/>
      <w:numFmt w:val="bullet"/>
      <w:lvlText w:val="•"/>
      <w:lvlJc w:val="left"/>
      <w:pPr>
        <w:tabs>
          <w:tab w:val="num" w:pos="4320"/>
        </w:tabs>
        <w:ind w:left="4320" w:hanging="360"/>
      </w:pPr>
      <w:rPr>
        <w:rFonts w:ascii="Arial" w:hAnsi="Arial" w:hint="default"/>
      </w:rPr>
    </w:lvl>
    <w:lvl w:ilvl="6" w:tplc="7B90D2F8" w:tentative="1">
      <w:start w:val="1"/>
      <w:numFmt w:val="bullet"/>
      <w:lvlText w:val="•"/>
      <w:lvlJc w:val="left"/>
      <w:pPr>
        <w:tabs>
          <w:tab w:val="num" w:pos="5040"/>
        </w:tabs>
        <w:ind w:left="5040" w:hanging="360"/>
      </w:pPr>
      <w:rPr>
        <w:rFonts w:ascii="Arial" w:hAnsi="Arial" w:hint="default"/>
      </w:rPr>
    </w:lvl>
    <w:lvl w:ilvl="7" w:tplc="2FA664F8" w:tentative="1">
      <w:start w:val="1"/>
      <w:numFmt w:val="bullet"/>
      <w:lvlText w:val="•"/>
      <w:lvlJc w:val="left"/>
      <w:pPr>
        <w:tabs>
          <w:tab w:val="num" w:pos="5760"/>
        </w:tabs>
        <w:ind w:left="5760" w:hanging="360"/>
      </w:pPr>
      <w:rPr>
        <w:rFonts w:ascii="Arial" w:hAnsi="Arial" w:hint="default"/>
      </w:rPr>
    </w:lvl>
    <w:lvl w:ilvl="8" w:tplc="E994761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0736C7"/>
    <w:multiLevelType w:val="hybridMultilevel"/>
    <w:tmpl w:val="DA466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53DBB"/>
    <w:multiLevelType w:val="hybridMultilevel"/>
    <w:tmpl w:val="C3FC3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9E34EC"/>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095640"/>
    <w:multiLevelType w:val="hybridMultilevel"/>
    <w:tmpl w:val="BD0AB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34799"/>
    <w:multiLevelType w:val="hybridMultilevel"/>
    <w:tmpl w:val="9A460C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EE6192"/>
    <w:multiLevelType w:val="hybridMultilevel"/>
    <w:tmpl w:val="D904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5E2761"/>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50D76"/>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23B57"/>
    <w:multiLevelType w:val="hybridMultilevel"/>
    <w:tmpl w:val="0E74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6D585C"/>
    <w:multiLevelType w:val="hybridMultilevel"/>
    <w:tmpl w:val="BF8CEF0E"/>
    <w:lvl w:ilvl="0" w:tplc="303A9CE6">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1F7A47"/>
    <w:multiLevelType w:val="hybridMultilevel"/>
    <w:tmpl w:val="0E74BD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C0D54"/>
    <w:multiLevelType w:val="hybridMultilevel"/>
    <w:tmpl w:val="2308578A"/>
    <w:lvl w:ilvl="0" w:tplc="C5A4AC44">
      <w:start w:val="2"/>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9"/>
  </w:num>
  <w:num w:numId="4">
    <w:abstractNumId w:val="3"/>
  </w:num>
  <w:num w:numId="5">
    <w:abstractNumId w:val="17"/>
  </w:num>
  <w:num w:numId="6">
    <w:abstractNumId w:val="5"/>
  </w:num>
  <w:num w:numId="7">
    <w:abstractNumId w:val="8"/>
  </w:num>
  <w:num w:numId="8">
    <w:abstractNumId w:val="11"/>
  </w:num>
  <w:num w:numId="9">
    <w:abstractNumId w:val="19"/>
  </w:num>
  <w:num w:numId="10">
    <w:abstractNumId w:val="1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15"/>
  </w:num>
  <w:num w:numId="15">
    <w:abstractNumId w:val="14"/>
  </w:num>
  <w:num w:numId="16">
    <w:abstractNumId w:val="18"/>
  </w:num>
  <w:num w:numId="17">
    <w:abstractNumId w:val="2"/>
  </w:num>
  <w:num w:numId="18">
    <w:abstractNumId w:val="10"/>
  </w:num>
  <w:num w:numId="19">
    <w:abstractNumId w:val="13"/>
  </w:num>
  <w:num w:numId="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ika Eberle">
    <w15:presenceInfo w15:providerId="None" w15:userId="Annika Eberle"/>
  </w15:person>
  <w15:person w15:author="Vimmerstedt, Laura">
    <w15:presenceInfo w15:providerId="AD" w15:userId="S::lvimmers@nrel.gov::2371a4db-1ab2-467f-ab07-2f59eeacd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097"/>
    <w:rsid w:val="0000017F"/>
    <w:rsid w:val="00007A01"/>
    <w:rsid w:val="00015130"/>
    <w:rsid w:val="00027903"/>
    <w:rsid w:val="00043F42"/>
    <w:rsid w:val="000518CD"/>
    <w:rsid w:val="00060280"/>
    <w:rsid w:val="00062FB1"/>
    <w:rsid w:val="0006446C"/>
    <w:rsid w:val="00072B5A"/>
    <w:rsid w:val="00090CE0"/>
    <w:rsid w:val="00095862"/>
    <w:rsid w:val="000A7049"/>
    <w:rsid w:val="000B1848"/>
    <w:rsid w:val="000B3F13"/>
    <w:rsid w:val="000B6562"/>
    <w:rsid w:val="000B7600"/>
    <w:rsid w:val="000D03FC"/>
    <w:rsid w:val="000D1D76"/>
    <w:rsid w:val="000E28CD"/>
    <w:rsid w:val="001012FA"/>
    <w:rsid w:val="0011568F"/>
    <w:rsid w:val="00125D41"/>
    <w:rsid w:val="001332E0"/>
    <w:rsid w:val="00145231"/>
    <w:rsid w:val="00151158"/>
    <w:rsid w:val="00174E22"/>
    <w:rsid w:val="001776E1"/>
    <w:rsid w:val="00180242"/>
    <w:rsid w:val="0019031E"/>
    <w:rsid w:val="00191F1D"/>
    <w:rsid w:val="001963FC"/>
    <w:rsid w:val="001A1DFD"/>
    <w:rsid w:val="001A7175"/>
    <w:rsid w:val="001B07E1"/>
    <w:rsid w:val="001D1EB9"/>
    <w:rsid w:val="001D2806"/>
    <w:rsid w:val="001D5D49"/>
    <w:rsid w:val="001F6171"/>
    <w:rsid w:val="00207905"/>
    <w:rsid w:val="002158BE"/>
    <w:rsid w:val="00216ECB"/>
    <w:rsid w:val="0022108B"/>
    <w:rsid w:val="00244D91"/>
    <w:rsid w:val="00245386"/>
    <w:rsid w:val="00245985"/>
    <w:rsid w:val="0025282C"/>
    <w:rsid w:val="00257E36"/>
    <w:rsid w:val="002665A9"/>
    <w:rsid w:val="00274850"/>
    <w:rsid w:val="002A2F12"/>
    <w:rsid w:val="002A520F"/>
    <w:rsid w:val="002A6D5D"/>
    <w:rsid w:val="002B1CE6"/>
    <w:rsid w:val="002B2B76"/>
    <w:rsid w:val="002C3DEF"/>
    <w:rsid w:val="002D3E77"/>
    <w:rsid w:val="002D672E"/>
    <w:rsid w:val="002E5A0D"/>
    <w:rsid w:val="002F12FC"/>
    <w:rsid w:val="00304A0A"/>
    <w:rsid w:val="00314B27"/>
    <w:rsid w:val="00325A02"/>
    <w:rsid w:val="00342806"/>
    <w:rsid w:val="00354AC8"/>
    <w:rsid w:val="00356511"/>
    <w:rsid w:val="0036334B"/>
    <w:rsid w:val="00377459"/>
    <w:rsid w:val="00377559"/>
    <w:rsid w:val="00387687"/>
    <w:rsid w:val="003920EA"/>
    <w:rsid w:val="003A238C"/>
    <w:rsid w:val="003A3DA2"/>
    <w:rsid w:val="003C1297"/>
    <w:rsid w:val="003C6EA1"/>
    <w:rsid w:val="003D6C1C"/>
    <w:rsid w:val="003E4E47"/>
    <w:rsid w:val="003F4A42"/>
    <w:rsid w:val="003F6A23"/>
    <w:rsid w:val="00401B56"/>
    <w:rsid w:val="004164F9"/>
    <w:rsid w:val="00442DE1"/>
    <w:rsid w:val="004644D7"/>
    <w:rsid w:val="0047533D"/>
    <w:rsid w:val="00476F13"/>
    <w:rsid w:val="00485DEF"/>
    <w:rsid w:val="00497093"/>
    <w:rsid w:val="004A7545"/>
    <w:rsid w:val="004B7BA4"/>
    <w:rsid w:val="004C11A8"/>
    <w:rsid w:val="004D11D4"/>
    <w:rsid w:val="004D1370"/>
    <w:rsid w:val="004D2497"/>
    <w:rsid w:val="004E0705"/>
    <w:rsid w:val="004E3ACA"/>
    <w:rsid w:val="005029D5"/>
    <w:rsid w:val="00505BCC"/>
    <w:rsid w:val="005069D5"/>
    <w:rsid w:val="00511CE7"/>
    <w:rsid w:val="005131F0"/>
    <w:rsid w:val="00523492"/>
    <w:rsid w:val="00534D21"/>
    <w:rsid w:val="00536C03"/>
    <w:rsid w:val="00540DD3"/>
    <w:rsid w:val="005A0873"/>
    <w:rsid w:val="005A1DCD"/>
    <w:rsid w:val="005A2A1D"/>
    <w:rsid w:val="005A314B"/>
    <w:rsid w:val="005B167C"/>
    <w:rsid w:val="005B2BF8"/>
    <w:rsid w:val="005E5779"/>
    <w:rsid w:val="005F0DD3"/>
    <w:rsid w:val="00602D46"/>
    <w:rsid w:val="00604AED"/>
    <w:rsid w:val="00604E8A"/>
    <w:rsid w:val="00605533"/>
    <w:rsid w:val="00611A44"/>
    <w:rsid w:val="00620F6D"/>
    <w:rsid w:val="00642CDD"/>
    <w:rsid w:val="00674552"/>
    <w:rsid w:val="00677B24"/>
    <w:rsid w:val="00685F18"/>
    <w:rsid w:val="006A75DA"/>
    <w:rsid w:val="006A76FC"/>
    <w:rsid w:val="006C201B"/>
    <w:rsid w:val="006C5F8D"/>
    <w:rsid w:val="006F350F"/>
    <w:rsid w:val="0070737C"/>
    <w:rsid w:val="00720B6E"/>
    <w:rsid w:val="0072100A"/>
    <w:rsid w:val="007344CF"/>
    <w:rsid w:val="00741777"/>
    <w:rsid w:val="0075413C"/>
    <w:rsid w:val="0075573E"/>
    <w:rsid w:val="00766B1B"/>
    <w:rsid w:val="00773039"/>
    <w:rsid w:val="00780478"/>
    <w:rsid w:val="00783288"/>
    <w:rsid w:val="0079339F"/>
    <w:rsid w:val="007A1375"/>
    <w:rsid w:val="007A3700"/>
    <w:rsid w:val="007B5E21"/>
    <w:rsid w:val="007B7AC9"/>
    <w:rsid w:val="007C0260"/>
    <w:rsid w:val="007C47E1"/>
    <w:rsid w:val="007D070B"/>
    <w:rsid w:val="007D084A"/>
    <w:rsid w:val="007D12C6"/>
    <w:rsid w:val="007D2C90"/>
    <w:rsid w:val="00810B93"/>
    <w:rsid w:val="00811197"/>
    <w:rsid w:val="00812DF3"/>
    <w:rsid w:val="00815289"/>
    <w:rsid w:val="0082679C"/>
    <w:rsid w:val="008300E2"/>
    <w:rsid w:val="00830A5B"/>
    <w:rsid w:val="00831197"/>
    <w:rsid w:val="00833049"/>
    <w:rsid w:val="00834EF9"/>
    <w:rsid w:val="00866D4B"/>
    <w:rsid w:val="00883BD6"/>
    <w:rsid w:val="00895104"/>
    <w:rsid w:val="00895D00"/>
    <w:rsid w:val="008969C5"/>
    <w:rsid w:val="008B67E8"/>
    <w:rsid w:val="008C777C"/>
    <w:rsid w:val="008D255A"/>
    <w:rsid w:val="008D5E72"/>
    <w:rsid w:val="008E1F37"/>
    <w:rsid w:val="008E43F1"/>
    <w:rsid w:val="008F07A1"/>
    <w:rsid w:val="008F1C57"/>
    <w:rsid w:val="008F5BB1"/>
    <w:rsid w:val="00900999"/>
    <w:rsid w:val="00902240"/>
    <w:rsid w:val="00927631"/>
    <w:rsid w:val="00932B3C"/>
    <w:rsid w:val="00933B52"/>
    <w:rsid w:val="00936096"/>
    <w:rsid w:val="00941E3A"/>
    <w:rsid w:val="00945268"/>
    <w:rsid w:val="00953D5D"/>
    <w:rsid w:val="0096314C"/>
    <w:rsid w:val="00964173"/>
    <w:rsid w:val="00973AE8"/>
    <w:rsid w:val="00980097"/>
    <w:rsid w:val="009804F1"/>
    <w:rsid w:val="00981058"/>
    <w:rsid w:val="00981FE3"/>
    <w:rsid w:val="00991643"/>
    <w:rsid w:val="00995254"/>
    <w:rsid w:val="009A6E48"/>
    <w:rsid w:val="009B627E"/>
    <w:rsid w:val="009C1531"/>
    <w:rsid w:val="009C1E9F"/>
    <w:rsid w:val="009C6E0F"/>
    <w:rsid w:val="009D02DB"/>
    <w:rsid w:val="009D25D0"/>
    <w:rsid w:val="009D48C5"/>
    <w:rsid w:val="009D76EB"/>
    <w:rsid w:val="009E2852"/>
    <w:rsid w:val="009F11B7"/>
    <w:rsid w:val="009F760D"/>
    <w:rsid w:val="00A011D3"/>
    <w:rsid w:val="00A0159D"/>
    <w:rsid w:val="00A02FDC"/>
    <w:rsid w:val="00A04012"/>
    <w:rsid w:val="00A22800"/>
    <w:rsid w:val="00A25551"/>
    <w:rsid w:val="00A258D9"/>
    <w:rsid w:val="00A3117F"/>
    <w:rsid w:val="00A33643"/>
    <w:rsid w:val="00A40D2B"/>
    <w:rsid w:val="00A41001"/>
    <w:rsid w:val="00A47494"/>
    <w:rsid w:val="00A63E82"/>
    <w:rsid w:val="00A64722"/>
    <w:rsid w:val="00A70C85"/>
    <w:rsid w:val="00A90810"/>
    <w:rsid w:val="00A93B98"/>
    <w:rsid w:val="00AD0264"/>
    <w:rsid w:val="00AE69B5"/>
    <w:rsid w:val="00AF3A24"/>
    <w:rsid w:val="00AF560D"/>
    <w:rsid w:val="00AF6797"/>
    <w:rsid w:val="00B00D49"/>
    <w:rsid w:val="00B01061"/>
    <w:rsid w:val="00B059B3"/>
    <w:rsid w:val="00B05D60"/>
    <w:rsid w:val="00B13B22"/>
    <w:rsid w:val="00B14A35"/>
    <w:rsid w:val="00B255C5"/>
    <w:rsid w:val="00B342E3"/>
    <w:rsid w:val="00B60496"/>
    <w:rsid w:val="00B70097"/>
    <w:rsid w:val="00B742B6"/>
    <w:rsid w:val="00B74536"/>
    <w:rsid w:val="00B75D4B"/>
    <w:rsid w:val="00B77249"/>
    <w:rsid w:val="00B81D52"/>
    <w:rsid w:val="00B8263D"/>
    <w:rsid w:val="00B91900"/>
    <w:rsid w:val="00B93A06"/>
    <w:rsid w:val="00BA1452"/>
    <w:rsid w:val="00BA277F"/>
    <w:rsid w:val="00BC3139"/>
    <w:rsid w:val="00BD600D"/>
    <w:rsid w:val="00BD6261"/>
    <w:rsid w:val="00BE2279"/>
    <w:rsid w:val="00BE5C4F"/>
    <w:rsid w:val="00BF4C3F"/>
    <w:rsid w:val="00BF570F"/>
    <w:rsid w:val="00C130CB"/>
    <w:rsid w:val="00C225AF"/>
    <w:rsid w:val="00C23633"/>
    <w:rsid w:val="00C26BDE"/>
    <w:rsid w:val="00C37959"/>
    <w:rsid w:val="00C51F27"/>
    <w:rsid w:val="00C72FD1"/>
    <w:rsid w:val="00C85233"/>
    <w:rsid w:val="00C91DCA"/>
    <w:rsid w:val="00CA5F9B"/>
    <w:rsid w:val="00CC08ED"/>
    <w:rsid w:val="00CC2FE9"/>
    <w:rsid w:val="00CC7F1C"/>
    <w:rsid w:val="00CD227B"/>
    <w:rsid w:val="00CE28A1"/>
    <w:rsid w:val="00CF0361"/>
    <w:rsid w:val="00CF0BFE"/>
    <w:rsid w:val="00CF6BD9"/>
    <w:rsid w:val="00CF7D61"/>
    <w:rsid w:val="00D11931"/>
    <w:rsid w:val="00D17E9E"/>
    <w:rsid w:val="00D34B60"/>
    <w:rsid w:val="00D52D66"/>
    <w:rsid w:val="00D63ED3"/>
    <w:rsid w:val="00D70651"/>
    <w:rsid w:val="00D7162A"/>
    <w:rsid w:val="00D76D53"/>
    <w:rsid w:val="00D80756"/>
    <w:rsid w:val="00DA2CD0"/>
    <w:rsid w:val="00DA5779"/>
    <w:rsid w:val="00DC123A"/>
    <w:rsid w:val="00DC1B5C"/>
    <w:rsid w:val="00DE0B84"/>
    <w:rsid w:val="00DE256E"/>
    <w:rsid w:val="00DF01CE"/>
    <w:rsid w:val="00DF0D89"/>
    <w:rsid w:val="00DF75A2"/>
    <w:rsid w:val="00E01A86"/>
    <w:rsid w:val="00E06D61"/>
    <w:rsid w:val="00E24A2C"/>
    <w:rsid w:val="00E250DC"/>
    <w:rsid w:val="00E25EF5"/>
    <w:rsid w:val="00E31765"/>
    <w:rsid w:val="00E36A68"/>
    <w:rsid w:val="00E47347"/>
    <w:rsid w:val="00E52611"/>
    <w:rsid w:val="00E52846"/>
    <w:rsid w:val="00E72F99"/>
    <w:rsid w:val="00E74E8B"/>
    <w:rsid w:val="00E81C3C"/>
    <w:rsid w:val="00E8677C"/>
    <w:rsid w:val="00E87CC7"/>
    <w:rsid w:val="00E90495"/>
    <w:rsid w:val="00E954EA"/>
    <w:rsid w:val="00EC2D26"/>
    <w:rsid w:val="00ED269C"/>
    <w:rsid w:val="00ED6A2B"/>
    <w:rsid w:val="00EE0851"/>
    <w:rsid w:val="00EE0E06"/>
    <w:rsid w:val="00EE3EE9"/>
    <w:rsid w:val="00EF3849"/>
    <w:rsid w:val="00F16772"/>
    <w:rsid w:val="00F178E8"/>
    <w:rsid w:val="00F20F6C"/>
    <w:rsid w:val="00F23222"/>
    <w:rsid w:val="00F33454"/>
    <w:rsid w:val="00F50C34"/>
    <w:rsid w:val="00F659F7"/>
    <w:rsid w:val="00F71586"/>
    <w:rsid w:val="00F842E6"/>
    <w:rsid w:val="00F91691"/>
    <w:rsid w:val="00F942B4"/>
    <w:rsid w:val="00FA025D"/>
    <w:rsid w:val="00FA475C"/>
    <w:rsid w:val="00FD0F8D"/>
    <w:rsid w:val="00FD4A6B"/>
    <w:rsid w:val="00FE57FC"/>
    <w:rsid w:val="00FF1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EC091"/>
  <w15:docId w15:val="{630E18BA-D121-41CE-A6C8-ACA821E77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097"/>
    <w:pPr>
      <w:spacing w:after="120" w:line="240" w:lineRule="auto"/>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A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3DA2"/>
    <w:rPr>
      <w:sz w:val="16"/>
      <w:szCs w:val="16"/>
    </w:rPr>
  </w:style>
  <w:style w:type="paragraph" w:styleId="CommentText">
    <w:name w:val="annotation text"/>
    <w:basedOn w:val="Normal"/>
    <w:link w:val="CommentTextChar"/>
    <w:uiPriority w:val="99"/>
    <w:semiHidden/>
    <w:unhideWhenUsed/>
    <w:rsid w:val="003A3DA2"/>
    <w:rPr>
      <w:sz w:val="20"/>
      <w:szCs w:val="20"/>
    </w:rPr>
  </w:style>
  <w:style w:type="character" w:customStyle="1" w:styleId="CommentTextChar">
    <w:name w:val="Comment Text Char"/>
    <w:basedOn w:val="DefaultParagraphFont"/>
    <w:link w:val="CommentText"/>
    <w:uiPriority w:val="99"/>
    <w:semiHidden/>
    <w:rsid w:val="003A3DA2"/>
    <w:rPr>
      <w:sz w:val="20"/>
      <w:szCs w:val="20"/>
    </w:rPr>
  </w:style>
  <w:style w:type="paragraph" w:styleId="CommentSubject">
    <w:name w:val="annotation subject"/>
    <w:basedOn w:val="CommentText"/>
    <w:next w:val="CommentText"/>
    <w:link w:val="CommentSubjectChar"/>
    <w:uiPriority w:val="99"/>
    <w:semiHidden/>
    <w:unhideWhenUsed/>
    <w:rsid w:val="003A3DA2"/>
    <w:rPr>
      <w:b/>
      <w:bCs/>
    </w:rPr>
  </w:style>
  <w:style w:type="character" w:customStyle="1" w:styleId="CommentSubjectChar">
    <w:name w:val="Comment Subject Char"/>
    <w:basedOn w:val="CommentTextChar"/>
    <w:link w:val="CommentSubject"/>
    <w:uiPriority w:val="99"/>
    <w:semiHidden/>
    <w:rsid w:val="003A3DA2"/>
    <w:rPr>
      <w:b/>
      <w:bCs/>
      <w:sz w:val="20"/>
      <w:szCs w:val="20"/>
    </w:rPr>
  </w:style>
  <w:style w:type="paragraph" w:styleId="BalloonText">
    <w:name w:val="Balloon Text"/>
    <w:basedOn w:val="Normal"/>
    <w:link w:val="BalloonTextChar"/>
    <w:uiPriority w:val="99"/>
    <w:semiHidden/>
    <w:unhideWhenUsed/>
    <w:rsid w:val="003A3DA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3DA2"/>
    <w:rPr>
      <w:rFonts w:ascii="Segoe UI" w:hAnsi="Segoe UI" w:cs="Segoe UI"/>
      <w:sz w:val="18"/>
      <w:szCs w:val="18"/>
    </w:rPr>
  </w:style>
  <w:style w:type="paragraph" w:styleId="ListParagraph">
    <w:name w:val="List Paragraph"/>
    <w:basedOn w:val="Normal"/>
    <w:uiPriority w:val="34"/>
    <w:qFormat/>
    <w:rsid w:val="00F50C34"/>
    <w:pPr>
      <w:spacing w:after="160" w:line="259" w:lineRule="auto"/>
      <w:ind w:left="720"/>
      <w:contextualSpacing/>
    </w:pPr>
    <w:rPr>
      <w:szCs w:val="22"/>
    </w:rPr>
  </w:style>
  <w:style w:type="paragraph" w:styleId="Revision">
    <w:name w:val="Revision"/>
    <w:hidden/>
    <w:uiPriority w:val="99"/>
    <w:semiHidden/>
    <w:rsid w:val="002B2B76"/>
    <w:pPr>
      <w:spacing w:after="0"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1009">
      <w:bodyDiv w:val="1"/>
      <w:marLeft w:val="0"/>
      <w:marRight w:val="0"/>
      <w:marTop w:val="0"/>
      <w:marBottom w:val="0"/>
      <w:divBdr>
        <w:top w:val="none" w:sz="0" w:space="0" w:color="auto"/>
        <w:left w:val="none" w:sz="0" w:space="0" w:color="auto"/>
        <w:bottom w:val="none" w:sz="0" w:space="0" w:color="auto"/>
        <w:right w:val="none" w:sz="0" w:space="0" w:color="auto"/>
      </w:divBdr>
      <w:divsChild>
        <w:div w:id="1398015196">
          <w:marLeft w:val="547"/>
          <w:marRight w:val="0"/>
          <w:marTop w:val="86"/>
          <w:marBottom w:val="0"/>
          <w:divBdr>
            <w:top w:val="none" w:sz="0" w:space="0" w:color="auto"/>
            <w:left w:val="none" w:sz="0" w:space="0" w:color="auto"/>
            <w:bottom w:val="none" w:sz="0" w:space="0" w:color="auto"/>
            <w:right w:val="none" w:sz="0" w:space="0" w:color="auto"/>
          </w:divBdr>
        </w:div>
      </w:divsChild>
    </w:div>
    <w:div w:id="216402194">
      <w:bodyDiv w:val="1"/>
      <w:marLeft w:val="0"/>
      <w:marRight w:val="0"/>
      <w:marTop w:val="0"/>
      <w:marBottom w:val="0"/>
      <w:divBdr>
        <w:top w:val="none" w:sz="0" w:space="0" w:color="auto"/>
        <w:left w:val="none" w:sz="0" w:space="0" w:color="auto"/>
        <w:bottom w:val="none" w:sz="0" w:space="0" w:color="auto"/>
        <w:right w:val="none" w:sz="0" w:space="0" w:color="auto"/>
      </w:divBdr>
    </w:div>
    <w:div w:id="240260530">
      <w:bodyDiv w:val="1"/>
      <w:marLeft w:val="0"/>
      <w:marRight w:val="0"/>
      <w:marTop w:val="0"/>
      <w:marBottom w:val="0"/>
      <w:divBdr>
        <w:top w:val="none" w:sz="0" w:space="0" w:color="auto"/>
        <w:left w:val="none" w:sz="0" w:space="0" w:color="auto"/>
        <w:bottom w:val="none" w:sz="0" w:space="0" w:color="auto"/>
        <w:right w:val="none" w:sz="0" w:space="0" w:color="auto"/>
      </w:divBdr>
      <w:divsChild>
        <w:div w:id="226965701">
          <w:marLeft w:val="1166"/>
          <w:marRight w:val="0"/>
          <w:marTop w:val="72"/>
          <w:marBottom w:val="0"/>
          <w:divBdr>
            <w:top w:val="none" w:sz="0" w:space="0" w:color="auto"/>
            <w:left w:val="none" w:sz="0" w:space="0" w:color="auto"/>
            <w:bottom w:val="none" w:sz="0" w:space="0" w:color="auto"/>
            <w:right w:val="none" w:sz="0" w:space="0" w:color="auto"/>
          </w:divBdr>
        </w:div>
        <w:div w:id="735323222">
          <w:marLeft w:val="1166"/>
          <w:marRight w:val="0"/>
          <w:marTop w:val="72"/>
          <w:marBottom w:val="0"/>
          <w:divBdr>
            <w:top w:val="none" w:sz="0" w:space="0" w:color="auto"/>
            <w:left w:val="none" w:sz="0" w:space="0" w:color="auto"/>
            <w:bottom w:val="none" w:sz="0" w:space="0" w:color="auto"/>
            <w:right w:val="none" w:sz="0" w:space="0" w:color="auto"/>
          </w:divBdr>
        </w:div>
        <w:div w:id="1017274238">
          <w:marLeft w:val="1166"/>
          <w:marRight w:val="0"/>
          <w:marTop w:val="72"/>
          <w:marBottom w:val="0"/>
          <w:divBdr>
            <w:top w:val="none" w:sz="0" w:space="0" w:color="auto"/>
            <w:left w:val="none" w:sz="0" w:space="0" w:color="auto"/>
            <w:bottom w:val="none" w:sz="0" w:space="0" w:color="auto"/>
            <w:right w:val="none" w:sz="0" w:space="0" w:color="auto"/>
          </w:divBdr>
        </w:div>
        <w:div w:id="1441533474">
          <w:marLeft w:val="1166"/>
          <w:marRight w:val="0"/>
          <w:marTop w:val="72"/>
          <w:marBottom w:val="0"/>
          <w:divBdr>
            <w:top w:val="none" w:sz="0" w:space="0" w:color="auto"/>
            <w:left w:val="none" w:sz="0" w:space="0" w:color="auto"/>
            <w:bottom w:val="none" w:sz="0" w:space="0" w:color="auto"/>
            <w:right w:val="none" w:sz="0" w:space="0" w:color="auto"/>
          </w:divBdr>
        </w:div>
        <w:div w:id="1575968986">
          <w:marLeft w:val="1166"/>
          <w:marRight w:val="0"/>
          <w:marTop w:val="72"/>
          <w:marBottom w:val="0"/>
          <w:divBdr>
            <w:top w:val="none" w:sz="0" w:space="0" w:color="auto"/>
            <w:left w:val="none" w:sz="0" w:space="0" w:color="auto"/>
            <w:bottom w:val="none" w:sz="0" w:space="0" w:color="auto"/>
            <w:right w:val="none" w:sz="0" w:space="0" w:color="auto"/>
          </w:divBdr>
        </w:div>
        <w:div w:id="1622372270">
          <w:marLeft w:val="1166"/>
          <w:marRight w:val="0"/>
          <w:marTop w:val="72"/>
          <w:marBottom w:val="0"/>
          <w:divBdr>
            <w:top w:val="none" w:sz="0" w:space="0" w:color="auto"/>
            <w:left w:val="none" w:sz="0" w:space="0" w:color="auto"/>
            <w:bottom w:val="none" w:sz="0" w:space="0" w:color="auto"/>
            <w:right w:val="none" w:sz="0" w:space="0" w:color="auto"/>
          </w:divBdr>
        </w:div>
        <w:div w:id="1782842260">
          <w:marLeft w:val="547"/>
          <w:marRight w:val="0"/>
          <w:marTop w:val="72"/>
          <w:marBottom w:val="0"/>
          <w:divBdr>
            <w:top w:val="none" w:sz="0" w:space="0" w:color="auto"/>
            <w:left w:val="none" w:sz="0" w:space="0" w:color="auto"/>
            <w:bottom w:val="none" w:sz="0" w:space="0" w:color="auto"/>
            <w:right w:val="none" w:sz="0" w:space="0" w:color="auto"/>
          </w:divBdr>
        </w:div>
        <w:div w:id="2036300108">
          <w:marLeft w:val="1166"/>
          <w:marRight w:val="0"/>
          <w:marTop w:val="72"/>
          <w:marBottom w:val="0"/>
          <w:divBdr>
            <w:top w:val="none" w:sz="0" w:space="0" w:color="auto"/>
            <w:left w:val="none" w:sz="0" w:space="0" w:color="auto"/>
            <w:bottom w:val="none" w:sz="0" w:space="0" w:color="auto"/>
            <w:right w:val="none" w:sz="0" w:space="0" w:color="auto"/>
          </w:divBdr>
        </w:div>
      </w:divsChild>
    </w:div>
    <w:div w:id="705760605">
      <w:bodyDiv w:val="1"/>
      <w:marLeft w:val="0"/>
      <w:marRight w:val="0"/>
      <w:marTop w:val="0"/>
      <w:marBottom w:val="0"/>
      <w:divBdr>
        <w:top w:val="none" w:sz="0" w:space="0" w:color="auto"/>
        <w:left w:val="none" w:sz="0" w:space="0" w:color="auto"/>
        <w:bottom w:val="none" w:sz="0" w:space="0" w:color="auto"/>
        <w:right w:val="none" w:sz="0" w:space="0" w:color="auto"/>
      </w:divBdr>
    </w:div>
    <w:div w:id="749692817">
      <w:bodyDiv w:val="1"/>
      <w:marLeft w:val="0"/>
      <w:marRight w:val="0"/>
      <w:marTop w:val="0"/>
      <w:marBottom w:val="0"/>
      <w:divBdr>
        <w:top w:val="none" w:sz="0" w:space="0" w:color="auto"/>
        <w:left w:val="none" w:sz="0" w:space="0" w:color="auto"/>
        <w:bottom w:val="none" w:sz="0" w:space="0" w:color="auto"/>
        <w:right w:val="none" w:sz="0" w:space="0" w:color="auto"/>
      </w:divBdr>
    </w:div>
    <w:div w:id="907765191">
      <w:bodyDiv w:val="1"/>
      <w:marLeft w:val="0"/>
      <w:marRight w:val="0"/>
      <w:marTop w:val="0"/>
      <w:marBottom w:val="0"/>
      <w:divBdr>
        <w:top w:val="none" w:sz="0" w:space="0" w:color="auto"/>
        <w:left w:val="none" w:sz="0" w:space="0" w:color="auto"/>
        <w:bottom w:val="none" w:sz="0" w:space="0" w:color="auto"/>
        <w:right w:val="none" w:sz="0" w:space="0" w:color="auto"/>
      </w:divBdr>
    </w:div>
    <w:div w:id="937835614">
      <w:bodyDiv w:val="1"/>
      <w:marLeft w:val="0"/>
      <w:marRight w:val="0"/>
      <w:marTop w:val="0"/>
      <w:marBottom w:val="0"/>
      <w:divBdr>
        <w:top w:val="none" w:sz="0" w:space="0" w:color="auto"/>
        <w:left w:val="none" w:sz="0" w:space="0" w:color="auto"/>
        <w:bottom w:val="none" w:sz="0" w:space="0" w:color="auto"/>
        <w:right w:val="none" w:sz="0" w:space="0" w:color="auto"/>
      </w:divBdr>
    </w:div>
    <w:div w:id="1474906906">
      <w:bodyDiv w:val="1"/>
      <w:marLeft w:val="0"/>
      <w:marRight w:val="0"/>
      <w:marTop w:val="0"/>
      <w:marBottom w:val="0"/>
      <w:divBdr>
        <w:top w:val="none" w:sz="0" w:space="0" w:color="auto"/>
        <w:left w:val="none" w:sz="0" w:space="0" w:color="auto"/>
        <w:bottom w:val="none" w:sz="0" w:space="0" w:color="auto"/>
        <w:right w:val="none" w:sz="0" w:space="0" w:color="auto"/>
      </w:divBdr>
    </w:div>
    <w:div w:id="1559122217">
      <w:bodyDiv w:val="1"/>
      <w:marLeft w:val="0"/>
      <w:marRight w:val="0"/>
      <w:marTop w:val="0"/>
      <w:marBottom w:val="0"/>
      <w:divBdr>
        <w:top w:val="none" w:sz="0" w:space="0" w:color="auto"/>
        <w:left w:val="none" w:sz="0" w:space="0" w:color="auto"/>
        <w:bottom w:val="none" w:sz="0" w:space="0" w:color="auto"/>
        <w:right w:val="none" w:sz="0" w:space="0" w:color="auto"/>
      </w:divBdr>
      <w:divsChild>
        <w:div w:id="253788051">
          <w:marLeft w:val="0"/>
          <w:marRight w:val="0"/>
          <w:marTop w:val="0"/>
          <w:marBottom w:val="0"/>
          <w:divBdr>
            <w:top w:val="none" w:sz="0" w:space="0" w:color="auto"/>
            <w:left w:val="none" w:sz="0" w:space="0" w:color="auto"/>
            <w:bottom w:val="none" w:sz="0" w:space="0" w:color="auto"/>
            <w:right w:val="none" w:sz="0" w:space="0" w:color="auto"/>
          </w:divBdr>
          <w:divsChild>
            <w:div w:id="1894534360">
              <w:marLeft w:val="0"/>
              <w:marRight w:val="0"/>
              <w:marTop w:val="0"/>
              <w:marBottom w:val="0"/>
              <w:divBdr>
                <w:top w:val="none" w:sz="0" w:space="0" w:color="auto"/>
                <w:left w:val="none" w:sz="0" w:space="0" w:color="auto"/>
                <w:bottom w:val="none" w:sz="0" w:space="0" w:color="auto"/>
                <w:right w:val="none" w:sz="0" w:space="0" w:color="auto"/>
              </w:divBdr>
              <w:divsChild>
                <w:div w:id="7780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emf"/><Relationship Id="rId5" Type="http://schemas.openxmlformats.org/officeDocument/2006/relationships/comments" Target="comment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Vimmerstedt, Laura</dc:creator>
  <cp:lastModifiedBy>Annika Eberle</cp:lastModifiedBy>
  <cp:revision>2</cp:revision>
  <cp:lastPrinted>2018-12-31T18:14:00Z</cp:lastPrinted>
  <dcterms:created xsi:type="dcterms:W3CDTF">2019-01-07T18:13:00Z</dcterms:created>
  <dcterms:modified xsi:type="dcterms:W3CDTF">2019-01-07T18:13:00Z</dcterms:modified>
</cp:coreProperties>
</file>